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0C85E" w14:textId="77777777" w:rsidR="003B081E" w:rsidRPr="0072190D" w:rsidRDefault="0072190D">
      <w:pPr>
        <w:pStyle w:val="Titre"/>
        <w:rPr>
          <w:lang w:val="fr-FR"/>
          <w:rPrChange w:id="0" w:author="Danis Pierre-Alain" w:date="2019-11-21T16:28:00Z">
            <w:rPr/>
          </w:rPrChange>
        </w:rPr>
      </w:pPr>
      <w:r w:rsidRPr="0072190D">
        <w:rPr>
          <w:lang w:val="fr-FR"/>
          <w:rPrChange w:id="1" w:author="Danis Pierre-Alain" w:date="2019-11-21T16:28:00Z">
            <w:rPr/>
          </w:rPrChange>
        </w:rPr>
        <w:t xml:space="preserve">Documentation </w:t>
      </w:r>
      <w:proofErr w:type="spellStart"/>
      <w:r w:rsidRPr="0072190D">
        <w:rPr>
          <w:lang w:val="fr-FR"/>
          <w:rPrChange w:id="2" w:author="Danis Pierre-Alain" w:date="2019-11-21T16:28:00Z">
            <w:rPr/>
          </w:rPrChange>
        </w:rPr>
        <w:t>okplm_fr</w:t>
      </w:r>
      <w:proofErr w:type="spellEnd"/>
      <w:r w:rsidRPr="0072190D">
        <w:rPr>
          <w:lang w:val="fr-FR"/>
          <w:rPrChange w:id="3" w:author="Danis Pierre-Alain" w:date="2019-11-21T16:28:00Z">
            <w:rPr/>
          </w:rPrChange>
        </w:rPr>
        <w:t xml:space="preserve"> 0.2.4</w:t>
      </w:r>
    </w:p>
    <w:p w14:paraId="2023C4F2" w14:textId="77777777" w:rsidR="003B081E" w:rsidRDefault="0072190D">
      <w:pPr>
        <w:pStyle w:val="Titre1"/>
      </w:pPr>
      <w:bookmarkStart w:id="4" w:name="bienvenue-à-la-documentation-de-okplm"/>
      <w:bookmarkEnd w:id="4"/>
      <w:r w:rsidRPr="0072190D">
        <w:rPr>
          <w:lang w:val="fr-FR"/>
          <w:rPrChange w:id="5" w:author="Danis Pierre-Alain" w:date="2019-11-21T16:28:00Z">
            <w:rPr/>
          </w:rPrChange>
        </w:rPr>
        <w:t xml:space="preserve">Bienvenue à la documentation </w:t>
      </w:r>
      <w:proofErr w:type="gramStart"/>
      <w:r w:rsidRPr="0072190D">
        <w:rPr>
          <w:lang w:val="fr-FR"/>
          <w:rPrChange w:id="6" w:author="Danis Pierre-Alain" w:date="2019-11-21T16:28:00Z">
            <w:rPr/>
          </w:rPrChange>
        </w:rPr>
        <w:t xml:space="preserve">de </w:t>
      </w:r>
      <w:proofErr w:type="spellStart"/>
      <w:r w:rsidRPr="0072190D">
        <w:rPr>
          <w:rStyle w:val="VerbatimChar"/>
          <w:lang w:val="fr-FR"/>
          <w:rPrChange w:id="7" w:author="Danis Pierre-Alain" w:date="2019-11-21T16:28:00Z">
            <w:rPr>
              <w:rStyle w:val="VerbatimChar"/>
            </w:rPr>
          </w:rPrChange>
        </w:rPr>
        <w:t>okplm</w:t>
      </w:r>
      <w:proofErr w:type="spellEnd"/>
      <w:proofErr w:type="gramEnd"/>
      <w:r w:rsidRPr="0072190D">
        <w:rPr>
          <w:lang w:val="fr-FR"/>
          <w:rPrChange w:id="8" w:author="Danis Pierre-Alain" w:date="2019-11-21T16:28:00Z">
            <w:rPr/>
          </w:rPrChange>
        </w:rPr>
        <w:t xml:space="preserve"> !</w:t>
      </w:r>
      <w:r>
        <w:fldChar w:fldCharType="begin"/>
      </w:r>
      <w:r w:rsidRPr="0072190D">
        <w:rPr>
          <w:lang w:val="fr-FR"/>
          <w:rPrChange w:id="9" w:author="Danis Pierre-Alain" w:date="2019-11-21T16:28:00Z">
            <w:rPr/>
          </w:rPrChange>
        </w:rPr>
        <w:instrText xml:space="preserve"> HYPERLINK \l "welcome-to-okplm-s-documentation" \h </w:instrText>
      </w:r>
      <w:r>
        <w:fldChar w:fldCharType="separate"/>
      </w:r>
      <w:r>
        <w:rPr>
          <w:rStyle w:val="Lienhypertexte"/>
        </w:rPr>
        <w:t>¶</w:t>
      </w:r>
      <w:r>
        <w:rPr>
          <w:rStyle w:val="Lienhypertexte"/>
        </w:rPr>
        <w:fldChar w:fldCharType="end"/>
      </w:r>
    </w:p>
    <w:tbl>
      <w:tblPr>
        <w:tblW w:w="5000" w:type="pct"/>
        <w:tblLook w:val="04A0" w:firstRow="1" w:lastRow="0" w:firstColumn="1" w:lastColumn="0" w:noHBand="0" w:noVBand="1"/>
      </w:tblPr>
      <w:tblGrid>
        <w:gridCol w:w="3224"/>
        <w:gridCol w:w="6398"/>
      </w:tblGrid>
      <w:tr w:rsidR="003B081E" w14:paraId="10463F18" w14:textId="77777777">
        <w:tc>
          <w:tcPr>
            <w:tcW w:w="0" w:type="auto"/>
          </w:tcPr>
          <w:p w14:paraId="17474910" w14:textId="18596195" w:rsidR="003B081E" w:rsidRDefault="00903677">
            <w:del w:id="10" w:author="Danis Pierre-Alain" w:date="2019-11-21T16:28:00Z">
              <w:r>
                <w:fldChar w:fldCharType="begin"/>
              </w:r>
              <w:r>
                <w:delInstrText xml:space="preserve"> HYPERLINK "_images/logo-afb_1_2.jpg" \h </w:delInstrText>
              </w:r>
              <w:r>
                <w:fldChar w:fldCharType="separate"/>
              </w:r>
              <w:r>
                <w:rPr>
                  <w:noProof/>
                  <w:lang w:val="fr-FR" w:eastAsia="fr-FR"/>
                </w:rPr>
                <w:drawing>
                  <wp:inline distT="0" distB="0" distL="0" distR="0" wp14:anchorId="38014355" wp14:editId="2380E22E">
                    <wp:extent cx="890016" cy="320040"/>
                    <wp:effectExtent l="0" t="0" r="0" b="0"/>
                    <wp:docPr id="3" name="Picture" descr="logo1"/>
                    <wp:cNvGraphicFramePr/>
                    <a:graphic xmlns:a="http://schemas.openxmlformats.org/drawingml/2006/main">
                      <a:graphicData uri="http://schemas.openxmlformats.org/drawingml/2006/picture">
                        <pic:pic xmlns:pic="http://schemas.openxmlformats.org/drawingml/2006/picture">
                          <pic:nvPicPr>
                            <pic:cNvPr id="0" name="Picture" descr="_images/logo-afb_1_2.jpg"/>
                            <pic:cNvPicPr>
                              <a:picLocks noChangeAspect="1" noChangeArrowheads="1"/>
                            </pic:cNvPicPr>
                          </pic:nvPicPr>
                          <pic:blipFill>
                            <a:blip r:embed="rId8"/>
                            <a:stretch>
                              <a:fillRect/>
                            </a:stretch>
                          </pic:blipFill>
                          <pic:spPr bwMode="auto">
                            <a:xfrm>
                              <a:off x="0" y="0"/>
                              <a:ext cx="890016" cy="320040"/>
                            </a:xfrm>
                            <a:prstGeom prst="rect">
                              <a:avLst/>
                            </a:prstGeom>
                            <a:noFill/>
                            <a:ln w="9525">
                              <a:noFill/>
                              <a:headEnd/>
                              <a:tailEnd/>
                            </a:ln>
                          </pic:spPr>
                        </pic:pic>
                      </a:graphicData>
                    </a:graphic>
                  </wp:inline>
                </w:drawing>
              </w:r>
              <w:r>
                <w:rPr>
                  <w:noProof/>
                  <w:lang w:val="fr-FR" w:eastAsia="fr-FR"/>
                </w:rPr>
                <w:fldChar w:fldCharType="end"/>
              </w:r>
            </w:del>
            <w:ins w:id="11" w:author="Danis Pierre-Alain" w:date="2019-11-21T16:28:00Z">
              <w:r w:rsidR="0072190D">
                <w:fldChar w:fldCharType="begin"/>
              </w:r>
              <w:r w:rsidR="009A4807">
                <w:instrText xml:space="preserve">HYPERLINK "\\\\datafile.aix.irstea.priv\\Utilisateurs\\pierre-alain.danis\\Perso\\PyCharmProjects\\okplm\\docs\\_images\\logo-afb_1_2.jpg" \h </w:instrText>
              </w:r>
              <w:r w:rsidR="0072190D">
                <w:fldChar w:fldCharType="separate"/>
              </w:r>
              <w:r w:rsidR="0072190D">
                <w:rPr>
                  <w:noProof/>
                  <w:lang w:val="fr-FR" w:eastAsia="fr-FR"/>
                </w:rPr>
                <w:drawing>
                  <wp:inline distT="0" distB="0" distL="0" distR="0" wp14:anchorId="169AA40E" wp14:editId="1863E8D3">
                    <wp:extent cx="2595880" cy="933450"/>
                    <wp:effectExtent l="0" t="0" r="0" b="0"/>
                    <wp:docPr id="1" name="Picture" descr="logo1"/>
                    <wp:cNvGraphicFramePr/>
                    <a:graphic xmlns:a="http://schemas.openxmlformats.org/drawingml/2006/main">
                      <a:graphicData uri="http://schemas.openxmlformats.org/drawingml/2006/picture">
                        <pic:pic xmlns:pic="http://schemas.openxmlformats.org/drawingml/2006/picture">
                          <pic:nvPicPr>
                            <pic:cNvPr id="0" name="Picture" descr="_images/logo-afb_1_2.jpg"/>
                            <pic:cNvPicPr>
                              <a:picLocks noChangeAspect="1" noChangeArrowheads="1"/>
                            </pic:cNvPicPr>
                          </pic:nvPicPr>
                          <pic:blipFill>
                            <a:blip r:embed="rId8"/>
                            <a:stretch>
                              <a:fillRect/>
                            </a:stretch>
                          </pic:blipFill>
                          <pic:spPr bwMode="auto">
                            <a:xfrm>
                              <a:off x="0" y="0"/>
                              <a:ext cx="2608162" cy="937866"/>
                            </a:xfrm>
                            <a:prstGeom prst="rect">
                              <a:avLst/>
                            </a:prstGeom>
                            <a:noFill/>
                            <a:ln w="9525">
                              <a:noFill/>
                              <a:headEnd/>
                              <a:tailEnd/>
                            </a:ln>
                          </pic:spPr>
                        </pic:pic>
                      </a:graphicData>
                    </a:graphic>
                  </wp:inline>
                </w:drawing>
              </w:r>
              <w:r w:rsidR="0072190D">
                <w:rPr>
                  <w:noProof/>
                  <w:lang w:val="fr-FR" w:eastAsia="fr-FR"/>
                </w:rPr>
                <w:fldChar w:fldCharType="end"/>
              </w:r>
            </w:ins>
          </w:p>
        </w:tc>
        <w:tc>
          <w:tcPr>
            <w:tcW w:w="0" w:type="auto"/>
          </w:tcPr>
          <w:p w14:paraId="24CAB9CA" w14:textId="2271D16F" w:rsidR="003B081E" w:rsidRDefault="00903677">
            <w:del w:id="12" w:author="Danis Pierre-Alain" w:date="2019-11-21T16:28:00Z">
              <w:r>
                <w:fldChar w:fldCharType="begin"/>
              </w:r>
              <w:r>
                <w:delInstrText xml:space="preserve"> HYPERLINK "_images/Segula_Technologies_Logo.jpg" \h </w:delInstrText>
              </w:r>
              <w:r>
                <w:fldChar w:fldCharType="separate"/>
              </w:r>
              <w:r>
                <w:rPr>
                  <w:noProof/>
                  <w:lang w:val="fr-FR" w:eastAsia="fr-FR"/>
                </w:rPr>
                <w:drawing>
                  <wp:inline distT="0" distB="0" distL="0" distR="0" wp14:anchorId="037C572F" wp14:editId="542960F8">
                    <wp:extent cx="5334000" cy="1150470"/>
                    <wp:effectExtent l="0" t="0" r="0" b="0"/>
                    <wp:docPr id="4" name="Picture" descr="logo2"/>
                    <wp:cNvGraphicFramePr/>
                    <a:graphic xmlns:a="http://schemas.openxmlformats.org/drawingml/2006/main">
                      <a:graphicData uri="http://schemas.openxmlformats.org/drawingml/2006/picture">
                        <pic:pic xmlns:pic="http://schemas.openxmlformats.org/drawingml/2006/picture">
                          <pic:nvPicPr>
                            <pic:cNvPr id="0" name="Picture" descr="_images/Segula_Technologies_Logo.jpg"/>
                            <pic:cNvPicPr>
                              <a:picLocks noChangeAspect="1" noChangeArrowheads="1"/>
                            </pic:cNvPicPr>
                          </pic:nvPicPr>
                          <pic:blipFill>
                            <a:blip r:embed="rId9"/>
                            <a:stretch>
                              <a:fillRect/>
                            </a:stretch>
                          </pic:blipFill>
                          <pic:spPr bwMode="auto">
                            <a:xfrm>
                              <a:off x="0" y="0"/>
                              <a:ext cx="5334000" cy="1150470"/>
                            </a:xfrm>
                            <a:prstGeom prst="rect">
                              <a:avLst/>
                            </a:prstGeom>
                            <a:noFill/>
                            <a:ln w="9525">
                              <a:noFill/>
                              <a:headEnd/>
                              <a:tailEnd/>
                            </a:ln>
                          </pic:spPr>
                        </pic:pic>
                      </a:graphicData>
                    </a:graphic>
                  </wp:inline>
                </w:drawing>
              </w:r>
              <w:r>
                <w:rPr>
                  <w:noProof/>
                  <w:lang w:val="fr-FR" w:eastAsia="fr-FR"/>
                </w:rPr>
                <w:fldChar w:fldCharType="end"/>
              </w:r>
            </w:del>
            <w:ins w:id="13" w:author="Danis Pierre-Alain" w:date="2019-11-21T16:28:00Z">
              <w:r w:rsidR="0072190D">
                <w:fldChar w:fldCharType="begin"/>
              </w:r>
              <w:r w:rsidR="009A4807">
                <w:instrText xml:space="preserve">HYPERLINK "\\\\datafile.aix.irstea.priv\\Utilisateurs\\pierre-alain.danis\\Perso\\PyCharmProjects\\okplm\\docs\\_images\\Segula_Technologies_Logo.jpg" \h </w:instrText>
              </w:r>
              <w:r w:rsidR="0072190D">
                <w:fldChar w:fldCharType="separate"/>
              </w:r>
              <w:r w:rsidR="0072190D">
                <w:rPr>
                  <w:noProof/>
                  <w:lang w:val="fr-FR" w:eastAsia="fr-FR"/>
                </w:rPr>
                <w:drawing>
                  <wp:inline distT="0" distB="0" distL="0" distR="0" wp14:anchorId="0916019A" wp14:editId="267DE585">
                    <wp:extent cx="4354658" cy="939240"/>
                    <wp:effectExtent l="0" t="0" r="8255" b="0"/>
                    <wp:docPr id="2" name="Picture" descr="logo2"/>
                    <wp:cNvGraphicFramePr/>
                    <a:graphic xmlns:a="http://schemas.openxmlformats.org/drawingml/2006/main">
                      <a:graphicData uri="http://schemas.openxmlformats.org/drawingml/2006/picture">
                        <pic:pic xmlns:pic="http://schemas.openxmlformats.org/drawingml/2006/picture">
                          <pic:nvPicPr>
                            <pic:cNvPr id="0" name="Picture" descr="_images/Segula_Technologies_Logo.jpg"/>
                            <pic:cNvPicPr>
                              <a:picLocks noChangeAspect="1" noChangeArrowheads="1"/>
                            </pic:cNvPicPr>
                          </pic:nvPicPr>
                          <pic:blipFill>
                            <a:blip r:embed="rId9"/>
                            <a:stretch>
                              <a:fillRect/>
                            </a:stretch>
                          </pic:blipFill>
                          <pic:spPr bwMode="auto">
                            <a:xfrm>
                              <a:off x="0" y="0"/>
                              <a:ext cx="4371077" cy="942781"/>
                            </a:xfrm>
                            <a:prstGeom prst="rect">
                              <a:avLst/>
                            </a:prstGeom>
                            <a:noFill/>
                            <a:ln w="9525">
                              <a:noFill/>
                              <a:headEnd/>
                              <a:tailEnd/>
                            </a:ln>
                          </pic:spPr>
                        </pic:pic>
                      </a:graphicData>
                    </a:graphic>
                  </wp:inline>
                </w:drawing>
              </w:r>
              <w:r w:rsidR="0072190D">
                <w:rPr>
                  <w:noProof/>
                  <w:lang w:val="fr-FR" w:eastAsia="fr-FR"/>
                </w:rPr>
                <w:fldChar w:fldCharType="end"/>
              </w:r>
            </w:ins>
          </w:p>
        </w:tc>
      </w:tr>
    </w:tbl>
    <w:p w14:paraId="71EF44D9" w14:textId="77777777" w:rsidR="003B081E" w:rsidRDefault="003B081E">
      <w:pPr>
        <w:pStyle w:val="Compact"/>
      </w:pPr>
    </w:p>
    <w:p w14:paraId="03311D77" w14:textId="77777777" w:rsidR="003B081E" w:rsidRPr="0072190D" w:rsidRDefault="0072190D">
      <w:pPr>
        <w:pStyle w:val="Titre2"/>
        <w:rPr>
          <w:lang w:val="fr-FR"/>
          <w:rPrChange w:id="14" w:author="Danis Pierre-Alain" w:date="2019-11-21T16:28:00Z">
            <w:rPr/>
          </w:rPrChange>
        </w:rPr>
      </w:pPr>
      <w:bookmarkStart w:id="15" w:name="présentation"/>
      <w:bookmarkEnd w:id="15"/>
      <w:r w:rsidRPr="0072190D">
        <w:rPr>
          <w:lang w:val="fr-FR"/>
          <w:rPrChange w:id="16" w:author="Danis Pierre-Alain" w:date="2019-11-21T16:28:00Z">
            <w:rPr/>
          </w:rPrChange>
        </w:rPr>
        <w:t>Présentation</w:t>
      </w:r>
      <w:r>
        <w:fldChar w:fldCharType="begin"/>
      </w:r>
      <w:r w:rsidRPr="0072190D">
        <w:rPr>
          <w:lang w:val="fr-FR"/>
          <w:rPrChange w:id="17" w:author="Danis Pierre-Alain" w:date="2019-11-21T16:28:00Z">
            <w:rPr/>
          </w:rPrChange>
        </w:rPr>
        <w:instrText xml:space="preserve"> HYPERLINK \l "presentation" \h </w:instrText>
      </w:r>
      <w:r>
        <w:fldChar w:fldCharType="separate"/>
      </w:r>
      <w:r w:rsidRPr="0072190D">
        <w:rPr>
          <w:rStyle w:val="Lienhypertexte"/>
          <w:lang w:val="fr-FR"/>
          <w:rPrChange w:id="18" w:author="Danis Pierre-Alain" w:date="2019-11-21T16:28:00Z">
            <w:rPr>
              <w:rStyle w:val="Lienhypertexte"/>
            </w:rPr>
          </w:rPrChange>
        </w:rPr>
        <w:t>¶</w:t>
      </w:r>
      <w:r>
        <w:rPr>
          <w:rStyle w:val="Lienhypertexte"/>
        </w:rPr>
        <w:fldChar w:fldCharType="end"/>
      </w:r>
    </w:p>
    <w:p w14:paraId="0E440F9D" w14:textId="4A669406" w:rsidR="003B081E" w:rsidRPr="0072190D" w:rsidRDefault="0072190D">
      <w:pPr>
        <w:pStyle w:val="Titre3"/>
        <w:rPr>
          <w:lang w:val="fr-FR"/>
          <w:rPrChange w:id="19" w:author="Danis Pierre-Alain" w:date="2019-11-21T16:28:00Z">
            <w:rPr/>
          </w:rPrChange>
        </w:rPr>
      </w:pPr>
      <w:bookmarkStart w:id="20" w:name="quest-ce-que-cest-le-package-okplm"/>
      <w:bookmarkEnd w:id="20"/>
      <w:r w:rsidRPr="0072190D">
        <w:rPr>
          <w:lang w:val="fr-FR"/>
          <w:rPrChange w:id="21" w:author="Danis Pierre-Alain" w:date="2019-11-21T16:28:00Z">
            <w:rPr/>
          </w:rPrChange>
        </w:rPr>
        <w:t xml:space="preserve">Qu’est-ce que c’est le </w:t>
      </w:r>
      <w:r w:rsidR="00903677" w:rsidRPr="003C46BB">
        <w:rPr>
          <w:lang w:val="fr-FR"/>
          <w:rPrChange w:id="22" w:author="Danis Pierre-Alain" w:date="2019-11-21T16:28:00Z">
            <w:rPr/>
          </w:rPrChange>
        </w:rPr>
        <w:t>paquet</w:t>
      </w:r>
      <w:r w:rsidRPr="0072190D">
        <w:rPr>
          <w:lang w:val="fr-FR"/>
          <w:rPrChange w:id="23" w:author="Danis Pierre-Alain" w:date="2019-11-21T16:28:00Z">
            <w:rPr/>
          </w:rPrChange>
        </w:rPr>
        <w:t xml:space="preserve"> </w:t>
      </w:r>
      <w:proofErr w:type="spellStart"/>
      <w:r w:rsidRPr="0072190D">
        <w:rPr>
          <w:rStyle w:val="VerbatimChar"/>
          <w:lang w:val="fr-FR"/>
          <w:rPrChange w:id="24" w:author="Danis Pierre-Alain" w:date="2019-11-21T16:28:00Z">
            <w:rPr>
              <w:rStyle w:val="VerbatimChar"/>
            </w:rPr>
          </w:rPrChange>
        </w:rPr>
        <w:t>okplm</w:t>
      </w:r>
      <w:proofErr w:type="spellEnd"/>
      <w:r w:rsidRPr="0072190D">
        <w:rPr>
          <w:lang w:val="fr-FR"/>
          <w:rPrChange w:id="25" w:author="Danis Pierre-Alain" w:date="2019-11-21T16:28:00Z">
            <w:rPr/>
          </w:rPrChange>
        </w:rPr>
        <w:t xml:space="preserve"> ?</w:t>
      </w:r>
      <w:r>
        <w:fldChar w:fldCharType="begin"/>
      </w:r>
      <w:r w:rsidRPr="0072190D">
        <w:rPr>
          <w:lang w:val="fr-FR"/>
          <w:rPrChange w:id="26" w:author="Danis Pierre-Alain" w:date="2019-11-21T16:28:00Z">
            <w:rPr/>
          </w:rPrChange>
        </w:rPr>
        <w:instrText xml:space="preserve"> HYPERLINK \l "what-is-the-okplm-package" \h </w:instrText>
      </w:r>
      <w:r>
        <w:fldChar w:fldCharType="separate"/>
      </w:r>
      <w:r w:rsidRPr="0072190D">
        <w:rPr>
          <w:rStyle w:val="Lienhypertexte"/>
          <w:lang w:val="fr-FR"/>
          <w:rPrChange w:id="27" w:author="Danis Pierre-Alain" w:date="2019-11-21T16:28:00Z">
            <w:rPr>
              <w:rStyle w:val="Lienhypertexte"/>
            </w:rPr>
          </w:rPrChange>
        </w:rPr>
        <w:t>¶</w:t>
      </w:r>
      <w:r>
        <w:rPr>
          <w:rStyle w:val="Lienhypertexte"/>
        </w:rPr>
        <w:fldChar w:fldCharType="end"/>
      </w:r>
    </w:p>
    <w:p w14:paraId="6417A20C" w14:textId="29E4F5DF" w:rsidR="003B081E" w:rsidRPr="0072190D" w:rsidRDefault="0072190D">
      <w:pPr>
        <w:pStyle w:val="FirstParagraph"/>
        <w:rPr>
          <w:lang w:val="fr-FR"/>
          <w:rPrChange w:id="28" w:author="Danis Pierre-Alain" w:date="2019-11-21T16:28:00Z">
            <w:rPr/>
          </w:rPrChange>
        </w:rPr>
      </w:pPr>
      <w:proofErr w:type="spellStart"/>
      <w:proofErr w:type="gramStart"/>
      <w:r w:rsidRPr="0072190D">
        <w:rPr>
          <w:rStyle w:val="VerbatimChar"/>
          <w:lang w:val="fr-FR"/>
          <w:rPrChange w:id="29" w:author="Danis Pierre-Alain" w:date="2019-11-21T16:28:00Z">
            <w:rPr>
              <w:rStyle w:val="VerbatimChar"/>
            </w:rPr>
          </w:rPrChange>
        </w:rPr>
        <w:t>okplm</w:t>
      </w:r>
      <w:proofErr w:type="spellEnd"/>
      <w:proofErr w:type="gramEnd"/>
      <w:r w:rsidRPr="0072190D">
        <w:rPr>
          <w:lang w:val="fr-FR"/>
          <w:rPrChange w:id="30" w:author="Danis Pierre-Alain" w:date="2019-11-21T16:28:00Z">
            <w:rPr/>
          </w:rPrChange>
        </w:rPr>
        <w:t xml:space="preserve"> (modèle de lacs d’</w:t>
      </w:r>
      <w:proofErr w:type="spellStart"/>
      <w:r w:rsidRPr="0072190D">
        <w:rPr>
          <w:lang w:val="fr-FR"/>
          <w:rPrChange w:id="31" w:author="Danis Pierre-Alain" w:date="2019-11-21T16:28:00Z">
            <w:rPr/>
          </w:rPrChange>
        </w:rPr>
        <w:t>Ottosson</w:t>
      </w:r>
      <w:proofErr w:type="spellEnd"/>
      <w:r w:rsidRPr="0072190D">
        <w:rPr>
          <w:lang w:val="fr-FR"/>
          <w:rPrChange w:id="32" w:author="Danis Pierre-Alain" w:date="2019-11-21T16:28:00Z">
            <w:rPr/>
          </w:rPrChange>
        </w:rPr>
        <w:t>-</w:t>
      </w:r>
      <w:proofErr w:type="spellStart"/>
      <w:r w:rsidRPr="0072190D">
        <w:rPr>
          <w:lang w:val="fr-FR"/>
          <w:rPrChange w:id="33" w:author="Danis Pierre-Alain" w:date="2019-11-21T16:28:00Z">
            <w:rPr/>
          </w:rPrChange>
        </w:rPr>
        <w:t>Kettle</w:t>
      </w:r>
      <w:proofErr w:type="spellEnd"/>
      <w:r w:rsidRPr="0072190D">
        <w:rPr>
          <w:lang w:val="fr-FR"/>
          <w:rPrChange w:id="34" w:author="Danis Pierre-Alain" w:date="2019-11-21T16:28:00Z">
            <w:rPr/>
          </w:rPrChange>
        </w:rPr>
        <w:t xml:space="preserve">-Prats) est un </w:t>
      </w:r>
      <w:r w:rsidR="00903677" w:rsidRPr="003C46BB">
        <w:rPr>
          <w:lang w:val="fr-FR"/>
          <w:rPrChange w:id="35" w:author="Danis Pierre-Alain" w:date="2019-11-21T16:29:00Z">
            <w:rPr/>
          </w:rPrChange>
        </w:rPr>
        <w:t>paquet</w:t>
      </w:r>
      <w:r w:rsidRPr="003C46BB">
        <w:rPr>
          <w:lang w:val="fr-FR"/>
          <w:rPrChange w:id="36" w:author="Danis Pierre-Alain" w:date="2019-11-21T16:29:00Z">
            <w:rPr/>
          </w:rPrChange>
        </w:rPr>
        <w:t xml:space="preserve"> </w:t>
      </w:r>
      <w:r w:rsidRPr="0072190D">
        <w:rPr>
          <w:lang w:val="fr-FR"/>
          <w:rPrChange w:id="37" w:author="Danis Pierre-Alain" w:date="2019-11-21T16:28:00Z">
            <w:rPr/>
          </w:rPrChange>
        </w:rPr>
        <w:t xml:space="preserve">en Python 3 utilisé pour simuler la température de l’épilimnion et de l’hypolimnion des </w:t>
      </w:r>
      <w:del w:id="38" w:author="Danis Pierre-Alain" w:date="2019-11-21T16:28:00Z">
        <w:r w:rsidR="00903677" w:rsidRPr="003C46BB">
          <w:rPr>
            <w:lang w:val="fr-FR"/>
            <w:rPrChange w:id="39" w:author="Danis Pierre-Alain" w:date="2019-11-21T16:28:00Z">
              <w:rPr/>
            </w:rPrChange>
          </w:rPr>
          <w:delText>masses</w:delText>
        </w:r>
      </w:del>
      <w:ins w:id="40" w:author="Danis Pierre-Alain" w:date="2019-11-21T16:28:00Z">
        <w:r>
          <w:rPr>
            <w:lang w:val="fr-FR"/>
          </w:rPr>
          <w:t>plans d’eau</w:t>
        </w:r>
      </w:ins>
      <w:r w:rsidRPr="0072190D">
        <w:rPr>
          <w:lang w:val="fr-FR"/>
          <w:rPrChange w:id="41" w:author="Danis Pierre-Alain" w:date="2019-11-21T16:28:00Z">
            <w:rPr/>
          </w:rPrChange>
        </w:rPr>
        <w:t xml:space="preserve"> </w:t>
      </w:r>
      <w:proofErr w:type="spellStart"/>
      <w:r w:rsidRPr="0072190D">
        <w:rPr>
          <w:lang w:val="fr-FR"/>
          <w:rPrChange w:id="42" w:author="Danis Pierre-Alain" w:date="2019-11-21T16:28:00Z">
            <w:rPr/>
          </w:rPrChange>
        </w:rPr>
        <w:t>d’eau</w:t>
      </w:r>
      <w:proofErr w:type="spellEnd"/>
      <w:r w:rsidRPr="0072190D">
        <w:rPr>
          <w:lang w:val="fr-FR"/>
          <w:rPrChange w:id="43" w:author="Danis Pierre-Alain" w:date="2019-11-21T16:28:00Z">
            <w:rPr/>
          </w:rPrChange>
        </w:rPr>
        <w:t xml:space="preserve"> douce avec le modèle de lacs d’</w:t>
      </w:r>
      <w:proofErr w:type="spellStart"/>
      <w:r w:rsidRPr="0072190D">
        <w:rPr>
          <w:lang w:val="fr-FR"/>
          <w:rPrChange w:id="44" w:author="Danis Pierre-Alain" w:date="2019-11-21T16:28:00Z">
            <w:rPr/>
          </w:rPrChange>
        </w:rPr>
        <w:t>Ottosson</w:t>
      </w:r>
      <w:proofErr w:type="spellEnd"/>
      <w:r w:rsidRPr="0072190D">
        <w:rPr>
          <w:lang w:val="fr-FR"/>
          <w:rPrChange w:id="45" w:author="Danis Pierre-Alain" w:date="2019-11-21T16:28:00Z">
            <w:rPr/>
          </w:rPrChange>
        </w:rPr>
        <w:t>-</w:t>
      </w:r>
      <w:proofErr w:type="spellStart"/>
      <w:r w:rsidRPr="0072190D">
        <w:rPr>
          <w:lang w:val="fr-FR"/>
          <w:rPrChange w:id="46" w:author="Danis Pierre-Alain" w:date="2019-11-21T16:28:00Z">
            <w:rPr/>
          </w:rPrChange>
        </w:rPr>
        <w:t>Kettle</w:t>
      </w:r>
      <w:proofErr w:type="spellEnd"/>
      <w:r w:rsidRPr="0072190D">
        <w:rPr>
          <w:lang w:val="fr-FR"/>
          <w:rPrChange w:id="47" w:author="Danis Pierre-Alain" w:date="2019-11-21T16:28:00Z">
            <w:rPr/>
          </w:rPrChange>
        </w:rPr>
        <w:t>-Prats (OKP) (Prats &amp; Danis, 2019).</w:t>
      </w:r>
    </w:p>
    <w:p w14:paraId="79B0970C" w14:textId="5355DE48" w:rsidR="003B081E" w:rsidRPr="0072190D" w:rsidRDefault="0072190D">
      <w:pPr>
        <w:pStyle w:val="Corpsdetexte"/>
        <w:rPr>
          <w:lang w:val="fr-FR"/>
          <w:rPrChange w:id="48" w:author="Danis Pierre-Alain" w:date="2019-11-21T16:28:00Z">
            <w:rPr/>
          </w:rPrChange>
        </w:rPr>
      </w:pPr>
      <w:r w:rsidRPr="0072190D">
        <w:rPr>
          <w:lang w:val="fr-FR"/>
          <w:rPrChange w:id="49" w:author="Danis Pierre-Alain" w:date="2019-11-21T16:28:00Z">
            <w:rPr/>
          </w:rPrChange>
        </w:rPr>
        <w:t xml:space="preserve">Le modèle OKP simule la température de l’eau à fréquence journalière utilisant la température de l’air </w:t>
      </w:r>
      <w:ins w:id="50" w:author="Danis Pierre-Alain" w:date="2019-11-21T16:28:00Z">
        <w:r w:rsidRPr="00342A70">
          <w:rPr>
            <w:lang w:val="fr-FR"/>
          </w:rPr>
          <w:t xml:space="preserve">[en °C] </w:t>
        </w:r>
      </w:ins>
      <w:r w:rsidRPr="0072190D">
        <w:rPr>
          <w:lang w:val="fr-FR"/>
          <w:rPrChange w:id="51" w:author="Danis Pierre-Alain" w:date="2019-11-21T16:28:00Z">
            <w:rPr/>
          </w:rPrChange>
        </w:rPr>
        <w:t>et le rayonnement solaire</w:t>
      </w:r>
      <w:r>
        <w:rPr>
          <w:lang w:val="fr-FR"/>
          <w:rPrChange w:id="52" w:author="Danis Pierre-Alain" w:date="2019-11-21T16:28:00Z">
            <w:rPr/>
          </w:rPrChange>
        </w:rPr>
        <w:t xml:space="preserve"> </w:t>
      </w:r>
      <w:ins w:id="53" w:author="Danis Pierre-Alain" w:date="2019-11-21T16:28:00Z">
        <w:r w:rsidRPr="00342A70">
          <w:rPr>
            <w:lang w:val="fr-FR"/>
          </w:rPr>
          <w:t>[en W/</w:t>
        </w:r>
        <w:proofErr w:type="spellStart"/>
        <w:r w:rsidRPr="00342A70">
          <w:rPr>
            <w:lang w:val="fr-FR"/>
          </w:rPr>
          <w:t>m</w:t>
        </w:r>
        <w:r w:rsidRPr="00342A70">
          <w:rPr>
            <w:vertAlign w:val="superscript"/>
            <w:lang w:val="fr-FR"/>
          </w:rPr>
          <w:t>2</w:t>
        </w:r>
        <w:proofErr w:type="spellEnd"/>
        <w:r w:rsidRPr="00342A70">
          <w:rPr>
            <w:lang w:val="fr-FR"/>
          </w:rPr>
          <w:t>]</w:t>
        </w:r>
        <w:r w:rsidRPr="0072190D">
          <w:rPr>
            <w:lang w:val="fr-FR"/>
          </w:rPr>
          <w:t xml:space="preserve"> </w:t>
        </w:r>
      </w:ins>
      <w:r w:rsidRPr="0072190D">
        <w:rPr>
          <w:lang w:val="fr-FR"/>
          <w:rPrChange w:id="54" w:author="Danis Pierre-Alain" w:date="2019-11-21T16:28:00Z">
            <w:rPr/>
          </w:rPrChange>
        </w:rPr>
        <w:t xml:space="preserve">comme données d’entrée. </w:t>
      </w:r>
      <w:del w:id="55" w:author="Danis Pierre-Alain" w:date="2019-11-21T16:28:00Z">
        <w:r w:rsidR="00903677" w:rsidRPr="003A121A">
          <w:rPr>
            <w:lang w:val="fr-FR"/>
            <w:rPrChange w:id="56" w:author="Danis Pierre-Alain" w:date="2019-11-25T15:52:00Z">
              <w:rPr/>
            </w:rPrChange>
          </w:rPr>
          <w:delText>C’est</w:delText>
        </w:r>
      </w:del>
      <w:ins w:id="57" w:author="Danis Pierre-Alain" w:date="2019-11-21T16:28:00Z">
        <w:r w:rsidRPr="0072190D">
          <w:rPr>
            <w:lang w:val="fr-FR"/>
          </w:rPr>
          <w:t>Le modèle OKP</w:t>
        </w:r>
        <w:r>
          <w:rPr>
            <w:lang w:val="fr-FR"/>
          </w:rPr>
          <w:t xml:space="preserve"> </w:t>
        </w:r>
        <w:r w:rsidRPr="0072190D">
          <w:rPr>
            <w:lang w:val="fr-FR"/>
          </w:rPr>
          <w:t>est</w:t>
        </w:r>
      </w:ins>
      <w:r w:rsidRPr="0072190D">
        <w:rPr>
          <w:lang w:val="fr-FR"/>
          <w:rPrChange w:id="58" w:author="Danis Pierre-Alain" w:date="2019-11-21T16:28:00Z">
            <w:rPr/>
          </w:rPrChange>
        </w:rPr>
        <w:t xml:space="preserve"> le résultat de la combinaison des modèles </w:t>
      </w:r>
      <w:del w:id="59" w:author="Danis Pierre-Alain" w:date="2019-11-21T16:28:00Z">
        <w:r w:rsidR="00903677" w:rsidRPr="003C46BB">
          <w:rPr>
            <w:lang w:val="fr-FR"/>
            <w:rPrChange w:id="60" w:author="Danis Pierre-Alain" w:date="2019-11-21T16:28:00Z">
              <w:rPr/>
            </w:rPrChange>
          </w:rPr>
          <w:delText>présentés</w:delText>
        </w:r>
      </w:del>
      <w:ins w:id="61" w:author="Danis Pierre-Alain" w:date="2019-11-21T16:28:00Z">
        <w:r>
          <w:rPr>
            <w:lang w:val="fr-FR"/>
          </w:rPr>
          <w:t>développés</w:t>
        </w:r>
      </w:ins>
      <w:r w:rsidRPr="0072190D">
        <w:rPr>
          <w:lang w:val="fr-FR"/>
          <w:rPrChange w:id="62" w:author="Danis Pierre-Alain" w:date="2019-11-21T16:28:00Z">
            <w:rPr/>
          </w:rPrChange>
        </w:rPr>
        <w:t xml:space="preserve"> par </w:t>
      </w:r>
      <w:proofErr w:type="spellStart"/>
      <w:r w:rsidRPr="0072190D">
        <w:rPr>
          <w:lang w:val="fr-FR"/>
          <w:rPrChange w:id="63" w:author="Danis Pierre-Alain" w:date="2019-11-21T16:28:00Z">
            <w:rPr/>
          </w:rPrChange>
        </w:rPr>
        <w:t>Ottosson</w:t>
      </w:r>
      <w:proofErr w:type="spellEnd"/>
      <w:r w:rsidRPr="0072190D">
        <w:rPr>
          <w:lang w:val="fr-FR"/>
          <w:rPrChange w:id="64" w:author="Danis Pierre-Alain" w:date="2019-11-21T16:28:00Z">
            <w:rPr/>
          </w:rPrChange>
        </w:rPr>
        <w:t xml:space="preserve"> &amp; </w:t>
      </w:r>
      <w:proofErr w:type="spellStart"/>
      <w:r w:rsidRPr="0072190D">
        <w:rPr>
          <w:lang w:val="fr-FR"/>
          <w:rPrChange w:id="65" w:author="Danis Pierre-Alain" w:date="2019-11-21T16:28:00Z">
            <w:rPr/>
          </w:rPrChange>
        </w:rPr>
        <w:t>Abrahamsson</w:t>
      </w:r>
      <w:proofErr w:type="spellEnd"/>
      <w:r w:rsidRPr="0072190D">
        <w:rPr>
          <w:lang w:val="fr-FR"/>
          <w:rPrChange w:id="66" w:author="Danis Pierre-Alain" w:date="2019-11-21T16:28:00Z">
            <w:rPr/>
          </w:rPrChange>
        </w:rPr>
        <w:t xml:space="preserve"> (1998) et </w:t>
      </w:r>
      <w:ins w:id="67" w:author="Danis Pierre-Alain" w:date="2019-11-21T16:28:00Z">
        <w:r>
          <w:rPr>
            <w:lang w:val="fr-FR"/>
          </w:rPr>
          <w:t xml:space="preserve">par </w:t>
        </w:r>
      </w:ins>
      <w:proofErr w:type="spellStart"/>
      <w:r w:rsidRPr="0072190D">
        <w:rPr>
          <w:lang w:val="fr-FR"/>
          <w:rPrChange w:id="68" w:author="Danis Pierre-Alain" w:date="2019-11-21T16:28:00Z">
            <w:rPr/>
          </w:rPrChange>
        </w:rPr>
        <w:t>Kettle</w:t>
      </w:r>
      <w:proofErr w:type="spellEnd"/>
      <w:r w:rsidRPr="0072190D">
        <w:rPr>
          <w:lang w:val="fr-FR"/>
          <w:rPrChange w:id="69" w:author="Danis Pierre-Alain" w:date="2019-11-21T16:28:00Z">
            <w:rPr/>
          </w:rPrChange>
        </w:rPr>
        <w:t xml:space="preserve"> </w:t>
      </w:r>
      <w:r w:rsidRPr="0072190D">
        <w:rPr>
          <w:i/>
          <w:lang w:val="fr-FR"/>
          <w:rPrChange w:id="70" w:author="Danis Pierre-Alain" w:date="2019-11-21T16:28:00Z">
            <w:rPr>
              <w:i/>
            </w:rPr>
          </w:rPrChange>
        </w:rPr>
        <w:t>et al.</w:t>
      </w:r>
      <w:r w:rsidRPr="0072190D">
        <w:rPr>
          <w:lang w:val="fr-FR"/>
          <w:rPrChange w:id="71" w:author="Danis Pierre-Alain" w:date="2019-11-21T16:28:00Z">
            <w:rPr/>
          </w:rPrChange>
        </w:rPr>
        <w:t xml:space="preserve"> (2004). Le développement du modèle a été financé par </w:t>
      </w:r>
      <w:ins w:id="72" w:author="Danis Pierre-Alain" w:date="2019-11-21T16:28:00Z">
        <w:r w:rsidRPr="0072190D">
          <w:rPr>
            <w:lang w:val="fr-FR"/>
          </w:rPr>
          <w:t>l’</w:t>
        </w:r>
        <w:r>
          <w:rPr>
            <w:lang w:val="fr-FR"/>
          </w:rPr>
          <w:t>AFB</w:t>
        </w:r>
        <w:r w:rsidRPr="0072190D">
          <w:rPr>
            <w:lang w:val="fr-FR"/>
          </w:rPr>
          <w:t xml:space="preserve"> (</w:t>
        </w:r>
        <w:r>
          <w:rPr>
            <w:lang w:val="fr-FR"/>
          </w:rPr>
          <w:t xml:space="preserve">Agence Française pour la Biodiversité, anciennement </w:t>
        </w:r>
      </w:ins>
      <w:del w:id="73" w:author="Danis Pierre-Alain" w:date="2019-11-21T16:30:00Z">
        <w:r w:rsidDel="00903677">
          <w:rPr>
            <w:lang w:val="fr-FR"/>
            <w:rPrChange w:id="74" w:author="Danis Pierre-Alain" w:date="2019-11-21T16:28:00Z">
              <w:rPr/>
            </w:rPrChange>
          </w:rPr>
          <w:delText>l’</w:delText>
        </w:r>
      </w:del>
      <w:r w:rsidRPr="0072190D">
        <w:rPr>
          <w:lang w:val="fr-FR"/>
          <w:rPrChange w:id="75" w:author="Danis Pierre-Alain" w:date="2019-11-21T16:28:00Z">
            <w:rPr/>
          </w:rPrChange>
        </w:rPr>
        <w:t>ONEMA</w:t>
      </w:r>
      <w:del w:id="76" w:author="Danis Pierre-Alain" w:date="2019-11-21T16:28:00Z">
        <w:r w:rsidR="00903677" w:rsidRPr="003C46BB">
          <w:rPr>
            <w:lang w:val="fr-FR"/>
            <w:rPrChange w:id="77" w:author="Danis Pierre-Alain" w:date="2019-11-21T16:28:00Z">
              <w:rPr/>
            </w:rPrChange>
          </w:rPr>
          <w:delText xml:space="preserve"> (</w:delText>
        </w:r>
      </w:del>
      <w:ins w:id="78" w:author="Danis Pierre-Alain" w:date="2019-11-21T16:28:00Z">
        <w:r>
          <w:rPr>
            <w:lang w:val="fr-FR"/>
          </w:rPr>
          <w:t>,</w:t>
        </w:r>
        <w:r w:rsidRPr="0072190D">
          <w:rPr>
            <w:lang w:val="fr-FR"/>
          </w:rPr>
          <w:t xml:space="preserve"> </w:t>
        </w:r>
      </w:ins>
      <w:r w:rsidRPr="0072190D">
        <w:rPr>
          <w:lang w:val="fr-FR"/>
          <w:rPrChange w:id="79" w:author="Danis Pierre-Alain" w:date="2019-11-21T16:28:00Z">
            <w:rPr/>
          </w:rPrChange>
        </w:rPr>
        <w:t>Office National de l’Eau et des Milieux Aquatiques) et une version préliminaire a été présentée dans le rapport par Prats &amp; Danis (2015). La version définitive a été publiée par Prats &amp; Danis (2019).</w:t>
      </w:r>
    </w:p>
    <w:p w14:paraId="069FAEC2" w14:textId="27F6780D" w:rsidR="003B081E" w:rsidRPr="0072190D" w:rsidRDefault="0072190D">
      <w:pPr>
        <w:pStyle w:val="Corpsdetexte"/>
        <w:rPr>
          <w:lang w:val="fr-FR"/>
          <w:rPrChange w:id="80" w:author="Danis Pierre-Alain" w:date="2019-11-21T16:28:00Z">
            <w:rPr/>
          </w:rPrChange>
        </w:rPr>
      </w:pPr>
      <w:r w:rsidRPr="0072190D">
        <w:rPr>
          <w:lang w:val="fr-FR"/>
          <w:rPrChange w:id="81" w:author="Danis Pierre-Alain" w:date="2019-11-21T16:28:00Z">
            <w:rPr/>
          </w:rPrChange>
        </w:rPr>
        <w:t xml:space="preserve">Pour calculer la température de l’eau avec </w:t>
      </w:r>
      <w:proofErr w:type="spellStart"/>
      <w:r w:rsidRPr="0072190D">
        <w:rPr>
          <w:rStyle w:val="VerbatimChar"/>
          <w:lang w:val="fr-FR"/>
          <w:rPrChange w:id="82" w:author="Danis Pierre-Alain" w:date="2019-11-21T16:28:00Z">
            <w:rPr>
              <w:rStyle w:val="VerbatimChar"/>
            </w:rPr>
          </w:rPrChange>
        </w:rPr>
        <w:t>okplm</w:t>
      </w:r>
      <w:proofErr w:type="spellEnd"/>
      <w:r w:rsidRPr="0072190D">
        <w:rPr>
          <w:lang w:val="fr-FR"/>
          <w:rPrChange w:id="83" w:author="Danis Pierre-Alain" w:date="2019-11-21T16:28:00Z">
            <w:rPr/>
          </w:rPrChange>
        </w:rPr>
        <w:t xml:space="preserve"> il faut définir </w:t>
      </w:r>
      <w:del w:id="84" w:author="Danis Pierre-Alain" w:date="2019-11-21T16:28:00Z">
        <w:r w:rsidR="00903677" w:rsidRPr="003C46BB">
          <w:rPr>
            <w:lang w:val="fr-FR"/>
            <w:rPrChange w:id="85" w:author="Danis Pierre-Alain" w:date="2019-11-21T16:28:00Z">
              <w:rPr/>
            </w:rPrChange>
          </w:rPr>
          <w:delText>une</w:delText>
        </w:r>
      </w:del>
      <w:ins w:id="86" w:author="Danis Pierre-Alain" w:date="2019-11-21T16:28:00Z">
        <w:r>
          <w:rPr>
            <w:lang w:val="fr-FR"/>
          </w:rPr>
          <w:t>les valeurs d’</w:t>
        </w:r>
        <w:r w:rsidRPr="0072190D">
          <w:rPr>
            <w:lang w:val="fr-FR"/>
          </w:rPr>
          <w:t>une</w:t>
        </w:r>
      </w:ins>
      <w:r w:rsidRPr="0072190D">
        <w:rPr>
          <w:lang w:val="fr-FR"/>
          <w:rPrChange w:id="87" w:author="Danis Pierre-Alain" w:date="2019-11-21T16:28:00Z">
            <w:rPr/>
          </w:rPrChange>
        </w:rPr>
        <w:t xml:space="preserve"> série de paramètres. Il est possible d’utiliser les </w:t>
      </w:r>
      <w:ins w:id="88" w:author="Danis Pierre-Alain" w:date="2019-11-21T16:28:00Z">
        <w:r>
          <w:rPr>
            <w:lang w:val="fr-FR"/>
          </w:rPr>
          <w:t xml:space="preserve">valeurs </w:t>
        </w:r>
        <w:r w:rsidRPr="0072190D">
          <w:rPr>
            <w:lang w:val="fr-FR"/>
          </w:rPr>
          <w:t xml:space="preserve">par défaut </w:t>
        </w:r>
        <w:r>
          <w:rPr>
            <w:lang w:val="fr-FR"/>
          </w:rPr>
          <w:t xml:space="preserve">des </w:t>
        </w:r>
      </w:ins>
      <w:r w:rsidRPr="0072190D">
        <w:rPr>
          <w:lang w:val="fr-FR"/>
          <w:rPrChange w:id="89" w:author="Danis Pierre-Alain" w:date="2019-11-21T16:28:00Z">
            <w:rPr/>
          </w:rPrChange>
        </w:rPr>
        <w:t xml:space="preserve">paramètres </w:t>
      </w:r>
      <w:del w:id="90" w:author="Danis Pierre-Alain" w:date="2019-11-21T16:28:00Z">
        <w:r w:rsidR="00903677" w:rsidRPr="003C46BB">
          <w:rPr>
            <w:lang w:val="fr-FR"/>
            <w:rPrChange w:id="91" w:author="Danis Pierre-Alain" w:date="2019-11-21T16:28:00Z">
              <w:rPr/>
            </w:rPrChange>
          </w:rPr>
          <w:delText>par défaut obtenus</w:delText>
        </w:r>
      </w:del>
      <w:ins w:id="92" w:author="Danis Pierre-Alain" w:date="2019-11-21T16:28:00Z">
        <w:r w:rsidRPr="0072190D">
          <w:rPr>
            <w:lang w:val="fr-FR"/>
          </w:rPr>
          <w:t>obtenu</w:t>
        </w:r>
        <w:r>
          <w:rPr>
            <w:lang w:val="fr-FR"/>
          </w:rPr>
          <w:t>e</w:t>
        </w:r>
        <w:r w:rsidRPr="0072190D">
          <w:rPr>
            <w:lang w:val="fr-FR"/>
          </w:rPr>
          <w:t>s</w:t>
        </w:r>
      </w:ins>
      <w:r w:rsidRPr="0072190D">
        <w:rPr>
          <w:lang w:val="fr-FR"/>
          <w:rPrChange w:id="93" w:author="Danis Pierre-Alain" w:date="2019-11-21T16:28:00Z">
            <w:rPr/>
          </w:rPrChange>
        </w:rPr>
        <w:t xml:space="preserve"> pour les plans d’eau français. Ces valeurs sont le résultat de la </w:t>
      </w:r>
      <w:proofErr w:type="spellStart"/>
      <w:r w:rsidRPr="0072190D">
        <w:rPr>
          <w:lang w:val="fr-FR"/>
          <w:rPrChange w:id="94" w:author="Danis Pierre-Alain" w:date="2019-11-21T16:28:00Z">
            <w:rPr/>
          </w:rPrChange>
        </w:rPr>
        <w:t>paramétrisation</w:t>
      </w:r>
      <w:proofErr w:type="spellEnd"/>
      <w:r w:rsidRPr="0072190D">
        <w:rPr>
          <w:lang w:val="fr-FR"/>
          <w:rPrChange w:id="95" w:author="Danis Pierre-Alain" w:date="2019-11-21T16:28:00Z">
            <w:rPr/>
          </w:rPrChange>
        </w:rPr>
        <w:t xml:space="preserve"> en fonction des caractéristiques des lacs (latitude, altitude, profondeur maximale, </w:t>
      </w:r>
      <w:del w:id="96" w:author="Danis Pierre-Alain" w:date="2019-11-21T16:28:00Z">
        <w:r w:rsidR="00903677" w:rsidRPr="003C46BB">
          <w:rPr>
            <w:lang w:val="fr-FR"/>
            <w:rPrChange w:id="97" w:author="Danis Pierre-Alain" w:date="2019-11-21T16:28:00Z">
              <w:rPr/>
            </w:rPrChange>
          </w:rPr>
          <w:delText xml:space="preserve">aire de </w:delText>
        </w:r>
      </w:del>
      <w:r w:rsidRPr="0072190D">
        <w:rPr>
          <w:lang w:val="fr-FR"/>
          <w:rPrChange w:id="98" w:author="Danis Pierre-Alain" w:date="2019-11-21T16:28:00Z">
            <w:rPr/>
          </w:rPrChange>
        </w:rPr>
        <w:t xml:space="preserve">surface, volume) proposée par Prats &amp; Danis (2019). Cette </w:t>
      </w:r>
      <w:proofErr w:type="spellStart"/>
      <w:r w:rsidRPr="0072190D">
        <w:rPr>
          <w:lang w:val="fr-FR"/>
          <w:rPrChange w:id="99" w:author="Danis Pierre-Alain" w:date="2019-11-21T16:28:00Z">
            <w:rPr/>
          </w:rPrChange>
        </w:rPr>
        <w:t>paramétrisation</w:t>
      </w:r>
      <w:proofErr w:type="spellEnd"/>
      <w:r w:rsidRPr="0072190D">
        <w:rPr>
          <w:lang w:val="fr-FR"/>
          <w:rPrChange w:id="100" w:author="Danis Pierre-Alain" w:date="2019-11-21T16:28:00Z">
            <w:rPr/>
          </w:rPrChange>
        </w:rPr>
        <w:t xml:space="preserve"> a été obtenue après analyse de données </w:t>
      </w:r>
      <w:del w:id="101" w:author="Danis Pierre-Alain" w:date="2019-11-21T16:28:00Z">
        <w:r w:rsidR="00903677" w:rsidRPr="003C46BB">
          <w:rPr>
            <w:lang w:val="fr-FR"/>
            <w:rPrChange w:id="102" w:author="Danis Pierre-Alain" w:date="2019-11-21T16:28:00Z">
              <w:rPr/>
            </w:rPrChange>
          </w:rPr>
          <w:delText>officielles</w:delText>
        </w:r>
      </w:del>
      <w:ins w:id="103" w:author="Danis Pierre-Alain" w:date="2019-11-21T16:28:00Z">
        <w:r>
          <w:rPr>
            <w:lang w:val="fr-FR"/>
          </w:rPr>
          <w:t>issues des réseaux nationaux de surveillance mis en place pour la mise en application de la Directive Cadre européenne sur l’Eau</w:t>
        </w:r>
      </w:ins>
      <w:r>
        <w:rPr>
          <w:lang w:val="fr-FR"/>
          <w:rPrChange w:id="104" w:author="Danis Pierre-Alain" w:date="2019-11-21T16:28:00Z">
            <w:rPr/>
          </w:rPrChange>
        </w:rPr>
        <w:t xml:space="preserve"> </w:t>
      </w:r>
      <w:r w:rsidRPr="0072190D">
        <w:rPr>
          <w:lang w:val="fr-FR"/>
          <w:rPrChange w:id="105" w:author="Danis Pierre-Alain" w:date="2019-11-21T16:28:00Z">
            <w:rPr/>
          </w:rPrChange>
        </w:rPr>
        <w:t xml:space="preserve">pour 414 plans d’eau français </w:t>
      </w:r>
      <w:del w:id="106" w:author="Danis Pierre-Alain" w:date="2019-11-21T16:28:00Z">
        <w:r w:rsidR="00903677" w:rsidRPr="003C46BB">
          <w:rPr>
            <w:lang w:val="fr-FR"/>
            <w:rPrChange w:id="107" w:author="Danis Pierre-Alain" w:date="2019-11-21T16:28:00Z">
              <w:rPr/>
            </w:rPrChange>
          </w:rPr>
          <w:delText xml:space="preserve">plus larges </w:delText>
        </w:r>
      </w:del>
      <w:r>
        <w:rPr>
          <w:lang w:val="fr-FR"/>
          <w:rPrChange w:id="108" w:author="Danis Pierre-Alain" w:date="2019-11-21T16:28:00Z">
            <w:rPr/>
          </w:rPrChange>
        </w:rPr>
        <w:t xml:space="preserve">de </w:t>
      </w:r>
      <w:ins w:id="109" w:author="Danis Pierre-Alain" w:date="2019-11-21T16:28:00Z">
        <w:r>
          <w:rPr>
            <w:lang w:val="fr-FR"/>
          </w:rPr>
          <w:t xml:space="preserve">surface </w:t>
        </w:r>
      </w:ins>
      <w:ins w:id="110" w:author="Danis Pierre-Alain" w:date="2019-11-21T16:30:00Z">
        <w:r w:rsidR="00903677">
          <w:rPr>
            <w:lang w:val="fr-FR"/>
          </w:rPr>
          <w:t>supérieure</w:t>
        </w:r>
      </w:ins>
      <w:ins w:id="111" w:author="Danis Pierre-Alain" w:date="2019-11-21T16:28:00Z">
        <w:r>
          <w:rPr>
            <w:lang w:val="fr-FR"/>
          </w:rPr>
          <w:t xml:space="preserve"> à </w:t>
        </w:r>
      </w:ins>
      <w:r w:rsidRPr="0072190D">
        <w:rPr>
          <w:lang w:val="fr-FR"/>
          <w:rPrChange w:id="112" w:author="Danis Pierre-Alain" w:date="2019-11-21T16:28:00Z">
            <w:rPr/>
          </w:rPrChange>
        </w:rPr>
        <w:t xml:space="preserve">0,06 </w:t>
      </w:r>
      <w:proofErr w:type="spellStart"/>
      <w:r w:rsidRPr="0072190D">
        <w:rPr>
          <w:lang w:val="fr-FR"/>
          <w:rPrChange w:id="113" w:author="Danis Pierre-Alain" w:date="2019-11-21T16:28:00Z">
            <w:rPr/>
          </w:rPrChange>
        </w:rPr>
        <w:t>km</w:t>
      </w:r>
      <w:r w:rsidRPr="0072190D">
        <w:rPr>
          <w:vertAlign w:val="superscript"/>
          <w:lang w:val="fr-FR"/>
          <w:rPrChange w:id="114" w:author="Danis Pierre-Alain" w:date="2019-11-21T16:28:00Z">
            <w:rPr>
              <w:vertAlign w:val="superscript"/>
            </w:rPr>
          </w:rPrChange>
        </w:rPr>
        <w:t>2</w:t>
      </w:r>
      <w:proofErr w:type="spellEnd"/>
      <w:r w:rsidRPr="0072190D">
        <w:rPr>
          <w:lang w:val="fr-FR"/>
          <w:rPrChange w:id="115" w:author="Danis Pierre-Alain" w:date="2019-11-21T16:28:00Z">
            <w:rPr/>
          </w:rPrChange>
        </w:rPr>
        <w:t xml:space="preserve">. La table suivante </w:t>
      </w:r>
      <w:del w:id="116" w:author="Danis Pierre-Alain" w:date="2019-11-21T16:28:00Z">
        <w:r w:rsidR="00903677" w:rsidRPr="003C46BB">
          <w:rPr>
            <w:lang w:val="fr-FR"/>
            <w:rPrChange w:id="117" w:author="Danis Pierre-Alain" w:date="2019-11-21T16:28:00Z">
              <w:rPr/>
            </w:rPrChange>
          </w:rPr>
          <w:delText>résume</w:delText>
        </w:r>
      </w:del>
      <w:ins w:id="118" w:author="Danis Pierre-Alain" w:date="2019-11-21T16:28:00Z">
        <w:r w:rsidR="000A2F3D">
          <w:rPr>
            <w:lang w:val="fr-FR"/>
          </w:rPr>
          <w:t>présente</w:t>
        </w:r>
      </w:ins>
      <w:r w:rsidR="000A2F3D" w:rsidRPr="0072190D">
        <w:rPr>
          <w:lang w:val="fr-FR"/>
          <w:rPrChange w:id="119" w:author="Danis Pierre-Alain" w:date="2019-11-21T16:28:00Z">
            <w:rPr/>
          </w:rPrChange>
        </w:rPr>
        <w:t xml:space="preserve"> </w:t>
      </w:r>
      <w:r w:rsidR="000A2F3D">
        <w:rPr>
          <w:lang w:val="fr-FR"/>
          <w:rPrChange w:id="120" w:author="Danis Pierre-Alain" w:date="2019-11-21T16:28:00Z">
            <w:rPr/>
          </w:rPrChange>
        </w:rPr>
        <w:t xml:space="preserve">les </w:t>
      </w:r>
      <w:ins w:id="121" w:author="Danis Pierre-Alain" w:date="2019-11-21T16:28:00Z">
        <w:r w:rsidR="000A2F3D">
          <w:rPr>
            <w:lang w:val="fr-FR"/>
          </w:rPr>
          <w:t>gammes des valeurs d</w:t>
        </w:r>
        <w:r w:rsidRPr="0072190D">
          <w:rPr>
            <w:lang w:val="fr-FR"/>
          </w:rPr>
          <w:t xml:space="preserve">es </w:t>
        </w:r>
      </w:ins>
      <w:r w:rsidRPr="0072190D">
        <w:rPr>
          <w:lang w:val="fr-FR"/>
          <w:rPrChange w:id="122" w:author="Danis Pierre-Alain" w:date="2019-11-21T16:28:00Z">
            <w:rPr/>
          </w:rPrChange>
        </w:rPr>
        <w:t>caractéristiques de ces plans d’eau</w:t>
      </w:r>
      <w:r w:rsidR="000A2F3D">
        <w:rPr>
          <w:lang w:val="fr-FR"/>
          <w:rPrChange w:id="123" w:author="Danis Pierre-Alain" w:date="2019-11-21T16:28:00Z">
            <w:rPr/>
          </w:rPrChange>
        </w:rPr>
        <w:t xml:space="preserve"> et </w:t>
      </w:r>
      <w:del w:id="124" w:author="Danis Pierre-Alain" w:date="2019-11-21T16:28:00Z">
        <w:r w:rsidR="00903677" w:rsidRPr="003C46BB">
          <w:rPr>
            <w:lang w:val="fr-FR"/>
            <w:rPrChange w:id="125" w:author="Danis Pierre-Alain" w:date="2019-11-21T16:28:00Z">
              <w:rPr/>
            </w:rPrChange>
          </w:rPr>
          <w:delText>définit les rangs espérés</w:delText>
        </w:r>
      </w:del>
      <w:ins w:id="126" w:author="Danis Pierre-Alain" w:date="2019-11-21T16:28:00Z">
        <w:r w:rsidR="000A2F3D">
          <w:rPr>
            <w:lang w:val="fr-FR"/>
          </w:rPr>
          <w:t>donc le domaine</w:t>
        </w:r>
      </w:ins>
      <w:r w:rsidR="000A2F3D">
        <w:rPr>
          <w:lang w:val="fr-FR"/>
          <w:rPrChange w:id="127" w:author="Danis Pierre-Alain" w:date="2019-11-21T16:28:00Z">
            <w:rPr/>
          </w:rPrChange>
        </w:rPr>
        <w:t xml:space="preserve"> d’applicabilité de</w:t>
      </w:r>
      <w:r w:rsidRPr="0072190D">
        <w:rPr>
          <w:lang w:val="fr-FR"/>
          <w:rPrChange w:id="128" w:author="Danis Pierre-Alain" w:date="2019-11-21T16:28:00Z">
            <w:rPr/>
          </w:rPrChange>
        </w:rPr>
        <w:t xml:space="preserve"> la </w:t>
      </w:r>
      <w:proofErr w:type="spellStart"/>
      <w:r w:rsidRPr="0072190D">
        <w:rPr>
          <w:lang w:val="fr-FR"/>
          <w:rPrChange w:id="129" w:author="Danis Pierre-Alain" w:date="2019-11-21T16:28:00Z">
            <w:rPr/>
          </w:rPrChange>
        </w:rPr>
        <w:t>paramétrisation</w:t>
      </w:r>
      <w:proofErr w:type="spellEnd"/>
      <w:r w:rsidRPr="0072190D">
        <w:rPr>
          <w:lang w:val="fr-FR"/>
          <w:rPrChange w:id="130" w:author="Danis Pierre-Alain" w:date="2019-11-21T16:28:00Z">
            <w:rPr/>
          </w:rPrChange>
        </w:rPr>
        <w:t xml:space="preserve"> par défaut.</w:t>
      </w:r>
    </w:p>
    <w:tbl>
      <w:tblPr>
        <w:tblW w:w="5000" w:type="pct"/>
        <w:tblLook w:val="07E0" w:firstRow="1" w:lastRow="1" w:firstColumn="1" w:lastColumn="1" w:noHBand="1" w:noVBand="1"/>
      </w:tblPr>
      <w:tblGrid>
        <w:gridCol w:w="5630"/>
        <w:gridCol w:w="1896"/>
        <w:gridCol w:w="2096"/>
      </w:tblGrid>
      <w:tr w:rsidR="003B081E" w14:paraId="7EB41EE2" w14:textId="77777777">
        <w:tc>
          <w:tcPr>
            <w:tcW w:w="0" w:type="auto"/>
            <w:tcBorders>
              <w:bottom w:val="single" w:sz="0" w:space="0" w:color="auto"/>
            </w:tcBorders>
            <w:vAlign w:val="bottom"/>
          </w:tcPr>
          <w:p w14:paraId="370004A5" w14:textId="77777777" w:rsidR="003B081E" w:rsidRDefault="0072190D">
            <w:r>
              <w:t>Variable</w:t>
            </w:r>
          </w:p>
        </w:tc>
        <w:tc>
          <w:tcPr>
            <w:tcW w:w="0" w:type="auto"/>
            <w:tcBorders>
              <w:bottom w:val="single" w:sz="0" w:space="0" w:color="auto"/>
            </w:tcBorders>
            <w:vAlign w:val="bottom"/>
          </w:tcPr>
          <w:p w14:paraId="16BF0250" w14:textId="77777777" w:rsidR="003B081E" w:rsidRDefault="0072190D">
            <w:r>
              <w:t>Min.</w:t>
            </w:r>
          </w:p>
        </w:tc>
        <w:tc>
          <w:tcPr>
            <w:tcW w:w="0" w:type="auto"/>
            <w:tcBorders>
              <w:bottom w:val="single" w:sz="0" w:space="0" w:color="auto"/>
            </w:tcBorders>
            <w:vAlign w:val="bottom"/>
          </w:tcPr>
          <w:p w14:paraId="38C87EC5" w14:textId="77777777" w:rsidR="003B081E" w:rsidRDefault="0072190D">
            <w:r>
              <w:t>Max.</w:t>
            </w:r>
          </w:p>
        </w:tc>
      </w:tr>
      <w:tr w:rsidR="003B081E" w14:paraId="5B10E964" w14:textId="77777777">
        <w:tc>
          <w:tcPr>
            <w:tcW w:w="0" w:type="auto"/>
          </w:tcPr>
          <w:p w14:paraId="5F11C3B4" w14:textId="77777777" w:rsidR="003B081E" w:rsidRDefault="0072190D">
            <w:r>
              <w:t>Altitude (m)</w:t>
            </w:r>
          </w:p>
        </w:tc>
        <w:tc>
          <w:tcPr>
            <w:tcW w:w="0" w:type="auto"/>
          </w:tcPr>
          <w:p w14:paraId="478DB71E" w14:textId="77777777" w:rsidR="003B081E" w:rsidRDefault="0072190D">
            <w:r>
              <w:t>0,0</w:t>
            </w:r>
          </w:p>
        </w:tc>
        <w:tc>
          <w:tcPr>
            <w:tcW w:w="0" w:type="auto"/>
          </w:tcPr>
          <w:p w14:paraId="22B6D4DD" w14:textId="77777777" w:rsidR="003B081E" w:rsidRDefault="0072190D">
            <w:r>
              <w:t>2841</w:t>
            </w:r>
          </w:p>
        </w:tc>
      </w:tr>
      <w:tr w:rsidR="003B081E" w14:paraId="6990B2B9" w14:textId="77777777">
        <w:tc>
          <w:tcPr>
            <w:tcW w:w="0" w:type="auto"/>
          </w:tcPr>
          <w:p w14:paraId="32D689A1" w14:textId="77777777" w:rsidR="003B081E" w:rsidRDefault="0072190D">
            <w:r>
              <w:t>Latitude (ºN)</w:t>
            </w:r>
          </w:p>
        </w:tc>
        <w:tc>
          <w:tcPr>
            <w:tcW w:w="0" w:type="auto"/>
          </w:tcPr>
          <w:p w14:paraId="6B6AB955" w14:textId="77777777" w:rsidR="003B081E" w:rsidRDefault="0072190D">
            <w:r>
              <w:t>41,47</w:t>
            </w:r>
          </w:p>
        </w:tc>
        <w:tc>
          <w:tcPr>
            <w:tcW w:w="0" w:type="auto"/>
          </w:tcPr>
          <w:p w14:paraId="7854D588" w14:textId="77777777" w:rsidR="003B081E" w:rsidRDefault="0072190D">
            <w:r>
              <w:t>50,87</w:t>
            </w:r>
          </w:p>
        </w:tc>
      </w:tr>
      <w:tr w:rsidR="003B081E" w14:paraId="556FA9C6" w14:textId="77777777">
        <w:tc>
          <w:tcPr>
            <w:tcW w:w="0" w:type="auto"/>
          </w:tcPr>
          <w:p w14:paraId="6F2547D5" w14:textId="77777777" w:rsidR="003B081E" w:rsidRDefault="0072190D">
            <w:r>
              <w:t>Profondeur max. (m)</w:t>
            </w:r>
          </w:p>
        </w:tc>
        <w:tc>
          <w:tcPr>
            <w:tcW w:w="0" w:type="auto"/>
          </w:tcPr>
          <w:p w14:paraId="0441B46A" w14:textId="77777777" w:rsidR="003B081E" w:rsidRDefault="0072190D">
            <w:r>
              <w:t>0,8</w:t>
            </w:r>
          </w:p>
        </w:tc>
        <w:tc>
          <w:tcPr>
            <w:tcW w:w="0" w:type="auto"/>
          </w:tcPr>
          <w:p w14:paraId="67B2E7B3" w14:textId="77777777" w:rsidR="003B081E" w:rsidRDefault="0072190D">
            <w:r>
              <w:t>310</w:t>
            </w:r>
          </w:p>
        </w:tc>
      </w:tr>
      <w:tr w:rsidR="003B081E" w14:paraId="3172AE22" w14:textId="77777777">
        <w:tc>
          <w:tcPr>
            <w:tcW w:w="0" w:type="auto"/>
          </w:tcPr>
          <w:p w14:paraId="37D0F26A" w14:textId="77777777" w:rsidR="003B081E" w:rsidRDefault="0072190D">
            <w:r>
              <w:t>Surface max. (km</w:t>
            </w:r>
            <w:r>
              <w:rPr>
                <w:vertAlign w:val="superscript"/>
              </w:rPr>
              <w:t>2</w:t>
            </w:r>
            <w:r>
              <w:t>)</w:t>
            </w:r>
          </w:p>
        </w:tc>
        <w:tc>
          <w:tcPr>
            <w:tcW w:w="0" w:type="auto"/>
          </w:tcPr>
          <w:p w14:paraId="65F08C0C" w14:textId="77777777" w:rsidR="003B081E" w:rsidRDefault="0072190D">
            <w:r>
              <w:t>0,06</w:t>
            </w:r>
          </w:p>
        </w:tc>
        <w:tc>
          <w:tcPr>
            <w:tcW w:w="0" w:type="auto"/>
          </w:tcPr>
          <w:p w14:paraId="58398365" w14:textId="77777777" w:rsidR="003B081E" w:rsidRDefault="0072190D">
            <w:r>
              <w:t>580</w:t>
            </w:r>
          </w:p>
        </w:tc>
      </w:tr>
      <w:tr w:rsidR="003B081E" w14:paraId="3E4520B9" w14:textId="77777777">
        <w:tc>
          <w:tcPr>
            <w:tcW w:w="0" w:type="auto"/>
          </w:tcPr>
          <w:p w14:paraId="178F0C2C" w14:textId="77777777" w:rsidR="003B081E" w:rsidRDefault="0072190D">
            <w:r>
              <w:t>Volume max. (hm</w:t>
            </w:r>
            <w:r>
              <w:rPr>
                <w:vertAlign w:val="superscript"/>
              </w:rPr>
              <w:t>3</w:t>
            </w:r>
            <w:r>
              <w:t>)</w:t>
            </w:r>
          </w:p>
        </w:tc>
        <w:tc>
          <w:tcPr>
            <w:tcW w:w="0" w:type="auto"/>
          </w:tcPr>
          <w:p w14:paraId="65D2A1D7" w14:textId="77777777" w:rsidR="003B081E" w:rsidRDefault="0072190D">
            <w:r>
              <w:t>0,12</w:t>
            </w:r>
          </w:p>
        </w:tc>
        <w:tc>
          <w:tcPr>
            <w:tcW w:w="0" w:type="auto"/>
          </w:tcPr>
          <w:p w14:paraId="5C97953D" w14:textId="77777777" w:rsidR="003B081E" w:rsidRDefault="0072190D">
            <w:r>
              <w:t>89000</w:t>
            </w:r>
          </w:p>
        </w:tc>
      </w:tr>
    </w:tbl>
    <w:p w14:paraId="7D0531B2" w14:textId="7E48FAF3" w:rsidR="003B081E" w:rsidRPr="0072190D" w:rsidRDefault="00903677">
      <w:pPr>
        <w:pStyle w:val="Corpsdetexte"/>
        <w:rPr>
          <w:lang w:val="fr-FR"/>
          <w:rPrChange w:id="131" w:author="Danis Pierre-Alain" w:date="2019-11-21T16:28:00Z">
            <w:rPr/>
          </w:rPrChange>
        </w:rPr>
      </w:pPr>
      <w:del w:id="132" w:author="Danis Pierre-Alain" w:date="2019-11-21T16:28:00Z">
        <w:r w:rsidRPr="003C46BB">
          <w:rPr>
            <w:lang w:val="fr-FR"/>
            <w:rPrChange w:id="133" w:author="Danis Pierre-Alain" w:date="2019-11-21T16:28:00Z">
              <w:rPr/>
            </w:rPrChange>
          </w:rPr>
          <w:delText>Sinon, des</w:delText>
        </w:r>
      </w:del>
      <w:ins w:id="134" w:author="Danis Pierre-Alain" w:date="2019-11-21T16:28:00Z">
        <w:r w:rsidR="000A2F3D">
          <w:rPr>
            <w:lang w:val="fr-FR"/>
          </w:rPr>
          <w:t>D</w:t>
        </w:r>
        <w:r w:rsidR="0072190D" w:rsidRPr="0072190D">
          <w:rPr>
            <w:lang w:val="fr-FR"/>
          </w:rPr>
          <w:t>es</w:t>
        </w:r>
      </w:ins>
      <w:r w:rsidR="0072190D" w:rsidRPr="0072190D">
        <w:rPr>
          <w:lang w:val="fr-FR"/>
          <w:rPrChange w:id="135" w:author="Danis Pierre-Alain" w:date="2019-11-21T16:28:00Z">
            <w:rPr/>
          </w:rPrChange>
        </w:rPr>
        <w:t xml:space="preserve"> valeurs des paramètres </w:t>
      </w:r>
      <w:ins w:id="136" w:author="Danis Pierre-Alain" w:date="2019-11-21T16:28:00Z">
        <w:r w:rsidR="000A2F3D">
          <w:rPr>
            <w:lang w:val="fr-FR"/>
          </w:rPr>
          <w:t xml:space="preserve">peuvent aussi être </w:t>
        </w:r>
      </w:ins>
      <w:r w:rsidR="0072190D" w:rsidRPr="0072190D">
        <w:rPr>
          <w:lang w:val="fr-FR"/>
          <w:rPrChange w:id="137" w:author="Danis Pierre-Alain" w:date="2019-11-21T16:28:00Z">
            <w:rPr/>
          </w:rPrChange>
        </w:rPr>
        <w:t>définies par l’utilisateur</w:t>
      </w:r>
      <w:del w:id="138" w:author="Danis Pierre-Alain" w:date="2019-11-21T16:34:00Z">
        <w:r w:rsidR="0072190D" w:rsidRPr="0072190D" w:rsidDel="00903677">
          <w:rPr>
            <w:lang w:val="fr-FR"/>
            <w:rPrChange w:id="139" w:author="Danis Pierre-Alain" w:date="2019-11-21T16:28:00Z">
              <w:rPr/>
            </w:rPrChange>
          </w:rPr>
          <w:delText xml:space="preserve"> </w:delText>
        </w:r>
      </w:del>
      <w:del w:id="140" w:author="Danis Pierre-Alain" w:date="2019-11-21T16:28:00Z">
        <w:r w:rsidRPr="003C46BB">
          <w:rPr>
            <w:lang w:val="fr-FR"/>
            <w:rPrChange w:id="141" w:author="Danis Pierre-Alain" w:date="2019-11-21T16:28:00Z">
              <w:rPr/>
            </w:rPrChange>
          </w:rPr>
          <w:delText>peuvent être utilisées.</w:delText>
        </w:r>
      </w:del>
      <w:ins w:id="142" w:author="Danis Pierre-Alain" w:date="2019-11-21T16:28:00Z">
        <w:r w:rsidR="0072190D" w:rsidRPr="0072190D">
          <w:rPr>
            <w:lang w:val="fr-FR"/>
          </w:rPr>
          <w:t>.</w:t>
        </w:r>
      </w:ins>
      <w:r w:rsidR="0072190D" w:rsidRPr="0072190D">
        <w:rPr>
          <w:lang w:val="fr-FR"/>
          <w:rPrChange w:id="143" w:author="Danis Pierre-Alain" w:date="2019-11-21T16:28:00Z">
            <w:rPr/>
          </w:rPrChange>
        </w:rPr>
        <w:t xml:space="preserve"> Il est possible de trouver </w:t>
      </w:r>
      <w:del w:id="144" w:author="Danis Pierre-Alain" w:date="2019-11-21T16:28:00Z">
        <w:r w:rsidRPr="003C46BB">
          <w:rPr>
            <w:lang w:val="fr-FR"/>
            <w:rPrChange w:id="145" w:author="Danis Pierre-Alain" w:date="2019-11-21T16:28:00Z">
              <w:rPr/>
            </w:rPrChange>
          </w:rPr>
          <w:delText>des</w:delText>
        </w:r>
      </w:del>
      <w:ins w:id="146" w:author="Danis Pierre-Alain" w:date="2019-11-21T16:28:00Z">
        <w:r w:rsidR="000A2F3D">
          <w:rPr>
            <w:lang w:val="fr-FR"/>
          </w:rPr>
          <w:t>l</w:t>
        </w:r>
        <w:r w:rsidR="0072190D" w:rsidRPr="0072190D">
          <w:rPr>
            <w:lang w:val="fr-FR"/>
          </w:rPr>
          <w:t>es</w:t>
        </w:r>
      </w:ins>
      <w:r w:rsidR="0072190D" w:rsidRPr="0072190D">
        <w:rPr>
          <w:lang w:val="fr-FR"/>
          <w:rPrChange w:id="147" w:author="Danis Pierre-Alain" w:date="2019-11-21T16:28:00Z">
            <w:rPr/>
          </w:rPrChange>
        </w:rPr>
        <w:t xml:space="preserve"> valeurs de</w:t>
      </w:r>
      <w:ins w:id="148" w:author="Danis Pierre-Alain" w:date="2019-11-21T16:35:00Z">
        <w:r>
          <w:rPr>
            <w:lang w:val="fr-FR"/>
          </w:rPr>
          <w:t xml:space="preserve"> certain</w:t>
        </w:r>
      </w:ins>
      <w:r w:rsidR="0072190D" w:rsidRPr="0072190D">
        <w:rPr>
          <w:lang w:val="fr-FR"/>
          <w:rPrChange w:id="149" w:author="Danis Pierre-Alain" w:date="2019-11-21T16:28:00Z">
            <w:rPr/>
          </w:rPrChange>
        </w:rPr>
        <w:t xml:space="preserve">s paramètres pour d’autres régions </w:t>
      </w:r>
      <w:ins w:id="150" w:author="Danis Pierre-Alain" w:date="2019-11-21T16:28:00Z">
        <w:r>
          <w:rPr>
            <w:lang w:val="fr-FR"/>
          </w:rPr>
          <w:t xml:space="preserve">comme pour </w:t>
        </w:r>
      </w:ins>
      <w:ins w:id="151" w:author="Danis Pierre-Alain" w:date="2019-11-21T16:34:00Z">
        <w:r>
          <w:rPr>
            <w:lang w:val="fr-FR"/>
          </w:rPr>
          <w:t>d</w:t>
        </w:r>
      </w:ins>
      <w:ins w:id="152" w:author="Danis Pierre-Alain" w:date="2019-11-21T16:28:00Z">
        <w:r w:rsidR="000A2F3D">
          <w:rPr>
            <w:lang w:val="fr-FR"/>
          </w:rPr>
          <w:t xml:space="preserve">es </w:t>
        </w:r>
        <w:r>
          <w:rPr>
            <w:lang w:val="fr-FR"/>
          </w:rPr>
          <w:t xml:space="preserve">lacs </w:t>
        </w:r>
      </w:ins>
      <w:ins w:id="153" w:author="Danis Pierre-Alain" w:date="2019-11-21T16:35:00Z">
        <w:r>
          <w:rPr>
            <w:lang w:val="fr-FR"/>
          </w:rPr>
          <w:t>suédoi</w:t>
        </w:r>
        <w:r w:rsidRPr="0072190D">
          <w:rPr>
            <w:lang w:val="fr-FR"/>
          </w:rPr>
          <w:t>s</w:t>
        </w:r>
      </w:ins>
      <w:ins w:id="154" w:author="Danis Pierre-Alain" w:date="2019-11-21T16:28:00Z">
        <w:r w:rsidR="000A2F3D" w:rsidRPr="0072190D">
          <w:rPr>
            <w:lang w:val="fr-FR"/>
          </w:rPr>
          <w:t xml:space="preserve"> </w:t>
        </w:r>
      </w:ins>
      <w:r w:rsidR="0072190D" w:rsidRPr="0072190D">
        <w:rPr>
          <w:lang w:val="fr-FR"/>
          <w:rPrChange w:id="155" w:author="Danis Pierre-Alain" w:date="2019-11-21T16:28:00Z">
            <w:rPr/>
          </w:rPrChange>
        </w:rPr>
        <w:t>dans les travaux d’</w:t>
      </w:r>
      <w:proofErr w:type="spellStart"/>
      <w:r w:rsidR="0072190D" w:rsidRPr="0072190D">
        <w:rPr>
          <w:lang w:val="fr-FR"/>
          <w:rPrChange w:id="156" w:author="Danis Pierre-Alain" w:date="2019-11-21T16:28:00Z">
            <w:rPr/>
          </w:rPrChange>
        </w:rPr>
        <w:t>Ottosson</w:t>
      </w:r>
      <w:proofErr w:type="spellEnd"/>
      <w:r w:rsidR="0072190D" w:rsidRPr="0072190D">
        <w:rPr>
          <w:lang w:val="fr-FR"/>
          <w:rPrChange w:id="157" w:author="Danis Pierre-Alain" w:date="2019-11-21T16:28:00Z">
            <w:rPr/>
          </w:rPrChange>
        </w:rPr>
        <w:t xml:space="preserve"> &amp; </w:t>
      </w:r>
      <w:proofErr w:type="spellStart"/>
      <w:r w:rsidR="0072190D" w:rsidRPr="0072190D">
        <w:rPr>
          <w:lang w:val="fr-FR"/>
          <w:rPrChange w:id="158" w:author="Danis Pierre-Alain" w:date="2019-11-21T16:28:00Z">
            <w:rPr/>
          </w:rPrChange>
        </w:rPr>
        <w:t>Abrahamsson</w:t>
      </w:r>
      <w:proofErr w:type="spellEnd"/>
      <w:r w:rsidR="0072190D" w:rsidRPr="0072190D">
        <w:rPr>
          <w:lang w:val="fr-FR"/>
          <w:rPrChange w:id="159" w:author="Danis Pierre-Alain" w:date="2019-11-21T16:28:00Z">
            <w:rPr/>
          </w:rPrChange>
        </w:rPr>
        <w:t xml:space="preserve"> (1998) </w:t>
      </w:r>
      <w:del w:id="160" w:author="Danis Pierre-Alain" w:date="2019-11-21T16:28:00Z">
        <w:r w:rsidRPr="003C46BB">
          <w:rPr>
            <w:lang w:val="fr-FR"/>
            <w:rPrChange w:id="161" w:author="Danis Pierre-Alain" w:date="2019-11-21T16:28:00Z">
              <w:rPr/>
            </w:rPrChange>
          </w:rPr>
          <w:delText>(lacs suèdes)</w:delText>
        </w:r>
      </w:del>
      <w:r w:rsidR="0072190D" w:rsidRPr="0072190D">
        <w:rPr>
          <w:lang w:val="fr-FR"/>
          <w:rPrChange w:id="162" w:author="Danis Pierre-Alain" w:date="2019-11-21T16:28:00Z">
            <w:rPr/>
          </w:rPrChange>
        </w:rPr>
        <w:t xml:space="preserve"> </w:t>
      </w:r>
      <w:del w:id="163" w:author="Danis Pierre-Alain" w:date="2019-11-21T16:35:00Z">
        <w:r w:rsidR="0072190D" w:rsidRPr="0072190D" w:rsidDel="00903677">
          <w:rPr>
            <w:lang w:val="fr-FR"/>
            <w:rPrChange w:id="164" w:author="Danis Pierre-Alain" w:date="2019-11-21T16:28:00Z">
              <w:rPr/>
            </w:rPrChange>
          </w:rPr>
          <w:delText xml:space="preserve">et </w:delText>
        </w:r>
      </w:del>
      <w:ins w:id="165" w:author="Danis Pierre-Alain" w:date="2019-11-21T16:35:00Z">
        <w:r>
          <w:rPr>
            <w:lang w:val="fr-FR"/>
          </w:rPr>
          <w:t>ou</w:t>
        </w:r>
        <w:r w:rsidRPr="0072190D">
          <w:rPr>
            <w:lang w:val="fr-FR"/>
            <w:rPrChange w:id="166" w:author="Danis Pierre-Alain" w:date="2019-11-21T16:28:00Z">
              <w:rPr/>
            </w:rPrChange>
          </w:rPr>
          <w:t xml:space="preserve"> </w:t>
        </w:r>
      </w:ins>
      <w:del w:id="167" w:author="Danis Pierre-Alain" w:date="2019-11-21T16:28:00Z">
        <w:r w:rsidRPr="003C46BB">
          <w:rPr>
            <w:lang w:val="fr-FR"/>
            <w:rPrChange w:id="168" w:author="Danis Pierre-Alain" w:date="2019-11-21T16:28:00Z">
              <w:rPr/>
            </w:rPrChange>
          </w:rPr>
          <w:delText xml:space="preserve">Kettle </w:delText>
        </w:r>
        <w:r w:rsidRPr="003C46BB">
          <w:rPr>
            <w:i/>
            <w:lang w:val="fr-FR"/>
            <w:rPrChange w:id="169" w:author="Danis Pierre-Alain" w:date="2019-11-21T16:28:00Z">
              <w:rPr>
                <w:i/>
              </w:rPr>
            </w:rPrChange>
          </w:rPr>
          <w:delText>et al.</w:delText>
        </w:r>
        <w:r w:rsidRPr="003C46BB">
          <w:rPr>
            <w:lang w:val="fr-FR"/>
            <w:rPrChange w:id="170" w:author="Danis Pierre-Alain" w:date="2019-11-21T16:28:00Z">
              <w:rPr/>
            </w:rPrChange>
          </w:rPr>
          <w:delText xml:space="preserve"> (2004) (</w:delText>
        </w:r>
      </w:del>
      <w:ins w:id="171" w:author="Danis Pierre-Alain" w:date="2019-11-21T16:28:00Z">
        <w:r w:rsidR="000A2F3D">
          <w:rPr>
            <w:lang w:val="fr-FR"/>
          </w:rPr>
          <w:t xml:space="preserve">la </w:t>
        </w:r>
      </w:ins>
      <w:r w:rsidR="000A2F3D" w:rsidRPr="0072190D">
        <w:rPr>
          <w:lang w:val="fr-FR"/>
          <w:rPrChange w:id="172" w:author="Danis Pierre-Alain" w:date="2019-11-21T16:28:00Z">
            <w:rPr/>
          </w:rPrChange>
        </w:rPr>
        <w:t xml:space="preserve">température de l’épilimnion </w:t>
      </w:r>
      <w:del w:id="173" w:author="Danis Pierre-Alain" w:date="2019-11-21T16:35:00Z">
        <w:r w:rsidR="000A2F3D" w:rsidRPr="0072190D" w:rsidDel="00903677">
          <w:rPr>
            <w:lang w:val="fr-FR"/>
            <w:rPrChange w:id="174" w:author="Danis Pierre-Alain" w:date="2019-11-21T16:28:00Z">
              <w:rPr/>
            </w:rPrChange>
          </w:rPr>
          <w:delText xml:space="preserve">pour </w:delText>
        </w:r>
      </w:del>
      <w:ins w:id="175" w:author="Danis Pierre-Alain" w:date="2019-11-21T16:35:00Z">
        <w:r>
          <w:rPr>
            <w:lang w:val="fr-FR"/>
          </w:rPr>
          <w:t>de</w:t>
        </w:r>
        <w:r w:rsidRPr="0072190D">
          <w:rPr>
            <w:lang w:val="fr-FR"/>
            <w:rPrChange w:id="176" w:author="Danis Pierre-Alain" w:date="2019-11-21T16:28:00Z">
              <w:rPr/>
            </w:rPrChange>
          </w:rPr>
          <w:t xml:space="preserve"> </w:t>
        </w:r>
      </w:ins>
      <w:r w:rsidR="000A2F3D" w:rsidRPr="0072190D">
        <w:rPr>
          <w:lang w:val="fr-FR"/>
          <w:rPrChange w:id="177" w:author="Danis Pierre-Alain" w:date="2019-11-21T16:28:00Z">
            <w:rPr/>
          </w:rPrChange>
        </w:rPr>
        <w:t>lacs du sud-ouest de Groenland</w:t>
      </w:r>
      <w:ins w:id="178" w:author="Danis Pierre-Alain" w:date="2019-11-21T16:28:00Z">
        <w:r w:rsidR="000A2F3D" w:rsidRPr="0072190D">
          <w:rPr>
            <w:lang w:val="fr-FR"/>
          </w:rPr>
          <w:t xml:space="preserve"> </w:t>
        </w:r>
      </w:ins>
      <w:ins w:id="179" w:author="Danis Pierre-Alain" w:date="2019-11-21T16:35:00Z">
        <w:r>
          <w:rPr>
            <w:lang w:val="fr-FR"/>
          </w:rPr>
          <w:t>dans les travaux de</w:t>
        </w:r>
      </w:ins>
      <w:ins w:id="180" w:author="Danis Pierre-Alain" w:date="2019-11-21T16:28:00Z">
        <w:r w:rsidR="000A2F3D">
          <w:rPr>
            <w:lang w:val="fr-FR"/>
          </w:rPr>
          <w:t xml:space="preserve"> </w:t>
        </w:r>
        <w:proofErr w:type="spellStart"/>
        <w:r w:rsidR="0072190D" w:rsidRPr="0072190D">
          <w:rPr>
            <w:lang w:val="fr-FR"/>
          </w:rPr>
          <w:t>Kettle</w:t>
        </w:r>
        <w:proofErr w:type="spellEnd"/>
        <w:r w:rsidR="0072190D" w:rsidRPr="0072190D">
          <w:rPr>
            <w:lang w:val="fr-FR"/>
          </w:rPr>
          <w:t xml:space="preserve"> </w:t>
        </w:r>
        <w:r w:rsidR="0072190D" w:rsidRPr="0072190D">
          <w:rPr>
            <w:i/>
            <w:lang w:val="fr-FR"/>
          </w:rPr>
          <w:t>et al.</w:t>
        </w:r>
        <w:r w:rsidR="0072190D" w:rsidRPr="0072190D">
          <w:rPr>
            <w:lang w:val="fr-FR"/>
          </w:rPr>
          <w:t xml:space="preserve"> (2004</w:t>
        </w:r>
      </w:ins>
      <w:r w:rsidR="0072190D" w:rsidRPr="0072190D">
        <w:rPr>
          <w:lang w:val="fr-FR"/>
          <w:rPrChange w:id="181" w:author="Danis Pierre-Alain" w:date="2019-11-21T16:28:00Z">
            <w:rPr/>
          </w:rPrChange>
        </w:rPr>
        <w:t>).</w:t>
      </w:r>
    </w:p>
    <w:p w14:paraId="4B50675C" w14:textId="3C26B843" w:rsidR="003B081E" w:rsidRPr="0072190D" w:rsidRDefault="00903677">
      <w:pPr>
        <w:pStyle w:val="Corpsdetexte"/>
        <w:rPr>
          <w:lang w:val="fr-FR"/>
          <w:rPrChange w:id="182" w:author="Danis Pierre-Alain" w:date="2019-11-21T16:28:00Z">
            <w:rPr/>
          </w:rPrChange>
        </w:rPr>
      </w:pPr>
      <w:del w:id="183" w:author="Danis Pierre-Alain" w:date="2019-11-21T16:28:00Z">
        <w:r w:rsidRPr="003C46BB">
          <w:rPr>
            <w:lang w:val="fr-FR"/>
            <w:rPrChange w:id="184" w:author="Danis Pierre-Alain" w:date="2019-11-21T16:28:00Z">
              <w:rPr/>
            </w:rPrChange>
          </w:rPr>
          <w:delText>Finalement</w:delText>
        </w:r>
      </w:del>
      <w:ins w:id="185" w:author="Danis Pierre-Alain" w:date="2019-11-21T16:28:00Z">
        <w:r w:rsidR="000A2F3D">
          <w:rPr>
            <w:lang w:val="fr-FR"/>
          </w:rPr>
          <w:t>Enfin</w:t>
        </w:r>
      </w:ins>
      <w:r w:rsidR="0072190D" w:rsidRPr="0072190D">
        <w:rPr>
          <w:lang w:val="fr-FR"/>
          <w:rPrChange w:id="186" w:author="Danis Pierre-Alain" w:date="2019-11-21T16:28:00Z">
            <w:rPr/>
          </w:rPrChange>
        </w:rPr>
        <w:t xml:space="preserve">, si des données de terrain sont disponibles, les valeurs des paramètres peuvent être </w:t>
      </w:r>
      <w:proofErr w:type="gramStart"/>
      <w:r w:rsidR="0072190D" w:rsidRPr="0072190D">
        <w:rPr>
          <w:lang w:val="fr-FR"/>
          <w:rPrChange w:id="187" w:author="Danis Pierre-Alain" w:date="2019-11-21T16:28:00Z">
            <w:rPr/>
          </w:rPrChange>
        </w:rPr>
        <w:t>calés</w:t>
      </w:r>
      <w:proofErr w:type="gramEnd"/>
      <w:r w:rsidR="0072190D" w:rsidRPr="0072190D">
        <w:rPr>
          <w:lang w:val="fr-FR"/>
          <w:rPrChange w:id="188" w:author="Danis Pierre-Alain" w:date="2019-11-21T16:28:00Z">
            <w:rPr/>
          </w:rPrChange>
        </w:rPr>
        <w:t xml:space="preserve"> par l’utilisateur avec </w:t>
      </w:r>
      <w:del w:id="189" w:author="Danis Pierre-Alain" w:date="2019-11-21T16:28:00Z">
        <w:r w:rsidRPr="003C46BB">
          <w:rPr>
            <w:lang w:val="fr-FR"/>
            <w:rPrChange w:id="190" w:author="Danis Pierre-Alain" w:date="2019-11-21T16:28:00Z">
              <w:rPr/>
            </w:rPrChange>
          </w:rPr>
          <w:delText xml:space="preserve">paquets Python comme </w:delText>
        </w:r>
        <w:r w:rsidRPr="003C46BB">
          <w:rPr>
            <w:rStyle w:val="VerbatimChar"/>
            <w:lang w:val="fr-FR"/>
            <w:rPrChange w:id="191" w:author="Danis Pierre-Alain" w:date="2019-11-21T16:28:00Z">
              <w:rPr>
                <w:rStyle w:val="VerbatimChar"/>
              </w:rPr>
            </w:rPrChange>
          </w:rPr>
          <w:delText>scipy</w:delText>
        </w:r>
        <w:r w:rsidRPr="003C46BB">
          <w:rPr>
            <w:lang w:val="fr-FR"/>
            <w:rPrChange w:id="192" w:author="Danis Pierre-Alain" w:date="2019-11-21T16:28:00Z">
              <w:rPr/>
            </w:rPrChange>
          </w:rPr>
          <w:delText xml:space="preserve"> ou </w:delText>
        </w:r>
        <w:r w:rsidRPr="003C46BB">
          <w:rPr>
            <w:rStyle w:val="VerbatimChar"/>
            <w:lang w:val="fr-FR"/>
            <w:rPrChange w:id="193" w:author="Danis Pierre-Alain" w:date="2019-11-21T16:28:00Z">
              <w:rPr>
                <w:rStyle w:val="VerbatimChar"/>
              </w:rPr>
            </w:rPrChange>
          </w:rPr>
          <w:delText>pyemu</w:delText>
        </w:r>
        <w:r w:rsidRPr="003C46BB">
          <w:rPr>
            <w:lang w:val="fr-FR"/>
            <w:rPrChange w:id="194" w:author="Danis Pierre-Alain" w:date="2019-11-21T16:28:00Z">
              <w:rPr/>
            </w:rPrChange>
          </w:rPr>
          <w:delText>. Un module spécifique est en train d’être développé pour aider à caler le modèle OKP en utilisant des données de terrain et par satellitaires de bases de données officielles françaises</w:delText>
        </w:r>
      </w:del>
      <w:ins w:id="195" w:author="Danis Pierre-Alain" w:date="2019-11-21T16:28:00Z">
        <w:r w:rsidR="000A2F3D">
          <w:rPr>
            <w:lang w:val="fr-FR"/>
          </w:rPr>
          <w:t xml:space="preserve">le </w:t>
        </w:r>
        <w:r w:rsidR="0072190D" w:rsidRPr="0072190D">
          <w:rPr>
            <w:lang w:val="fr-FR"/>
          </w:rPr>
          <w:t>pa</w:t>
        </w:r>
      </w:ins>
      <w:ins w:id="196" w:author="Danis Pierre-Alain" w:date="2019-11-21T16:35:00Z">
        <w:r>
          <w:rPr>
            <w:lang w:val="fr-FR"/>
          </w:rPr>
          <w:t>quet</w:t>
        </w:r>
      </w:ins>
      <w:r w:rsidR="0072190D" w:rsidRPr="0072190D">
        <w:rPr>
          <w:lang w:val="fr-FR"/>
          <w:rPrChange w:id="197" w:author="Danis Pierre-Alain" w:date="2019-11-21T16:28:00Z">
            <w:rPr/>
          </w:rPrChange>
        </w:rPr>
        <w:t>.</w:t>
      </w:r>
    </w:p>
    <w:p w14:paraId="669A0B43" w14:textId="77777777" w:rsidR="003B081E" w:rsidRDefault="0072190D">
      <w:pPr>
        <w:pStyle w:val="Titre3"/>
      </w:pPr>
      <w:bookmarkStart w:id="198" w:name="auteurs"/>
      <w:bookmarkEnd w:id="198"/>
      <w:r>
        <w:t>Auteurs</w:t>
      </w:r>
      <w:hyperlink w:anchor="authors">
        <w:r>
          <w:rPr>
            <w:rStyle w:val="Lienhypertexte"/>
          </w:rPr>
          <w:t>¶</w:t>
        </w:r>
      </w:hyperlink>
    </w:p>
    <w:p w14:paraId="3EAEF72F" w14:textId="77777777" w:rsidR="003B081E" w:rsidRPr="0072190D" w:rsidRDefault="0072190D">
      <w:pPr>
        <w:numPr>
          <w:ilvl w:val="0"/>
          <w:numId w:val="3"/>
        </w:numPr>
        <w:rPr>
          <w:lang w:val="fr-FR"/>
          <w:rPrChange w:id="199" w:author="Danis Pierre-Alain" w:date="2019-11-21T16:28:00Z">
            <w:rPr/>
          </w:rPrChange>
        </w:rPr>
        <w:pPrChange w:id="200" w:author="Danis Pierre-Alain" w:date="2019-11-21T16:28:00Z">
          <w:pPr>
            <w:numPr>
              <w:numId w:val="48"/>
            </w:numPr>
            <w:tabs>
              <w:tab w:val="num" w:pos="0"/>
            </w:tabs>
            <w:ind w:left="480" w:hanging="480"/>
          </w:pPr>
        </w:pPrChange>
      </w:pPr>
      <w:r w:rsidRPr="0072190D">
        <w:rPr>
          <w:lang w:val="fr-FR"/>
          <w:rPrChange w:id="201" w:author="Danis Pierre-Alain" w:date="2019-11-21T16:28:00Z">
            <w:rPr/>
          </w:rPrChange>
        </w:rPr>
        <w:t>Jordi Prats-</w:t>
      </w:r>
      <w:proofErr w:type="spellStart"/>
      <w:r w:rsidRPr="0072190D">
        <w:rPr>
          <w:lang w:val="fr-FR"/>
          <w:rPrChange w:id="202" w:author="Danis Pierre-Alain" w:date="2019-11-21T16:28:00Z">
            <w:rPr/>
          </w:rPrChange>
        </w:rPr>
        <w:t>Rodríguez</w:t>
      </w:r>
      <w:proofErr w:type="spellEnd"/>
      <w:r w:rsidRPr="0072190D">
        <w:rPr>
          <w:lang w:val="fr-FR"/>
          <w:rPrChange w:id="203" w:author="Danis Pierre-Alain" w:date="2019-11-21T16:28:00Z">
            <w:rPr/>
          </w:rPrChange>
        </w:rPr>
        <w:t xml:space="preserve"> (</w:t>
      </w:r>
      <w:r>
        <w:fldChar w:fldCharType="begin"/>
      </w:r>
      <w:r w:rsidRPr="0072190D">
        <w:rPr>
          <w:lang w:val="fr-FR"/>
          <w:rPrChange w:id="204" w:author="Danis Pierre-Alain" w:date="2019-11-21T16:28:00Z">
            <w:rPr/>
          </w:rPrChange>
        </w:rPr>
        <w:instrText xml:space="preserve"> HYPERLINK "mailto:jprats%40segula.es" \h </w:instrText>
      </w:r>
      <w:r>
        <w:fldChar w:fldCharType="separate"/>
      </w:r>
      <w:r w:rsidRPr="0072190D">
        <w:rPr>
          <w:rStyle w:val="Lienhypertexte"/>
          <w:lang w:val="fr-FR"/>
          <w:rPrChange w:id="205" w:author="Danis Pierre-Alain" w:date="2019-11-21T16:28:00Z">
            <w:rPr>
              <w:rStyle w:val="Lienhypertexte"/>
            </w:rPr>
          </w:rPrChange>
        </w:rPr>
        <w:t>jprats@segula.es</w:t>
      </w:r>
      <w:r>
        <w:rPr>
          <w:rStyle w:val="Lienhypertexte"/>
        </w:rPr>
        <w:fldChar w:fldCharType="end"/>
      </w:r>
      <w:r w:rsidRPr="0072190D">
        <w:rPr>
          <w:lang w:val="fr-FR"/>
          <w:rPrChange w:id="206" w:author="Danis Pierre-Alain" w:date="2019-11-21T16:28:00Z">
            <w:rPr/>
          </w:rPrChange>
        </w:rPr>
        <w:t>)</w:t>
      </w:r>
    </w:p>
    <w:p w14:paraId="594DAADA" w14:textId="77777777" w:rsidR="003B081E" w:rsidRPr="0072190D" w:rsidRDefault="0072190D">
      <w:pPr>
        <w:numPr>
          <w:ilvl w:val="0"/>
          <w:numId w:val="3"/>
        </w:numPr>
        <w:rPr>
          <w:lang w:val="fr-FR"/>
          <w:rPrChange w:id="207" w:author="Danis Pierre-Alain" w:date="2019-11-21T16:28:00Z">
            <w:rPr/>
          </w:rPrChange>
        </w:rPr>
        <w:pPrChange w:id="208" w:author="Danis Pierre-Alain" w:date="2019-11-21T16:28:00Z">
          <w:pPr>
            <w:numPr>
              <w:numId w:val="48"/>
            </w:numPr>
            <w:tabs>
              <w:tab w:val="num" w:pos="0"/>
            </w:tabs>
            <w:ind w:left="480" w:hanging="480"/>
          </w:pPr>
        </w:pPrChange>
      </w:pPr>
      <w:r w:rsidRPr="0072190D">
        <w:rPr>
          <w:lang w:val="fr-FR"/>
          <w:rPrChange w:id="209" w:author="Danis Pierre-Alain" w:date="2019-11-21T16:28:00Z">
            <w:rPr/>
          </w:rPrChange>
        </w:rPr>
        <w:t>Pierre-Alain Danis (</w:t>
      </w:r>
      <w:r>
        <w:fldChar w:fldCharType="begin"/>
      </w:r>
      <w:r w:rsidRPr="0072190D">
        <w:rPr>
          <w:lang w:val="fr-FR"/>
          <w:rPrChange w:id="210" w:author="Danis Pierre-Alain" w:date="2019-11-21T16:28:00Z">
            <w:rPr/>
          </w:rPrChange>
        </w:rPr>
        <w:instrText xml:space="preserve"> HYPERLINK "mailto:pierre-alain.danis%40afbiodiversite.fr" \h </w:instrText>
      </w:r>
      <w:r>
        <w:fldChar w:fldCharType="separate"/>
      </w:r>
      <w:r w:rsidRPr="0072190D">
        <w:rPr>
          <w:rStyle w:val="Lienhypertexte"/>
          <w:lang w:val="fr-FR"/>
          <w:rPrChange w:id="211" w:author="Danis Pierre-Alain" w:date="2019-11-21T16:28:00Z">
            <w:rPr>
              <w:rStyle w:val="Lienhypertexte"/>
            </w:rPr>
          </w:rPrChange>
        </w:rPr>
        <w:t>pierre-alain.danis@afbiodiversite.fr</w:t>
      </w:r>
      <w:r>
        <w:rPr>
          <w:rStyle w:val="Lienhypertexte"/>
        </w:rPr>
        <w:fldChar w:fldCharType="end"/>
      </w:r>
      <w:r w:rsidRPr="0072190D">
        <w:rPr>
          <w:lang w:val="fr-FR"/>
          <w:rPrChange w:id="212" w:author="Danis Pierre-Alain" w:date="2019-11-21T16:28:00Z">
            <w:rPr/>
          </w:rPrChange>
        </w:rPr>
        <w:t>)</w:t>
      </w:r>
    </w:p>
    <w:p w14:paraId="13A052CD" w14:textId="77777777" w:rsidR="003B081E" w:rsidRDefault="0072190D">
      <w:pPr>
        <w:pStyle w:val="Titre3"/>
      </w:pPr>
      <w:bookmarkStart w:id="213" w:name="références"/>
      <w:bookmarkEnd w:id="213"/>
      <w:r>
        <w:t>Références</w:t>
      </w:r>
      <w:hyperlink w:anchor="references">
        <w:r>
          <w:rPr>
            <w:rStyle w:val="Lienhypertexte"/>
          </w:rPr>
          <w:t>¶</w:t>
        </w:r>
      </w:hyperlink>
    </w:p>
    <w:p w14:paraId="089541A4" w14:textId="77777777" w:rsidR="003B081E" w:rsidRDefault="0072190D">
      <w:pPr>
        <w:numPr>
          <w:ilvl w:val="0"/>
          <w:numId w:val="4"/>
        </w:numPr>
        <w:pPrChange w:id="214" w:author="Danis Pierre-Alain" w:date="2019-11-21T16:28:00Z">
          <w:pPr>
            <w:numPr>
              <w:numId w:val="48"/>
            </w:numPr>
            <w:tabs>
              <w:tab w:val="num" w:pos="0"/>
            </w:tabs>
            <w:ind w:left="480" w:hanging="480"/>
          </w:pPr>
        </w:pPrChange>
      </w:pPr>
      <w:r>
        <w:t xml:space="preserve">Kettle, H.; Thompson, R.; Anderson, N. J.; Livingstone, D. M. (2004) Empirical modeling of summer lake surface temperatures in southwest Greenland. </w:t>
      </w:r>
      <w:r>
        <w:rPr>
          <w:i/>
        </w:rPr>
        <w:t>Limnology and Oceanography</w:t>
      </w:r>
      <w:r>
        <w:t xml:space="preserve">, 49 (1), 271-282, </w:t>
      </w:r>
      <w:proofErr w:type="spellStart"/>
      <w:r>
        <w:t>doi</w:t>
      </w:r>
      <w:proofErr w:type="spellEnd"/>
      <w:r>
        <w:t xml:space="preserve">: </w:t>
      </w:r>
      <w:r>
        <w:fldChar w:fldCharType="begin"/>
      </w:r>
      <w:r>
        <w:instrText xml:space="preserve"> HYPERLINK "https://doi.org/10.4319/lo.2004.49.1.0271" \h </w:instrText>
      </w:r>
      <w:r>
        <w:fldChar w:fldCharType="separate"/>
      </w:r>
      <w:r>
        <w:rPr>
          <w:rStyle w:val="Lienhypertexte"/>
        </w:rPr>
        <w:t>10.4319/</w:t>
      </w:r>
      <w:proofErr w:type="spellStart"/>
      <w:r>
        <w:rPr>
          <w:rStyle w:val="Lienhypertexte"/>
        </w:rPr>
        <w:t>lo.2004.49.1.0271</w:t>
      </w:r>
      <w:proofErr w:type="spellEnd"/>
      <w:r>
        <w:rPr>
          <w:rStyle w:val="Lienhypertexte"/>
        </w:rPr>
        <w:fldChar w:fldCharType="end"/>
      </w:r>
      <w:r>
        <w:t>.</w:t>
      </w:r>
    </w:p>
    <w:p w14:paraId="6103E8C6" w14:textId="77777777" w:rsidR="003B081E" w:rsidRDefault="0072190D">
      <w:pPr>
        <w:numPr>
          <w:ilvl w:val="0"/>
          <w:numId w:val="4"/>
        </w:numPr>
        <w:pPrChange w:id="215" w:author="Danis Pierre-Alain" w:date="2019-11-21T16:28:00Z">
          <w:pPr>
            <w:numPr>
              <w:numId w:val="48"/>
            </w:numPr>
            <w:tabs>
              <w:tab w:val="num" w:pos="0"/>
            </w:tabs>
            <w:ind w:left="480" w:hanging="480"/>
          </w:pPr>
        </w:pPrChange>
      </w:pPr>
      <w:r>
        <w:t xml:space="preserve">Ottosson, F.; Abrahamsson, O. (1998) Presentation and analysis of a model simulating epilimnetic and hypolimnetic temperatures in lakes. </w:t>
      </w:r>
      <w:r>
        <w:rPr>
          <w:i/>
        </w:rPr>
        <w:t>Ecological Modelling</w:t>
      </w:r>
      <w:r>
        <w:t xml:space="preserve">, 110, 233-253, </w:t>
      </w:r>
      <w:proofErr w:type="spellStart"/>
      <w:r>
        <w:t>doi</w:t>
      </w:r>
      <w:proofErr w:type="spellEnd"/>
      <w:r>
        <w:t xml:space="preserve">: </w:t>
      </w:r>
      <w:r>
        <w:fldChar w:fldCharType="begin"/>
      </w:r>
      <w:r>
        <w:instrText xml:space="preserve"> HYPERLINK "https://doi.org/10.1016/S0304-3800(98)00067-2" \h </w:instrText>
      </w:r>
      <w:r>
        <w:fldChar w:fldCharType="separate"/>
      </w:r>
      <w:r>
        <w:rPr>
          <w:rStyle w:val="Lienhypertexte"/>
        </w:rPr>
        <w:t>10.1016/</w:t>
      </w:r>
      <w:proofErr w:type="spellStart"/>
      <w:r>
        <w:rPr>
          <w:rStyle w:val="Lienhypertexte"/>
        </w:rPr>
        <w:t>S0304</w:t>
      </w:r>
      <w:proofErr w:type="spellEnd"/>
      <w:r>
        <w:rPr>
          <w:rStyle w:val="Lienhypertexte"/>
        </w:rPr>
        <w:t>-3800(98)00067-2</w:t>
      </w:r>
      <w:r>
        <w:rPr>
          <w:rStyle w:val="Lienhypertexte"/>
        </w:rPr>
        <w:fldChar w:fldCharType="end"/>
      </w:r>
      <w:r>
        <w:t>.</w:t>
      </w:r>
    </w:p>
    <w:p w14:paraId="6E05D69C" w14:textId="77777777" w:rsidR="003B081E" w:rsidRPr="0072190D" w:rsidRDefault="0072190D">
      <w:pPr>
        <w:numPr>
          <w:ilvl w:val="0"/>
          <w:numId w:val="4"/>
        </w:numPr>
        <w:rPr>
          <w:lang w:val="fr-FR"/>
          <w:rPrChange w:id="216" w:author="Danis Pierre-Alain" w:date="2019-11-21T16:28:00Z">
            <w:rPr/>
          </w:rPrChange>
        </w:rPr>
        <w:pPrChange w:id="217" w:author="Danis Pierre-Alain" w:date="2019-11-21T16:28:00Z">
          <w:pPr>
            <w:numPr>
              <w:numId w:val="48"/>
            </w:numPr>
            <w:tabs>
              <w:tab w:val="num" w:pos="0"/>
            </w:tabs>
            <w:ind w:left="480" w:hanging="480"/>
          </w:pPr>
        </w:pPrChange>
      </w:pPr>
      <w:r w:rsidRPr="0072190D">
        <w:rPr>
          <w:lang w:val="fr-FR"/>
          <w:rPrChange w:id="218" w:author="Danis Pierre-Alain" w:date="2019-11-21T16:28:00Z">
            <w:rPr/>
          </w:rPrChange>
        </w:rPr>
        <w:t xml:space="preserve">Prats, J.; Danis, P.-A. (2015) Optimisation du réseau national de suivi pérenne in situ de la température des plans d’eau: apport de la modélisation et des données satellitaires. Final report. Irstea-Onema, Aix-en-Provence. 93 p. </w:t>
      </w:r>
      <w:r>
        <w:fldChar w:fldCharType="begin"/>
      </w:r>
      <w:r w:rsidRPr="0072190D">
        <w:rPr>
          <w:lang w:val="fr-FR"/>
          <w:rPrChange w:id="219" w:author="Danis Pierre-Alain" w:date="2019-11-21T16:28:00Z">
            <w:rPr/>
          </w:rPrChange>
        </w:rPr>
        <w:instrText xml:space="preserve"> HYPERLINK "https://www.documentation.eauetbiodiversite.fr/notice/optimisation-du-reseau-national-de-suivi-perenne-in-situ-de-la-temperature-des-plans-d-eau-apport-de0" \h </w:instrText>
      </w:r>
      <w:r>
        <w:fldChar w:fldCharType="separate"/>
      </w:r>
      <w:r w:rsidRPr="0072190D">
        <w:rPr>
          <w:rStyle w:val="Lienhypertexte"/>
          <w:lang w:val="fr-FR"/>
          <w:rPrChange w:id="220" w:author="Danis Pierre-Alain" w:date="2019-11-21T16:28:00Z">
            <w:rPr>
              <w:rStyle w:val="Lienhypertexte"/>
            </w:rPr>
          </w:rPrChange>
        </w:rPr>
        <w:t>https://www.documentation.eauetbiodiversite.fr/notice/optimisation-du-reseau-national-de-suivi-perenne-in-situ-de-la-temperature-des-plans-d-eau-apport-de0</w:t>
      </w:r>
      <w:r>
        <w:rPr>
          <w:rStyle w:val="Lienhypertexte"/>
        </w:rPr>
        <w:fldChar w:fldCharType="end"/>
      </w:r>
    </w:p>
    <w:p w14:paraId="710700FA" w14:textId="77777777" w:rsidR="003B081E" w:rsidRDefault="0072190D">
      <w:pPr>
        <w:numPr>
          <w:ilvl w:val="0"/>
          <w:numId w:val="4"/>
        </w:numPr>
        <w:pPrChange w:id="221" w:author="Danis Pierre-Alain" w:date="2019-11-21T16:28:00Z">
          <w:pPr>
            <w:numPr>
              <w:numId w:val="48"/>
            </w:numPr>
            <w:tabs>
              <w:tab w:val="num" w:pos="0"/>
            </w:tabs>
            <w:ind w:left="480" w:hanging="480"/>
          </w:pPr>
        </w:pPrChange>
      </w:pPr>
      <w:r>
        <w:t xml:space="preserve">Prats, J.; Danis, P.-A. (2019) An epilimnion and hypolimnion temperature model based on air temperature and lake characteristics. </w:t>
      </w:r>
      <w:r>
        <w:rPr>
          <w:i/>
        </w:rPr>
        <w:t>Knowledge and Management of Aquatic Ecosystems</w:t>
      </w:r>
      <w:r>
        <w:t xml:space="preserve">, 420, 8, </w:t>
      </w:r>
      <w:proofErr w:type="spellStart"/>
      <w:r>
        <w:t>doi</w:t>
      </w:r>
      <w:proofErr w:type="spellEnd"/>
      <w:r>
        <w:t xml:space="preserve">: </w:t>
      </w:r>
      <w:r>
        <w:fldChar w:fldCharType="begin"/>
      </w:r>
      <w:r>
        <w:instrText xml:space="preserve"> HYPERLINK "https://doi.org/10.1051/kmae/2019001" \h </w:instrText>
      </w:r>
      <w:r>
        <w:fldChar w:fldCharType="separate"/>
      </w:r>
      <w:r>
        <w:rPr>
          <w:rStyle w:val="Lienhypertexte"/>
        </w:rPr>
        <w:t>10.1051/</w:t>
      </w:r>
      <w:proofErr w:type="spellStart"/>
      <w:r>
        <w:rPr>
          <w:rStyle w:val="Lienhypertexte"/>
        </w:rPr>
        <w:t>kmae</w:t>
      </w:r>
      <w:proofErr w:type="spellEnd"/>
      <w:r>
        <w:rPr>
          <w:rStyle w:val="Lienhypertexte"/>
        </w:rPr>
        <w:t>/2019001</w:t>
      </w:r>
      <w:r>
        <w:rPr>
          <w:rStyle w:val="Lienhypertexte"/>
        </w:rPr>
        <w:fldChar w:fldCharType="end"/>
      </w:r>
      <w:r>
        <w:t>.</w:t>
      </w:r>
    </w:p>
    <w:p w14:paraId="34BD5CA6" w14:textId="77777777" w:rsidR="003B081E" w:rsidRDefault="003B081E">
      <w:pPr>
        <w:pStyle w:val="Compact"/>
      </w:pPr>
    </w:p>
    <w:p w14:paraId="5F982073" w14:textId="77777777" w:rsidR="003B081E" w:rsidRDefault="0072190D">
      <w:pPr>
        <w:pStyle w:val="Titre2"/>
      </w:pPr>
      <w:bookmarkStart w:id="222" w:name="installation"/>
      <w:bookmarkEnd w:id="222"/>
      <w:r>
        <w:t>Installation</w:t>
      </w:r>
      <w:hyperlink w:anchor="installation">
        <w:r>
          <w:rPr>
            <w:rStyle w:val="Lienhypertexte"/>
          </w:rPr>
          <w:t>¶</w:t>
        </w:r>
      </w:hyperlink>
    </w:p>
    <w:p w14:paraId="6A21B4F1" w14:textId="5D26E1B0" w:rsidR="003B081E" w:rsidRDefault="00903677">
      <w:pPr>
        <w:pStyle w:val="Titre3"/>
      </w:pPr>
      <w:bookmarkStart w:id="223" w:name="contraintes-et-dépendances"/>
      <w:bookmarkEnd w:id="223"/>
      <w:del w:id="224" w:author="Danis Pierre-Alain" w:date="2019-11-21T16:28:00Z">
        <w:r>
          <w:delText>Exigences</w:delText>
        </w:r>
      </w:del>
      <w:proofErr w:type="spellStart"/>
      <w:ins w:id="225" w:author="Danis Pierre-Alain" w:date="2019-11-21T16:28:00Z">
        <w:r w:rsidR="0072190D">
          <w:t>Contraintes</w:t>
        </w:r>
      </w:ins>
      <w:proofErr w:type="spellEnd"/>
      <w:r w:rsidR="0072190D">
        <w:t xml:space="preserve"> </w:t>
      </w:r>
      <w:proofErr w:type="gramStart"/>
      <w:r w:rsidR="0072190D">
        <w:t>et</w:t>
      </w:r>
      <w:proofErr w:type="gramEnd"/>
      <w:r w:rsidR="0072190D">
        <w:t xml:space="preserve"> </w:t>
      </w:r>
      <w:proofErr w:type="spellStart"/>
      <w:r w:rsidR="0072190D">
        <w:t>dépendances</w:t>
      </w:r>
      <w:proofErr w:type="spellEnd"/>
      <w:r w:rsidR="0072190D">
        <w:fldChar w:fldCharType="begin"/>
      </w:r>
      <w:r w:rsidR="0072190D">
        <w:instrText xml:space="preserve"> HYPERLINK \l "requirements-and-dependencies" \h </w:instrText>
      </w:r>
      <w:r w:rsidR="0072190D">
        <w:fldChar w:fldCharType="separate"/>
      </w:r>
      <w:r w:rsidR="0072190D">
        <w:rPr>
          <w:rStyle w:val="Lienhypertexte"/>
        </w:rPr>
        <w:t>¶</w:t>
      </w:r>
      <w:r w:rsidR="0072190D">
        <w:rPr>
          <w:rStyle w:val="Lienhypertexte"/>
        </w:rPr>
        <w:fldChar w:fldCharType="end"/>
      </w:r>
    </w:p>
    <w:p w14:paraId="2A27613C" w14:textId="016264DA" w:rsidR="003B081E" w:rsidRDefault="0072190D">
      <w:pPr>
        <w:pStyle w:val="FirstParagraph"/>
        <w:rPr>
          <w:ins w:id="226" w:author="Danis Pierre-Alain" w:date="2019-11-21T16:49:00Z"/>
          <w:lang w:val="fr-FR"/>
        </w:rPr>
      </w:pPr>
      <w:r w:rsidRPr="0072190D">
        <w:rPr>
          <w:lang w:val="fr-FR"/>
          <w:rPrChange w:id="227" w:author="Danis Pierre-Alain" w:date="2019-11-21T16:28:00Z">
            <w:rPr/>
          </w:rPrChange>
        </w:rPr>
        <w:t xml:space="preserve">Il est nécessaire d’avoir une version Python 3.5 ou </w:t>
      </w:r>
      <w:ins w:id="228" w:author="Danis Pierre-Alain" w:date="2019-11-21T16:28:00Z">
        <w:r w:rsidR="000A2F3D">
          <w:rPr>
            <w:lang w:val="fr-FR"/>
          </w:rPr>
          <w:t>un</w:t>
        </w:r>
      </w:ins>
      <w:ins w:id="229" w:author="Danis Pierre-Alain" w:date="2019-11-21T16:36:00Z">
        <w:r w:rsidR="00903677">
          <w:rPr>
            <w:lang w:val="fr-FR"/>
          </w:rPr>
          <w:t>e</w:t>
        </w:r>
      </w:ins>
      <w:ins w:id="230" w:author="Danis Pierre-Alain" w:date="2019-11-21T16:28:00Z">
        <w:r w:rsidR="000A2F3D">
          <w:rPr>
            <w:lang w:val="fr-FR"/>
          </w:rPr>
          <w:t xml:space="preserve"> version </w:t>
        </w:r>
      </w:ins>
      <w:r w:rsidRPr="0072190D">
        <w:rPr>
          <w:lang w:val="fr-FR"/>
          <w:rPrChange w:id="231" w:author="Danis Pierre-Alain" w:date="2019-11-21T16:28:00Z">
            <w:rPr/>
          </w:rPrChange>
        </w:rPr>
        <w:t xml:space="preserve">ultérieure pour faire tourner le </w:t>
      </w:r>
      <w:r w:rsidR="00903677" w:rsidRPr="003C46BB">
        <w:rPr>
          <w:lang w:val="fr-FR"/>
          <w:rPrChange w:id="232" w:author="Danis Pierre-Alain" w:date="2019-11-21T16:28:00Z">
            <w:rPr/>
          </w:rPrChange>
        </w:rPr>
        <w:t>paquet</w:t>
      </w:r>
      <w:r w:rsidRPr="0072190D">
        <w:rPr>
          <w:lang w:val="fr-FR"/>
          <w:rPrChange w:id="233" w:author="Danis Pierre-Alain" w:date="2019-11-21T16:28:00Z">
            <w:rPr/>
          </w:rPrChange>
        </w:rPr>
        <w:t xml:space="preserve"> </w:t>
      </w:r>
      <w:proofErr w:type="spellStart"/>
      <w:r w:rsidRPr="0072190D">
        <w:rPr>
          <w:rStyle w:val="VerbatimChar"/>
          <w:lang w:val="fr-FR"/>
          <w:rPrChange w:id="234" w:author="Danis Pierre-Alain" w:date="2019-11-21T16:28:00Z">
            <w:rPr>
              <w:rStyle w:val="VerbatimChar"/>
            </w:rPr>
          </w:rPrChange>
        </w:rPr>
        <w:t>okplm</w:t>
      </w:r>
      <w:proofErr w:type="spellEnd"/>
      <w:r w:rsidRPr="0072190D">
        <w:rPr>
          <w:lang w:val="fr-FR"/>
          <w:rPrChange w:id="235" w:author="Danis Pierre-Alain" w:date="2019-11-21T16:28:00Z">
            <w:rPr/>
          </w:rPrChange>
        </w:rPr>
        <w:t>. Il est possible d’avoir plusieurs versions de Python (</w:t>
      </w:r>
      <w:proofErr w:type="spellStart"/>
      <w:r w:rsidRPr="0072190D">
        <w:rPr>
          <w:lang w:val="fr-FR"/>
          <w:rPrChange w:id="236" w:author="Danis Pierre-Alain" w:date="2019-11-21T16:28:00Z">
            <w:rPr/>
          </w:rPrChange>
        </w:rPr>
        <w:t>2.x</w:t>
      </w:r>
      <w:proofErr w:type="spellEnd"/>
      <w:r w:rsidRPr="0072190D">
        <w:rPr>
          <w:lang w:val="fr-FR"/>
          <w:rPrChange w:id="237" w:author="Danis Pierre-Alain" w:date="2019-11-21T16:28:00Z">
            <w:rPr/>
          </w:rPrChange>
        </w:rPr>
        <w:t xml:space="preserve"> et </w:t>
      </w:r>
      <w:proofErr w:type="spellStart"/>
      <w:r w:rsidRPr="0072190D">
        <w:rPr>
          <w:lang w:val="fr-FR"/>
          <w:rPrChange w:id="238" w:author="Danis Pierre-Alain" w:date="2019-11-21T16:28:00Z">
            <w:rPr/>
          </w:rPrChange>
        </w:rPr>
        <w:t>3.x</w:t>
      </w:r>
      <w:proofErr w:type="spellEnd"/>
      <w:r w:rsidRPr="0072190D">
        <w:rPr>
          <w:lang w:val="fr-FR"/>
          <w:rPrChange w:id="239" w:author="Danis Pierre-Alain" w:date="2019-11-21T16:28:00Z">
            <w:rPr/>
          </w:rPrChange>
        </w:rPr>
        <w:t>) installées sur le même système d’exploitation en utilisant</w:t>
      </w:r>
      <w:r w:rsidR="000A2F3D">
        <w:rPr>
          <w:lang w:val="fr-FR"/>
          <w:rPrChange w:id="240" w:author="Danis Pierre-Alain" w:date="2019-11-21T16:28:00Z">
            <w:rPr/>
          </w:rPrChange>
        </w:rPr>
        <w:t xml:space="preserve"> </w:t>
      </w:r>
      <w:ins w:id="241" w:author="Danis Pierre-Alain" w:date="2019-11-21T16:28:00Z">
        <w:r w:rsidR="000A2F3D">
          <w:rPr>
            <w:lang w:val="fr-FR"/>
          </w:rPr>
          <w:t>par exemple</w:t>
        </w:r>
        <w:r w:rsidRPr="0072190D">
          <w:rPr>
            <w:lang w:val="fr-FR"/>
          </w:rPr>
          <w:t xml:space="preserve"> </w:t>
        </w:r>
      </w:ins>
      <w:r w:rsidRPr="0072190D">
        <w:rPr>
          <w:lang w:val="fr-FR"/>
          <w:rPrChange w:id="242" w:author="Danis Pierre-Alain" w:date="2019-11-21T16:28:00Z">
            <w:rPr/>
          </w:rPrChange>
        </w:rPr>
        <w:t>les environnements virtuels.</w:t>
      </w:r>
    </w:p>
    <w:p w14:paraId="6B0473C8" w14:textId="77777777" w:rsidR="00087726" w:rsidRPr="00864A2D" w:rsidRDefault="00087726" w:rsidP="00087726">
      <w:pPr>
        <w:pStyle w:val="Corpsdetexte"/>
        <w:rPr>
          <w:ins w:id="243" w:author="Danis Pierre-Alain" w:date="2019-11-21T17:01:00Z"/>
          <w:lang w:val="fr-FR"/>
        </w:rPr>
      </w:pPr>
      <w:ins w:id="244" w:author="Danis Pierre-Alain" w:date="2019-11-21T17:01:00Z">
        <w:r>
          <w:rPr>
            <w:lang w:val="fr-FR"/>
          </w:rPr>
          <w:t xml:space="preserve">Sous Windows, pour utiliser </w:t>
        </w:r>
        <w:proofErr w:type="spellStart"/>
        <w:r>
          <w:rPr>
            <w:lang w:val="fr-FR"/>
          </w:rPr>
          <w:t>pip</w:t>
        </w:r>
        <w:proofErr w:type="spellEnd"/>
        <w:r>
          <w:rPr>
            <w:lang w:val="fr-FR"/>
          </w:rPr>
          <w:t xml:space="preserve"> pour l’installation des paquets Python utiles, vérifier que </w:t>
        </w:r>
        <w:r w:rsidRPr="00864A2D">
          <w:rPr>
            <w:lang w:val="fr-FR"/>
          </w:rPr>
          <w:t xml:space="preserve">le chemin d'accès au fichier exécutable </w:t>
        </w:r>
        <w:r>
          <w:rPr>
            <w:lang w:val="fr-FR"/>
          </w:rPr>
          <w:t xml:space="preserve">est bien ajouté </w:t>
        </w:r>
        <w:r w:rsidRPr="00864A2D">
          <w:rPr>
            <w:lang w:val="fr-FR"/>
          </w:rPr>
          <w:t xml:space="preserve">à votre variable d'environnement </w:t>
        </w:r>
        <w:r w:rsidRPr="00864A2D">
          <w:rPr>
            <w:rStyle w:val="CodeHTML"/>
            <w:rFonts w:eastAsiaTheme="minorHAnsi"/>
            <w:lang w:val="fr-FR"/>
          </w:rPr>
          <w:t>PATH</w:t>
        </w:r>
        <w:r w:rsidRPr="00864A2D">
          <w:rPr>
            <w:lang w:val="fr-FR"/>
          </w:rPr>
          <w:t>. L'emplacement peut varier selon que vous installez Python pour un utilisateur ou pour tous les utilisateurs</w:t>
        </w:r>
        <w:r>
          <w:rPr>
            <w:lang w:val="fr-FR"/>
          </w:rPr>
          <w:t xml:space="preserve"> </w:t>
        </w:r>
        <w:r w:rsidRPr="00864A2D">
          <w:rPr>
            <w:lang w:val="fr-FR"/>
          </w:rPr>
          <w:t>(</w:t>
        </w:r>
        <w:proofErr w:type="spellStart"/>
        <w:r>
          <w:rPr>
            <w:lang w:val="fr-FR"/>
          </w:rPr>
          <w:t>e.g</w:t>
        </w:r>
        <w:proofErr w:type="spellEnd"/>
        <w:r>
          <w:rPr>
            <w:lang w:val="fr-FR"/>
          </w:rPr>
          <w:t xml:space="preserve">. </w:t>
        </w:r>
        <w:r w:rsidRPr="00864A2D">
          <w:rPr>
            <w:rStyle w:val="CodeHTML"/>
            <w:rFonts w:eastAsiaTheme="minorHAnsi"/>
            <w:lang w:val="fr-FR"/>
          </w:rPr>
          <w:t>%USERPROFILE%\</w:t>
        </w:r>
        <w:proofErr w:type="spellStart"/>
        <w:r w:rsidRPr="00864A2D">
          <w:rPr>
            <w:rStyle w:val="CodeHTML"/>
            <w:rFonts w:eastAsiaTheme="minorHAnsi"/>
            <w:lang w:val="fr-FR"/>
          </w:rPr>
          <w:t>AppData</w:t>
        </w:r>
        <w:proofErr w:type="spellEnd"/>
        <w:r w:rsidRPr="00864A2D">
          <w:rPr>
            <w:rStyle w:val="CodeHTML"/>
            <w:rFonts w:eastAsiaTheme="minorHAnsi"/>
            <w:lang w:val="fr-FR"/>
          </w:rPr>
          <w:t>\</w:t>
        </w:r>
        <w:proofErr w:type="spellStart"/>
        <w:r w:rsidRPr="00864A2D">
          <w:rPr>
            <w:rStyle w:val="CodeHTML"/>
            <w:rFonts w:eastAsiaTheme="minorHAnsi"/>
            <w:lang w:val="fr-FR"/>
          </w:rPr>
          <w:t>roaming</w:t>
        </w:r>
        <w:proofErr w:type="spellEnd"/>
        <w:r w:rsidRPr="00864A2D">
          <w:rPr>
            <w:rStyle w:val="CodeHTML"/>
            <w:rFonts w:eastAsiaTheme="minorHAnsi"/>
            <w:lang w:val="fr-FR"/>
          </w:rPr>
          <w:t>\Python\</w:t>
        </w:r>
        <w:proofErr w:type="spellStart"/>
        <w:r w:rsidRPr="00864A2D">
          <w:rPr>
            <w:rStyle w:val="CodeHTML"/>
            <w:rFonts w:eastAsiaTheme="minorHAnsi"/>
            <w:lang w:val="fr-FR"/>
          </w:rPr>
          <w:t>Python37</w:t>
        </w:r>
        <w:proofErr w:type="spellEnd"/>
        <w:r w:rsidRPr="00864A2D">
          <w:rPr>
            <w:rStyle w:val="CodeHTML"/>
            <w:rFonts w:eastAsiaTheme="minorHAnsi"/>
            <w:lang w:val="fr-FR"/>
          </w:rPr>
          <w:t>\scripts</w:t>
        </w:r>
        <w:r>
          <w:rPr>
            <w:rStyle w:val="CodeHTML"/>
            <w:rFonts w:eastAsiaTheme="minorHAnsi"/>
            <w:lang w:val="fr-FR"/>
          </w:rPr>
          <w:t xml:space="preserve"> ou </w:t>
        </w:r>
        <w:r w:rsidRPr="00864A2D">
          <w:rPr>
            <w:lang w:val="fr-FR"/>
          </w:rPr>
          <w:t>C:\Users\MyUserName\AppData\Local\Programs\Python\Python37\Scripts)</w:t>
        </w:r>
        <w:r>
          <w:rPr>
            <w:lang w:val="fr-FR"/>
          </w:rPr>
          <w:t>.</w:t>
        </w:r>
      </w:ins>
    </w:p>
    <w:p w14:paraId="3D9E9FA0" w14:textId="54AF7ABC" w:rsidR="0091371A" w:rsidRPr="0091371A" w:rsidDel="00087726" w:rsidRDefault="0091371A">
      <w:pPr>
        <w:pStyle w:val="Corpsdetexte"/>
        <w:rPr>
          <w:del w:id="245" w:author="Danis Pierre-Alain" w:date="2019-11-21T17:01:00Z"/>
          <w:lang w:val="fr-FR"/>
          <w:rPrChange w:id="246" w:author="Danis Pierre-Alain" w:date="2019-11-21T16:50:00Z">
            <w:rPr>
              <w:del w:id="247" w:author="Danis Pierre-Alain" w:date="2019-11-21T17:01:00Z"/>
            </w:rPr>
          </w:rPrChange>
        </w:rPr>
        <w:pPrChange w:id="248" w:author="Danis Pierre-Alain" w:date="2019-11-21T16:49:00Z">
          <w:pPr>
            <w:pStyle w:val="FirstParagraph"/>
          </w:pPr>
        </w:pPrChange>
      </w:pPr>
    </w:p>
    <w:p w14:paraId="43CA12EA" w14:textId="34184BC7" w:rsidR="003B081E" w:rsidRDefault="0072190D">
      <w:pPr>
        <w:pStyle w:val="Corpsdetexte"/>
        <w:rPr>
          <w:lang w:val="fr-FR"/>
          <w:rPrChange w:id="249" w:author="Danis Pierre-Alain" w:date="2019-11-21T16:28:00Z">
            <w:rPr/>
          </w:rPrChange>
        </w:rPr>
      </w:pPr>
      <w:r w:rsidRPr="0072190D">
        <w:rPr>
          <w:lang w:val="fr-FR"/>
          <w:rPrChange w:id="250" w:author="Danis Pierre-Alain" w:date="2019-11-21T16:28:00Z">
            <w:rPr/>
          </w:rPrChange>
        </w:rPr>
        <w:t xml:space="preserve">L’application </w:t>
      </w:r>
      <w:proofErr w:type="spellStart"/>
      <w:r w:rsidRPr="0072190D">
        <w:rPr>
          <w:rStyle w:val="VerbatimChar"/>
          <w:lang w:val="fr-FR"/>
          <w:rPrChange w:id="251" w:author="Danis Pierre-Alain" w:date="2019-11-21T16:28:00Z">
            <w:rPr>
              <w:rStyle w:val="VerbatimChar"/>
            </w:rPr>
          </w:rPrChange>
        </w:rPr>
        <w:t>okplm</w:t>
      </w:r>
      <w:proofErr w:type="spellEnd"/>
      <w:r w:rsidRPr="0072190D">
        <w:rPr>
          <w:lang w:val="fr-FR"/>
          <w:rPrChange w:id="252" w:author="Danis Pierre-Alain" w:date="2019-11-21T16:28:00Z">
            <w:rPr/>
          </w:rPrChange>
        </w:rPr>
        <w:t xml:space="preserve"> dépend du </w:t>
      </w:r>
      <w:del w:id="253" w:author="Danis Pierre-Alain" w:date="2019-11-21T16:36:00Z">
        <w:r w:rsidRPr="0072190D" w:rsidDel="00903677">
          <w:rPr>
            <w:lang w:val="fr-FR"/>
            <w:rPrChange w:id="254" w:author="Danis Pierre-Alain" w:date="2019-11-21T16:28:00Z">
              <w:rPr/>
            </w:rPrChange>
          </w:rPr>
          <w:delText xml:space="preserve">package </w:delText>
        </w:r>
      </w:del>
      <w:ins w:id="255" w:author="Danis Pierre-Alain" w:date="2019-11-21T16:36:00Z">
        <w:r w:rsidR="00903677" w:rsidRPr="0072190D">
          <w:rPr>
            <w:lang w:val="fr-FR"/>
            <w:rPrChange w:id="256" w:author="Danis Pierre-Alain" w:date="2019-11-21T16:28:00Z">
              <w:rPr/>
            </w:rPrChange>
          </w:rPr>
          <w:t>pa</w:t>
        </w:r>
        <w:r w:rsidR="00903677">
          <w:rPr>
            <w:lang w:val="fr-FR"/>
          </w:rPr>
          <w:t>quet</w:t>
        </w:r>
        <w:r w:rsidR="00903677" w:rsidRPr="0072190D">
          <w:rPr>
            <w:lang w:val="fr-FR"/>
            <w:rPrChange w:id="257" w:author="Danis Pierre-Alain" w:date="2019-11-21T16:28:00Z">
              <w:rPr/>
            </w:rPrChange>
          </w:rPr>
          <w:t xml:space="preserve"> </w:t>
        </w:r>
      </w:ins>
      <w:r w:rsidRPr="0072190D">
        <w:rPr>
          <w:lang w:val="fr-FR"/>
          <w:rPrChange w:id="258" w:author="Danis Pierre-Alain" w:date="2019-11-21T16:28:00Z">
            <w:rPr/>
          </w:rPrChange>
        </w:rPr>
        <w:t xml:space="preserve">Python </w:t>
      </w:r>
      <w:proofErr w:type="spellStart"/>
      <w:r w:rsidRPr="0072190D">
        <w:rPr>
          <w:rStyle w:val="VerbatimChar"/>
          <w:lang w:val="fr-FR"/>
          <w:rPrChange w:id="259" w:author="Danis Pierre-Alain" w:date="2019-11-21T16:28:00Z">
            <w:rPr>
              <w:rStyle w:val="VerbatimChar"/>
            </w:rPr>
          </w:rPrChange>
        </w:rPr>
        <w:t>numpy</w:t>
      </w:r>
      <w:proofErr w:type="spellEnd"/>
      <w:r w:rsidRPr="0072190D">
        <w:rPr>
          <w:lang w:val="fr-FR"/>
          <w:rPrChange w:id="260" w:author="Danis Pierre-Alain" w:date="2019-11-21T16:28:00Z">
            <w:rPr/>
          </w:rPrChange>
        </w:rPr>
        <w:t xml:space="preserve">. Assurez-vous qu’il est installé avant l’utilisation </w:t>
      </w:r>
      <w:proofErr w:type="gramStart"/>
      <w:r w:rsidRPr="0072190D">
        <w:rPr>
          <w:lang w:val="fr-FR"/>
          <w:rPrChange w:id="261" w:author="Danis Pierre-Alain" w:date="2019-11-21T16:28:00Z">
            <w:rPr/>
          </w:rPrChange>
        </w:rPr>
        <w:t xml:space="preserve">de </w:t>
      </w:r>
      <w:proofErr w:type="spellStart"/>
      <w:r w:rsidRPr="0072190D">
        <w:rPr>
          <w:rStyle w:val="VerbatimChar"/>
          <w:lang w:val="fr-FR"/>
          <w:rPrChange w:id="262" w:author="Danis Pierre-Alain" w:date="2019-11-21T16:28:00Z">
            <w:rPr>
              <w:rStyle w:val="VerbatimChar"/>
            </w:rPr>
          </w:rPrChange>
        </w:rPr>
        <w:t>okplm</w:t>
      </w:r>
      <w:proofErr w:type="spellEnd"/>
      <w:proofErr w:type="gramEnd"/>
      <w:r w:rsidRPr="0072190D">
        <w:rPr>
          <w:lang w:val="fr-FR"/>
          <w:rPrChange w:id="263" w:author="Danis Pierre-Alain" w:date="2019-11-21T16:28:00Z">
            <w:rPr/>
          </w:rPrChange>
        </w:rPr>
        <w:t>.</w:t>
      </w:r>
      <w:del w:id="264" w:author="Danis Pierre-Alain" w:date="2019-11-21T16:28:00Z">
        <w:r w:rsidR="00903677" w:rsidRPr="003A121A">
          <w:rPr>
            <w:lang w:val="fr-FR"/>
            <w:rPrChange w:id="265" w:author="Danis Pierre-Alain" w:date="2019-11-25T15:52:00Z">
              <w:rPr/>
            </w:rPrChange>
          </w:rPr>
          <w:delText xml:space="preserve"> Pour visualiser les résultats du modèle avec les scripts fournis de test vous devez installer aussi le paquet </w:delText>
        </w:r>
        <w:r w:rsidR="00903677" w:rsidRPr="003A121A">
          <w:rPr>
            <w:rStyle w:val="VerbatimChar"/>
            <w:lang w:val="fr-FR"/>
            <w:rPrChange w:id="266" w:author="Danis Pierre-Alain" w:date="2019-11-25T15:52:00Z">
              <w:rPr>
                <w:rStyle w:val="VerbatimChar"/>
              </w:rPr>
            </w:rPrChange>
          </w:rPr>
          <w:delText>plotly</w:delText>
        </w:r>
        <w:r w:rsidR="00903677" w:rsidRPr="003A121A">
          <w:rPr>
            <w:lang w:val="fr-FR"/>
            <w:rPrChange w:id="267" w:author="Danis Pierre-Alain" w:date="2019-11-25T15:52:00Z">
              <w:rPr/>
            </w:rPrChange>
          </w:rPr>
          <w:delText>.</w:delText>
        </w:r>
      </w:del>
    </w:p>
    <w:p w14:paraId="3A4465DD" w14:textId="77777777" w:rsidR="004A70FD" w:rsidRPr="0072190D" w:rsidRDefault="004A70FD" w:rsidP="004A70FD">
      <w:pPr>
        <w:pStyle w:val="FirstParagraph"/>
        <w:rPr>
          <w:ins w:id="268" w:author="Danis Pierre-Alain" w:date="2019-11-21T16:28:00Z"/>
          <w:lang w:val="fr-FR"/>
        </w:rPr>
      </w:pPr>
      <w:ins w:id="269" w:author="Danis Pierre-Alain" w:date="2019-11-21T16:28:00Z">
        <w:r w:rsidRPr="0072190D">
          <w:rPr>
            <w:lang w:val="fr-FR"/>
          </w:rPr>
          <w:t xml:space="preserve">Si vous ne devez pas compiler la documentation, </w:t>
        </w:r>
        <w:r w:rsidRPr="0072190D">
          <w:rPr>
            <w:rStyle w:val="VerbatimChar"/>
            <w:lang w:val="fr-FR"/>
          </w:rPr>
          <w:t>sphinx</w:t>
        </w:r>
        <w:r w:rsidRPr="0072190D">
          <w:rPr>
            <w:lang w:val="fr-FR"/>
          </w:rPr>
          <w:t xml:space="preserve"> n’est pas nécessaire pour utiliser </w:t>
        </w:r>
        <w:proofErr w:type="spellStart"/>
        <w:r w:rsidRPr="0072190D">
          <w:rPr>
            <w:rStyle w:val="VerbatimChar"/>
            <w:lang w:val="fr-FR"/>
          </w:rPr>
          <w:t>okplm</w:t>
        </w:r>
        <w:proofErr w:type="spellEnd"/>
        <w:r w:rsidRPr="0072190D">
          <w:rPr>
            <w:lang w:val="fr-FR"/>
          </w:rPr>
          <w:t xml:space="preserve">, puisque une copie de la documentation </w:t>
        </w:r>
        <w:r>
          <w:rPr>
            <w:lang w:val="fr-FR"/>
          </w:rPr>
          <w:t xml:space="preserve">est </w:t>
        </w:r>
        <w:r w:rsidRPr="0072190D">
          <w:rPr>
            <w:lang w:val="fr-FR"/>
          </w:rPr>
          <w:t xml:space="preserve">déjà compilée en </w:t>
        </w:r>
        <w:proofErr w:type="spellStart"/>
        <w:r w:rsidRPr="0072190D">
          <w:rPr>
            <w:lang w:val="fr-FR"/>
          </w:rPr>
          <w:t>pdf</w:t>
        </w:r>
        <w:proofErr w:type="spellEnd"/>
        <w:r w:rsidRPr="0072190D">
          <w:rPr>
            <w:lang w:val="fr-FR"/>
          </w:rPr>
          <w:t xml:space="preserve"> </w:t>
        </w:r>
        <w:r>
          <w:rPr>
            <w:lang w:val="fr-FR"/>
          </w:rPr>
          <w:t xml:space="preserve">et </w:t>
        </w:r>
        <w:r w:rsidRPr="0072190D">
          <w:rPr>
            <w:lang w:val="fr-FR"/>
          </w:rPr>
          <w:t xml:space="preserve">est incluse dans le dossier </w:t>
        </w:r>
        <w:r w:rsidRPr="0072190D">
          <w:rPr>
            <w:rStyle w:val="VerbatimChar"/>
            <w:lang w:val="fr-FR"/>
          </w:rPr>
          <w:t>docs</w:t>
        </w:r>
        <w:r w:rsidRPr="0072190D">
          <w:rPr>
            <w:lang w:val="fr-FR"/>
          </w:rPr>
          <w:t>.</w:t>
        </w:r>
      </w:ins>
    </w:p>
    <w:p w14:paraId="6D04945E" w14:textId="72FFA447" w:rsidR="003B081E" w:rsidRPr="0072190D" w:rsidRDefault="0072190D">
      <w:pPr>
        <w:pStyle w:val="Corpsdetexte"/>
        <w:rPr>
          <w:lang w:val="fr-FR"/>
          <w:rPrChange w:id="270" w:author="Danis Pierre-Alain" w:date="2019-11-21T16:28:00Z">
            <w:rPr/>
          </w:rPrChange>
        </w:rPr>
      </w:pPr>
      <w:r w:rsidRPr="0072190D">
        <w:rPr>
          <w:lang w:val="fr-FR"/>
          <w:rPrChange w:id="271" w:author="Danis Pierre-Alain" w:date="2019-11-21T16:28:00Z">
            <w:rPr/>
          </w:rPrChange>
        </w:rPr>
        <w:t xml:space="preserve">Si vous avez besoin de compiler la documentation depuis le code source </w:t>
      </w:r>
      <w:del w:id="272" w:author="Danis Pierre-Alain" w:date="2019-11-21T16:28:00Z">
        <w:r w:rsidR="00903677" w:rsidRPr="003C46BB">
          <w:rPr>
            <w:lang w:val="fr-FR"/>
            <w:rPrChange w:id="273" w:author="Danis Pierre-Alain" w:date="2019-11-21T16:28:00Z">
              <w:rPr/>
            </w:rPrChange>
          </w:rPr>
          <w:delText>(p. ex., parce que vous avez fait</w:delText>
        </w:r>
      </w:del>
      <w:ins w:id="274" w:author="Danis Pierre-Alain" w:date="2019-11-21T16:28:00Z">
        <w:r w:rsidR="004A70FD">
          <w:rPr>
            <w:lang w:val="fr-FR"/>
          </w:rPr>
          <w:t>pour</w:t>
        </w:r>
      </w:ins>
      <w:ins w:id="275" w:author="Danis Pierre-Alain" w:date="2019-11-21T16:37:00Z">
        <w:r w:rsidR="00903677">
          <w:rPr>
            <w:lang w:val="fr-FR"/>
          </w:rPr>
          <w:t>,</w:t>
        </w:r>
      </w:ins>
      <w:ins w:id="276" w:author="Danis Pierre-Alain" w:date="2019-11-21T16:28:00Z">
        <w:r w:rsidR="004A70FD">
          <w:rPr>
            <w:lang w:val="fr-FR"/>
          </w:rPr>
          <w:t xml:space="preserve"> par exemple</w:t>
        </w:r>
      </w:ins>
      <w:ins w:id="277" w:author="Danis Pierre-Alain" w:date="2019-11-21T16:37:00Z">
        <w:r w:rsidR="00903677">
          <w:rPr>
            <w:lang w:val="fr-FR"/>
          </w:rPr>
          <w:t xml:space="preserve">, </w:t>
        </w:r>
      </w:ins>
      <w:ins w:id="278" w:author="Danis Pierre-Alain" w:date="2019-11-21T16:28:00Z">
        <w:r w:rsidRPr="0072190D">
          <w:rPr>
            <w:lang w:val="fr-FR"/>
          </w:rPr>
          <w:t>fai</w:t>
        </w:r>
        <w:r w:rsidR="004A70FD">
          <w:rPr>
            <w:lang w:val="fr-FR"/>
          </w:rPr>
          <w:t>re</w:t>
        </w:r>
      </w:ins>
      <w:r w:rsidRPr="0072190D">
        <w:rPr>
          <w:lang w:val="fr-FR"/>
          <w:rPrChange w:id="279" w:author="Danis Pierre-Alain" w:date="2019-11-21T16:28:00Z">
            <w:rPr/>
          </w:rPrChange>
        </w:rPr>
        <w:t xml:space="preserve"> des modifications</w:t>
      </w:r>
      <w:del w:id="280" w:author="Danis Pierre-Alain" w:date="2019-11-21T16:28:00Z">
        <w:r w:rsidR="00903677" w:rsidRPr="003C46BB">
          <w:rPr>
            <w:lang w:val="fr-FR"/>
            <w:rPrChange w:id="281" w:author="Danis Pierre-Alain" w:date="2019-11-21T16:28:00Z">
              <w:rPr/>
            </w:rPrChange>
          </w:rPr>
          <w:delText>),</w:delText>
        </w:r>
      </w:del>
      <w:ins w:id="282" w:author="Danis Pierre-Alain" w:date="2019-11-21T16:28:00Z">
        <w:r w:rsidRPr="0072190D">
          <w:rPr>
            <w:lang w:val="fr-FR"/>
          </w:rPr>
          <w:t>,</w:t>
        </w:r>
      </w:ins>
      <w:r w:rsidRPr="0072190D">
        <w:rPr>
          <w:lang w:val="fr-FR"/>
          <w:rPrChange w:id="283" w:author="Danis Pierre-Alain" w:date="2019-11-21T16:28:00Z">
            <w:rPr/>
          </w:rPrChange>
        </w:rPr>
        <w:t xml:space="preserve"> vous aurez besoin du </w:t>
      </w:r>
      <w:r w:rsidR="00903677" w:rsidRPr="003C46BB">
        <w:rPr>
          <w:lang w:val="fr-FR"/>
          <w:rPrChange w:id="284" w:author="Danis Pierre-Alain" w:date="2019-11-21T16:28:00Z">
            <w:rPr/>
          </w:rPrChange>
        </w:rPr>
        <w:t>paquet</w:t>
      </w:r>
      <w:r w:rsidRPr="0072190D">
        <w:rPr>
          <w:lang w:val="fr-FR"/>
          <w:rPrChange w:id="285" w:author="Danis Pierre-Alain" w:date="2019-11-21T16:28:00Z">
            <w:rPr/>
          </w:rPrChange>
        </w:rPr>
        <w:t xml:space="preserve"> </w:t>
      </w:r>
      <w:r w:rsidRPr="0072190D">
        <w:rPr>
          <w:rStyle w:val="VerbatimChar"/>
          <w:lang w:val="fr-FR"/>
          <w:rPrChange w:id="286" w:author="Danis Pierre-Alain" w:date="2019-11-21T16:28:00Z">
            <w:rPr>
              <w:rStyle w:val="VerbatimChar"/>
            </w:rPr>
          </w:rPrChange>
        </w:rPr>
        <w:t>sphinx</w:t>
      </w:r>
      <w:r w:rsidRPr="0072190D">
        <w:rPr>
          <w:lang w:val="fr-FR"/>
          <w:rPrChange w:id="287" w:author="Danis Pierre-Alain" w:date="2019-11-21T16:28:00Z">
            <w:rPr/>
          </w:rPrChange>
        </w:rPr>
        <w:t xml:space="preserve">. Pour installer </w:t>
      </w:r>
      <w:r w:rsidRPr="0072190D">
        <w:rPr>
          <w:rStyle w:val="VerbatimChar"/>
          <w:lang w:val="fr-FR"/>
          <w:rPrChange w:id="288" w:author="Danis Pierre-Alain" w:date="2019-11-21T16:28:00Z">
            <w:rPr>
              <w:rStyle w:val="VerbatimChar"/>
            </w:rPr>
          </w:rPrChange>
        </w:rPr>
        <w:t>sphinx</w:t>
      </w:r>
      <w:r w:rsidRPr="0072190D">
        <w:rPr>
          <w:lang w:val="fr-FR"/>
          <w:rPrChange w:id="289" w:author="Danis Pierre-Alain" w:date="2019-11-21T16:28:00Z">
            <w:rPr/>
          </w:rPrChange>
        </w:rPr>
        <w:t xml:space="preserve"> </w:t>
      </w:r>
      <w:del w:id="290" w:author="Danis Pierre-Alain" w:date="2019-11-21T16:37:00Z">
        <w:r w:rsidR="00903677" w:rsidRPr="00903677" w:rsidDel="00903677">
          <w:rPr>
            <w:lang w:val="fr-FR"/>
            <w:rPrChange w:id="291" w:author="Danis Pierre-Alain" w:date="2019-11-21T16:37:00Z">
              <w:rPr/>
            </w:rPrChange>
          </w:rPr>
          <w:delText xml:space="preserve">simplement </w:delText>
        </w:r>
      </w:del>
      <w:r w:rsidR="00903677" w:rsidRPr="00903677">
        <w:rPr>
          <w:lang w:val="fr-FR"/>
          <w:rPrChange w:id="292" w:author="Danis Pierre-Alain" w:date="2019-11-21T16:37:00Z">
            <w:rPr/>
          </w:rPrChange>
        </w:rPr>
        <w:t>faites</w:t>
      </w:r>
      <w:ins w:id="293" w:author="Danis Pierre-Alain" w:date="2019-11-21T16:37:00Z">
        <w:r w:rsidR="00903677">
          <w:rPr>
            <w:lang w:val="fr-FR"/>
          </w:rPr>
          <w:t> :</w:t>
        </w:r>
      </w:ins>
    </w:p>
    <w:p w14:paraId="63BCC61E" w14:textId="77777777" w:rsidR="003B081E" w:rsidRDefault="0072190D">
      <w:pPr>
        <w:pStyle w:val="SourceCode"/>
        <w:rPr>
          <w:ins w:id="294" w:author="Danis Pierre-Alain" w:date="2019-11-21T16:44:00Z"/>
          <w:rStyle w:val="VerbatimChar"/>
          <w:lang w:val="fr-FR"/>
        </w:rPr>
      </w:pPr>
      <w:proofErr w:type="spellStart"/>
      <w:proofErr w:type="gramStart"/>
      <w:r w:rsidRPr="0072190D">
        <w:rPr>
          <w:rStyle w:val="VerbatimChar"/>
          <w:lang w:val="fr-FR"/>
          <w:rPrChange w:id="295" w:author="Danis Pierre-Alain" w:date="2019-11-21T16:28:00Z">
            <w:rPr>
              <w:rStyle w:val="VerbatimChar"/>
            </w:rPr>
          </w:rPrChange>
        </w:rPr>
        <w:t>pip</w:t>
      </w:r>
      <w:proofErr w:type="spellEnd"/>
      <w:proofErr w:type="gramEnd"/>
      <w:r w:rsidRPr="0072190D">
        <w:rPr>
          <w:rStyle w:val="VerbatimChar"/>
          <w:lang w:val="fr-FR"/>
          <w:rPrChange w:id="296" w:author="Danis Pierre-Alain" w:date="2019-11-21T16:28:00Z">
            <w:rPr>
              <w:rStyle w:val="VerbatimChar"/>
            </w:rPr>
          </w:rPrChange>
        </w:rPr>
        <w:t xml:space="preserve"> </w:t>
      </w:r>
      <w:proofErr w:type="spellStart"/>
      <w:r w:rsidRPr="0072190D">
        <w:rPr>
          <w:rStyle w:val="VerbatimChar"/>
          <w:lang w:val="fr-FR"/>
          <w:rPrChange w:id="297" w:author="Danis Pierre-Alain" w:date="2019-11-21T16:28:00Z">
            <w:rPr>
              <w:rStyle w:val="VerbatimChar"/>
            </w:rPr>
          </w:rPrChange>
        </w:rPr>
        <w:t>install</w:t>
      </w:r>
      <w:proofErr w:type="spellEnd"/>
      <w:r w:rsidRPr="0072190D">
        <w:rPr>
          <w:rStyle w:val="VerbatimChar"/>
          <w:lang w:val="fr-FR"/>
          <w:rPrChange w:id="298" w:author="Danis Pierre-Alain" w:date="2019-11-21T16:28:00Z">
            <w:rPr>
              <w:rStyle w:val="VerbatimChar"/>
            </w:rPr>
          </w:rPrChange>
        </w:rPr>
        <w:t xml:space="preserve"> sphinx</w:t>
      </w:r>
    </w:p>
    <w:p w14:paraId="66355CAE" w14:textId="77777777" w:rsidR="0091371A" w:rsidRDefault="0091371A">
      <w:pPr>
        <w:pStyle w:val="SourceCode"/>
        <w:rPr>
          <w:ins w:id="299" w:author="Danis Pierre-Alain" w:date="2019-11-21T16:44:00Z"/>
          <w:rStyle w:val="VerbatimChar"/>
          <w:lang w:val="fr-FR"/>
        </w:rPr>
      </w:pPr>
      <w:ins w:id="300" w:author="Danis Pierre-Alain" w:date="2019-11-21T16:44:00Z">
        <w:r>
          <w:rPr>
            <w:rStyle w:val="VerbatimChar"/>
            <w:lang w:val="fr-FR"/>
          </w:rPr>
          <w:t>((</w:t>
        </w:r>
      </w:ins>
    </w:p>
    <w:p w14:paraId="39073621" w14:textId="198161A5" w:rsidR="0091371A" w:rsidRDefault="0091371A">
      <w:pPr>
        <w:pStyle w:val="SourceCode"/>
        <w:rPr>
          <w:ins w:id="301" w:author="Danis Pierre-Alain" w:date="2019-11-21T16:44:00Z"/>
          <w:rStyle w:val="VerbatimChar"/>
          <w:lang w:val="fr-FR"/>
        </w:rPr>
      </w:pPr>
      <w:ins w:id="302" w:author="Danis Pierre-Alain" w:date="2019-11-21T16:44:00Z">
        <w:r>
          <w:rPr>
            <w:rStyle w:val="VerbatimChar"/>
            <w:lang w:val="fr-FR"/>
          </w:rPr>
          <w:t xml:space="preserve">Sous </w:t>
        </w:r>
        <w:proofErr w:type="spellStart"/>
        <w:r>
          <w:rPr>
            <w:rStyle w:val="VerbatimChar"/>
            <w:lang w:val="fr-FR"/>
          </w:rPr>
          <w:t>windows</w:t>
        </w:r>
        <w:proofErr w:type="spellEnd"/>
        <w:r>
          <w:rPr>
            <w:rStyle w:val="VerbatimChar"/>
            <w:lang w:val="fr-FR"/>
          </w:rPr>
          <w:t xml:space="preserve">, </w:t>
        </w:r>
      </w:ins>
      <w:ins w:id="303" w:author="Danis Pierre-Alain" w:date="2019-11-21T17:02:00Z">
        <w:r w:rsidR="00087726">
          <w:rPr>
            <w:lang w:val="fr-FR"/>
          </w:rPr>
          <w:t>impossible d’utiliser ‘</w:t>
        </w:r>
        <w:proofErr w:type="spellStart"/>
        <w:r w:rsidR="00087726">
          <w:rPr>
            <w:lang w:val="fr-FR"/>
          </w:rPr>
          <w:t>pip</w:t>
        </w:r>
        <w:proofErr w:type="spellEnd"/>
        <w:r w:rsidR="00087726">
          <w:rPr>
            <w:lang w:val="fr-FR"/>
          </w:rPr>
          <w:t>’ seul !! J</w:t>
        </w:r>
      </w:ins>
      <w:ins w:id="304" w:author="Danis Pierre-Alain" w:date="2019-11-21T16:44:00Z">
        <w:r>
          <w:rPr>
            <w:rStyle w:val="VerbatimChar"/>
            <w:lang w:val="fr-FR"/>
          </w:rPr>
          <w:t xml:space="preserve">’ai dû lancer la ligne complète: </w:t>
        </w:r>
      </w:ins>
    </w:p>
    <w:p w14:paraId="3DC6042B" w14:textId="26911101" w:rsidR="0091371A" w:rsidRPr="00BB303A" w:rsidRDefault="0091371A">
      <w:pPr>
        <w:pStyle w:val="SourceCode"/>
        <w:rPr>
          <w:ins w:id="305" w:author="Danis Pierre-Alain" w:date="2019-11-21T16:44:00Z"/>
          <w:lang w:val="fr-FR"/>
        </w:rPr>
      </w:pPr>
      <w:ins w:id="306" w:author="Danis Pierre-Alain" w:date="2019-11-21T16:44:00Z">
        <w:r w:rsidRPr="003A121A">
          <w:rPr>
            <w:lang w:val="fr-FR"/>
          </w:rPr>
          <w:t>C:\Users\</w:t>
        </w:r>
      </w:ins>
      <w:ins w:id="307" w:author="Danis Pierre-Alain" w:date="2019-11-21T17:03:00Z">
        <w:r w:rsidR="00087726" w:rsidRPr="003A121A">
          <w:rPr>
            <w:lang w:val="fr-FR"/>
            <w:rPrChange w:id="308" w:author="Danis Pierre-Alain" w:date="2019-11-25T15:52:00Z">
              <w:rPr/>
            </w:rPrChange>
          </w:rPr>
          <w:t>Pierre-Alain.Danis</w:t>
        </w:r>
      </w:ins>
      <w:ins w:id="309" w:author="Danis Pierre-Alain" w:date="2019-11-21T16:44:00Z">
        <w:r w:rsidRPr="003A121A">
          <w:rPr>
            <w:lang w:val="fr-FR"/>
          </w:rPr>
          <w:t xml:space="preserve">\AppData\Local\Programs\Python\Python37\Scripts\pip.exe </w:t>
        </w:r>
        <w:proofErr w:type="spellStart"/>
        <w:r w:rsidRPr="003A121A">
          <w:rPr>
            <w:lang w:val="fr-FR"/>
          </w:rPr>
          <w:t>install</w:t>
        </w:r>
        <w:proofErr w:type="spellEnd"/>
        <w:r w:rsidRPr="003A121A">
          <w:rPr>
            <w:lang w:val="fr-FR"/>
          </w:rPr>
          <w:t xml:space="preserve"> sphinx</w:t>
        </w:r>
      </w:ins>
    </w:p>
    <w:p w14:paraId="13327B40" w14:textId="22EA6F8A" w:rsidR="0091371A" w:rsidRDefault="0091371A">
      <w:pPr>
        <w:pStyle w:val="SourceCode"/>
        <w:rPr>
          <w:ins w:id="310" w:author="Danis Pierre-Alain" w:date="2019-11-21T16:45:00Z"/>
          <w:lang w:val="fr-FR"/>
        </w:rPr>
      </w:pPr>
      <w:ins w:id="311" w:author="Danis Pierre-Alain" w:date="2019-11-21T16:45:00Z">
        <w:r>
          <w:rPr>
            <w:lang w:val="fr-FR"/>
          </w:rPr>
          <w:t>Sais-tu par hasard si c’est normal ?</w:t>
        </w:r>
      </w:ins>
      <w:ins w:id="312" w:author="Danis Pierre-Alain" w:date="2019-11-21T17:02:00Z">
        <w:r w:rsidR="00087726">
          <w:rPr>
            <w:lang w:val="fr-FR"/>
          </w:rPr>
          <w:t xml:space="preserve"> </w:t>
        </w:r>
      </w:ins>
    </w:p>
    <w:p w14:paraId="08FAA75A" w14:textId="12AEFB3A" w:rsidR="0091371A" w:rsidRPr="0072190D" w:rsidRDefault="0091371A">
      <w:pPr>
        <w:pStyle w:val="SourceCode"/>
        <w:rPr>
          <w:lang w:val="fr-FR"/>
          <w:rPrChange w:id="313" w:author="Danis Pierre-Alain" w:date="2019-11-21T16:28:00Z">
            <w:rPr/>
          </w:rPrChange>
        </w:rPr>
      </w:pPr>
      <w:ins w:id="314" w:author="Danis Pierre-Alain" w:date="2019-11-21T16:44:00Z">
        <w:r>
          <w:rPr>
            <w:lang w:val="fr-FR"/>
          </w:rPr>
          <w:t>))</w:t>
        </w:r>
      </w:ins>
    </w:p>
    <w:p w14:paraId="5C09635C" w14:textId="3573FAA6" w:rsidR="003B081E" w:rsidRPr="0072190D" w:rsidRDefault="0072190D">
      <w:pPr>
        <w:pStyle w:val="FirstParagraph"/>
        <w:rPr>
          <w:lang w:val="fr-FR"/>
          <w:rPrChange w:id="315" w:author="Danis Pierre-Alain" w:date="2019-11-21T16:28:00Z">
            <w:rPr/>
          </w:rPrChange>
        </w:rPr>
      </w:pPr>
      <w:r w:rsidRPr="0072190D">
        <w:rPr>
          <w:lang w:val="fr-FR"/>
          <w:rPrChange w:id="316" w:author="Danis Pierre-Alain" w:date="2019-11-21T16:28:00Z">
            <w:rPr/>
          </w:rPrChange>
        </w:rPr>
        <w:t xml:space="preserve">Le </w:t>
      </w:r>
      <w:r w:rsidR="00903677" w:rsidRPr="00087726">
        <w:rPr>
          <w:lang w:val="fr-FR"/>
          <w:rPrChange w:id="317" w:author="Danis Pierre-Alain" w:date="2019-11-21T17:02:00Z">
            <w:rPr/>
          </w:rPrChange>
        </w:rPr>
        <w:t>paquet</w:t>
      </w:r>
      <w:r w:rsidRPr="00087726">
        <w:rPr>
          <w:lang w:val="fr-FR"/>
          <w:rPrChange w:id="318" w:author="Danis Pierre-Alain" w:date="2019-11-21T17:02:00Z">
            <w:rPr/>
          </w:rPrChange>
        </w:rPr>
        <w:t xml:space="preserve"> </w:t>
      </w:r>
      <w:r w:rsidRPr="0072190D">
        <w:rPr>
          <w:rStyle w:val="VerbatimChar"/>
          <w:lang w:val="fr-FR"/>
          <w:rPrChange w:id="319" w:author="Danis Pierre-Alain" w:date="2019-11-21T16:28:00Z">
            <w:rPr>
              <w:rStyle w:val="VerbatimChar"/>
            </w:rPr>
          </w:rPrChange>
        </w:rPr>
        <w:t>sphinx</w:t>
      </w:r>
      <w:r w:rsidRPr="0072190D">
        <w:rPr>
          <w:lang w:val="fr-FR"/>
          <w:rPrChange w:id="320" w:author="Danis Pierre-Alain" w:date="2019-11-21T16:28:00Z">
            <w:rPr/>
          </w:rPrChange>
        </w:rPr>
        <w:t xml:space="preserve"> travaille par défaut avec</w:t>
      </w:r>
      <w:ins w:id="321" w:author="Danis Pierre-Alain" w:date="2019-11-21T16:28:00Z">
        <w:r w:rsidRPr="0072190D">
          <w:rPr>
            <w:lang w:val="fr-FR"/>
          </w:rPr>
          <w:t xml:space="preserve"> </w:t>
        </w:r>
        <w:r w:rsidR="004A70FD">
          <w:rPr>
            <w:lang w:val="fr-FR"/>
          </w:rPr>
          <w:t>des</w:t>
        </w:r>
      </w:ins>
      <w:r w:rsidR="004A70FD">
        <w:rPr>
          <w:lang w:val="fr-FR"/>
          <w:rPrChange w:id="322" w:author="Danis Pierre-Alain" w:date="2019-11-21T16:28:00Z">
            <w:rPr/>
          </w:rPrChange>
        </w:rPr>
        <w:t xml:space="preserve"> </w:t>
      </w:r>
      <w:r w:rsidRPr="0072190D">
        <w:rPr>
          <w:lang w:val="fr-FR"/>
          <w:rPrChange w:id="323" w:author="Danis Pierre-Alain" w:date="2019-11-21T16:28:00Z">
            <w:rPr/>
          </w:rPrChange>
        </w:rPr>
        <w:t xml:space="preserve">documents de type </w:t>
      </w:r>
      <w:proofErr w:type="spellStart"/>
      <w:r w:rsidRPr="0072190D">
        <w:rPr>
          <w:lang w:val="fr-FR"/>
          <w:rPrChange w:id="324" w:author="Danis Pierre-Alain" w:date="2019-11-21T16:28:00Z">
            <w:rPr/>
          </w:rPrChange>
        </w:rPr>
        <w:t>reStructuredText</w:t>
      </w:r>
      <w:proofErr w:type="spellEnd"/>
      <w:r w:rsidRPr="0072190D">
        <w:rPr>
          <w:lang w:val="fr-FR"/>
          <w:rPrChange w:id="325" w:author="Danis Pierre-Alain" w:date="2019-11-21T16:28:00Z">
            <w:rPr/>
          </w:rPrChange>
        </w:rPr>
        <w:t xml:space="preserve">. Mais il peut aussi reconnaître le formatage </w:t>
      </w:r>
      <w:proofErr w:type="spellStart"/>
      <w:r w:rsidRPr="0072190D">
        <w:rPr>
          <w:lang w:val="fr-FR"/>
          <w:rPrChange w:id="326" w:author="Danis Pierre-Alain" w:date="2019-11-21T16:28:00Z">
            <w:rPr/>
          </w:rPrChange>
        </w:rPr>
        <w:t>Markdown</w:t>
      </w:r>
      <w:proofErr w:type="spellEnd"/>
      <w:r w:rsidRPr="0072190D">
        <w:rPr>
          <w:lang w:val="fr-FR"/>
          <w:rPrChange w:id="327" w:author="Danis Pierre-Alain" w:date="2019-11-21T16:28:00Z">
            <w:rPr/>
          </w:rPrChange>
        </w:rPr>
        <w:t xml:space="preserve"> si on installe le parseur </w:t>
      </w:r>
      <w:proofErr w:type="spellStart"/>
      <w:r w:rsidRPr="0072190D">
        <w:rPr>
          <w:lang w:val="fr-FR"/>
          <w:rPrChange w:id="328" w:author="Danis Pierre-Alain" w:date="2019-11-21T16:28:00Z">
            <w:rPr/>
          </w:rPrChange>
        </w:rPr>
        <w:t>Markdown</w:t>
      </w:r>
      <w:proofErr w:type="spellEnd"/>
      <w:r w:rsidRPr="0072190D">
        <w:rPr>
          <w:lang w:val="fr-FR"/>
          <w:rPrChange w:id="329" w:author="Danis Pierre-Alain" w:date="2019-11-21T16:28:00Z">
            <w:rPr/>
          </w:rPrChange>
        </w:rPr>
        <w:t xml:space="preserve"> </w:t>
      </w:r>
      <w:proofErr w:type="spellStart"/>
      <w:r w:rsidRPr="0072190D">
        <w:rPr>
          <w:rStyle w:val="VerbatimChar"/>
          <w:lang w:val="fr-FR"/>
          <w:rPrChange w:id="330" w:author="Danis Pierre-Alain" w:date="2019-11-21T16:28:00Z">
            <w:rPr>
              <w:rStyle w:val="VerbatimChar"/>
            </w:rPr>
          </w:rPrChange>
        </w:rPr>
        <w:t>recommonmark</w:t>
      </w:r>
      <w:proofErr w:type="spellEnd"/>
      <w:r w:rsidRPr="0072190D">
        <w:rPr>
          <w:lang w:val="fr-FR"/>
          <w:rPrChange w:id="331" w:author="Danis Pierre-Alain" w:date="2019-11-21T16:28:00Z">
            <w:rPr/>
          </w:rPrChange>
        </w:rPr>
        <w:t>.</w:t>
      </w:r>
    </w:p>
    <w:p w14:paraId="6F35A0ED" w14:textId="77777777" w:rsidR="003B081E" w:rsidRPr="0072190D" w:rsidRDefault="0072190D">
      <w:pPr>
        <w:pStyle w:val="SourceCode"/>
        <w:rPr>
          <w:lang w:val="fr-FR"/>
          <w:rPrChange w:id="332" w:author="Danis Pierre-Alain" w:date="2019-11-21T16:28:00Z">
            <w:rPr/>
          </w:rPrChange>
        </w:rPr>
      </w:pPr>
      <w:proofErr w:type="spellStart"/>
      <w:proofErr w:type="gramStart"/>
      <w:r w:rsidRPr="0072190D">
        <w:rPr>
          <w:rStyle w:val="VerbatimChar"/>
          <w:lang w:val="fr-FR"/>
          <w:rPrChange w:id="333" w:author="Danis Pierre-Alain" w:date="2019-11-21T16:28:00Z">
            <w:rPr>
              <w:rStyle w:val="VerbatimChar"/>
            </w:rPr>
          </w:rPrChange>
        </w:rPr>
        <w:t>pip</w:t>
      </w:r>
      <w:proofErr w:type="spellEnd"/>
      <w:proofErr w:type="gramEnd"/>
      <w:r w:rsidRPr="0072190D">
        <w:rPr>
          <w:rStyle w:val="VerbatimChar"/>
          <w:lang w:val="fr-FR"/>
          <w:rPrChange w:id="334" w:author="Danis Pierre-Alain" w:date="2019-11-21T16:28:00Z">
            <w:rPr>
              <w:rStyle w:val="VerbatimChar"/>
            </w:rPr>
          </w:rPrChange>
        </w:rPr>
        <w:t xml:space="preserve"> </w:t>
      </w:r>
      <w:proofErr w:type="spellStart"/>
      <w:r w:rsidRPr="0072190D">
        <w:rPr>
          <w:rStyle w:val="VerbatimChar"/>
          <w:lang w:val="fr-FR"/>
          <w:rPrChange w:id="335" w:author="Danis Pierre-Alain" w:date="2019-11-21T16:28:00Z">
            <w:rPr>
              <w:rStyle w:val="VerbatimChar"/>
            </w:rPr>
          </w:rPrChange>
        </w:rPr>
        <w:t>install</w:t>
      </w:r>
      <w:proofErr w:type="spellEnd"/>
      <w:r w:rsidRPr="0072190D">
        <w:rPr>
          <w:rStyle w:val="VerbatimChar"/>
          <w:lang w:val="fr-FR"/>
          <w:rPrChange w:id="336" w:author="Danis Pierre-Alain" w:date="2019-11-21T16:28:00Z">
            <w:rPr>
              <w:rStyle w:val="VerbatimChar"/>
            </w:rPr>
          </w:rPrChange>
        </w:rPr>
        <w:t xml:space="preserve"> --upgrade </w:t>
      </w:r>
      <w:proofErr w:type="spellStart"/>
      <w:r w:rsidRPr="0072190D">
        <w:rPr>
          <w:rStyle w:val="VerbatimChar"/>
          <w:lang w:val="fr-FR"/>
          <w:rPrChange w:id="337" w:author="Danis Pierre-Alain" w:date="2019-11-21T16:28:00Z">
            <w:rPr>
              <w:rStyle w:val="VerbatimChar"/>
            </w:rPr>
          </w:rPrChange>
        </w:rPr>
        <w:t>recommonmark</w:t>
      </w:r>
      <w:proofErr w:type="spellEnd"/>
    </w:p>
    <w:p w14:paraId="776BA280" w14:textId="23645841" w:rsidR="003B081E" w:rsidRPr="0072190D" w:rsidRDefault="0072190D">
      <w:pPr>
        <w:pStyle w:val="FirstParagraph"/>
        <w:rPr>
          <w:lang w:val="fr-FR"/>
          <w:rPrChange w:id="338" w:author="Danis Pierre-Alain" w:date="2019-11-21T16:28:00Z">
            <w:rPr/>
          </w:rPrChange>
        </w:rPr>
      </w:pPr>
      <w:r w:rsidRPr="0072190D">
        <w:rPr>
          <w:lang w:val="fr-FR"/>
          <w:rPrChange w:id="339" w:author="Danis Pierre-Alain" w:date="2019-11-21T16:28:00Z">
            <w:rPr/>
          </w:rPrChange>
        </w:rPr>
        <w:t>Pour créer</w:t>
      </w:r>
      <w:r w:rsidR="004A70FD">
        <w:rPr>
          <w:lang w:val="fr-FR"/>
          <w:rPrChange w:id="340" w:author="Danis Pierre-Alain" w:date="2019-11-21T16:28:00Z">
            <w:rPr/>
          </w:rPrChange>
        </w:rPr>
        <w:t xml:space="preserve"> </w:t>
      </w:r>
      <w:ins w:id="341" w:author="Danis Pierre-Alain" w:date="2019-11-21T16:28:00Z">
        <w:r w:rsidR="004A70FD">
          <w:rPr>
            <w:lang w:val="fr-FR"/>
          </w:rPr>
          <w:t>une</w:t>
        </w:r>
        <w:r w:rsidRPr="0072190D">
          <w:rPr>
            <w:lang w:val="fr-FR"/>
          </w:rPr>
          <w:t xml:space="preserve"> </w:t>
        </w:r>
      </w:ins>
      <w:r w:rsidRPr="0072190D">
        <w:rPr>
          <w:lang w:val="fr-FR"/>
          <w:rPrChange w:id="342" w:author="Danis Pierre-Alain" w:date="2019-11-21T16:28:00Z">
            <w:rPr/>
          </w:rPrChange>
        </w:rPr>
        <w:t xml:space="preserve">documentation multilingue, vous avez besoin du </w:t>
      </w:r>
      <w:r w:rsidR="00903677" w:rsidRPr="003C46BB">
        <w:rPr>
          <w:lang w:val="fr-FR"/>
          <w:rPrChange w:id="343" w:author="Danis Pierre-Alain" w:date="2019-11-21T16:28:00Z">
            <w:rPr/>
          </w:rPrChange>
        </w:rPr>
        <w:t>paquet</w:t>
      </w:r>
      <w:r w:rsidRPr="0072190D">
        <w:rPr>
          <w:lang w:val="fr-FR"/>
          <w:rPrChange w:id="344" w:author="Danis Pierre-Alain" w:date="2019-11-21T16:28:00Z">
            <w:rPr/>
          </w:rPrChange>
        </w:rPr>
        <w:t xml:space="preserve"> </w:t>
      </w:r>
      <w:r w:rsidRPr="0072190D">
        <w:rPr>
          <w:rStyle w:val="VerbatimChar"/>
          <w:lang w:val="fr-FR"/>
          <w:rPrChange w:id="345" w:author="Danis Pierre-Alain" w:date="2019-11-21T16:28:00Z">
            <w:rPr>
              <w:rStyle w:val="VerbatimChar"/>
            </w:rPr>
          </w:rPrChange>
        </w:rPr>
        <w:t>sphinx-</w:t>
      </w:r>
      <w:proofErr w:type="spellStart"/>
      <w:r w:rsidRPr="0072190D">
        <w:rPr>
          <w:rStyle w:val="VerbatimChar"/>
          <w:lang w:val="fr-FR"/>
          <w:rPrChange w:id="346" w:author="Danis Pierre-Alain" w:date="2019-11-21T16:28:00Z">
            <w:rPr>
              <w:rStyle w:val="VerbatimChar"/>
            </w:rPr>
          </w:rPrChange>
        </w:rPr>
        <w:t>intl</w:t>
      </w:r>
      <w:proofErr w:type="spellEnd"/>
      <w:r w:rsidRPr="0072190D">
        <w:rPr>
          <w:lang w:val="fr-FR"/>
          <w:rPrChange w:id="347" w:author="Danis Pierre-Alain" w:date="2019-11-21T16:28:00Z">
            <w:rPr/>
          </w:rPrChange>
        </w:rPr>
        <w:t>. Le procès d’installation est comme ci-dessus :</w:t>
      </w:r>
    </w:p>
    <w:p w14:paraId="7745F2D2" w14:textId="77777777" w:rsidR="003B081E" w:rsidRPr="0072190D" w:rsidRDefault="0072190D">
      <w:pPr>
        <w:pStyle w:val="SourceCode"/>
        <w:rPr>
          <w:lang w:val="fr-FR"/>
          <w:rPrChange w:id="348" w:author="Danis Pierre-Alain" w:date="2019-11-21T16:28:00Z">
            <w:rPr/>
          </w:rPrChange>
        </w:rPr>
      </w:pPr>
      <w:proofErr w:type="spellStart"/>
      <w:proofErr w:type="gramStart"/>
      <w:r w:rsidRPr="0072190D">
        <w:rPr>
          <w:rStyle w:val="VerbatimChar"/>
          <w:lang w:val="fr-FR"/>
          <w:rPrChange w:id="349" w:author="Danis Pierre-Alain" w:date="2019-11-21T16:28:00Z">
            <w:rPr>
              <w:rStyle w:val="VerbatimChar"/>
            </w:rPr>
          </w:rPrChange>
        </w:rPr>
        <w:t>pip</w:t>
      </w:r>
      <w:proofErr w:type="spellEnd"/>
      <w:proofErr w:type="gramEnd"/>
      <w:r w:rsidRPr="0072190D">
        <w:rPr>
          <w:rStyle w:val="VerbatimChar"/>
          <w:lang w:val="fr-FR"/>
          <w:rPrChange w:id="350" w:author="Danis Pierre-Alain" w:date="2019-11-21T16:28:00Z">
            <w:rPr>
              <w:rStyle w:val="VerbatimChar"/>
            </w:rPr>
          </w:rPrChange>
        </w:rPr>
        <w:t xml:space="preserve"> </w:t>
      </w:r>
      <w:proofErr w:type="spellStart"/>
      <w:r w:rsidRPr="0072190D">
        <w:rPr>
          <w:rStyle w:val="VerbatimChar"/>
          <w:lang w:val="fr-FR"/>
          <w:rPrChange w:id="351" w:author="Danis Pierre-Alain" w:date="2019-11-21T16:28:00Z">
            <w:rPr>
              <w:rStyle w:val="VerbatimChar"/>
            </w:rPr>
          </w:rPrChange>
        </w:rPr>
        <w:t>install</w:t>
      </w:r>
      <w:proofErr w:type="spellEnd"/>
      <w:r w:rsidRPr="0072190D">
        <w:rPr>
          <w:rStyle w:val="VerbatimChar"/>
          <w:lang w:val="fr-FR"/>
          <w:rPrChange w:id="352" w:author="Danis Pierre-Alain" w:date="2019-11-21T16:28:00Z">
            <w:rPr>
              <w:rStyle w:val="VerbatimChar"/>
            </w:rPr>
          </w:rPrChange>
        </w:rPr>
        <w:t xml:space="preserve"> sphinx-</w:t>
      </w:r>
      <w:proofErr w:type="spellStart"/>
      <w:r w:rsidRPr="0072190D">
        <w:rPr>
          <w:rStyle w:val="VerbatimChar"/>
          <w:lang w:val="fr-FR"/>
          <w:rPrChange w:id="353" w:author="Danis Pierre-Alain" w:date="2019-11-21T16:28:00Z">
            <w:rPr>
              <w:rStyle w:val="VerbatimChar"/>
            </w:rPr>
          </w:rPrChange>
        </w:rPr>
        <w:t>intl</w:t>
      </w:r>
      <w:proofErr w:type="spellEnd"/>
    </w:p>
    <w:p w14:paraId="518158E6" w14:textId="229ECADA" w:rsidR="003B081E" w:rsidRPr="0072190D" w:rsidRDefault="0072190D">
      <w:pPr>
        <w:pStyle w:val="FirstParagraph"/>
        <w:rPr>
          <w:lang w:val="fr-FR"/>
          <w:rPrChange w:id="354" w:author="Danis Pierre-Alain" w:date="2019-11-21T16:28:00Z">
            <w:rPr/>
          </w:rPrChange>
        </w:rPr>
      </w:pPr>
      <w:r w:rsidRPr="0072190D">
        <w:rPr>
          <w:lang w:val="fr-FR"/>
          <w:rPrChange w:id="355" w:author="Danis Pierre-Alain" w:date="2019-11-21T16:28:00Z">
            <w:rPr/>
          </w:rPrChange>
        </w:rPr>
        <w:t xml:space="preserve">Pour compiler documents </w:t>
      </w:r>
      <w:proofErr w:type="spellStart"/>
      <w:r w:rsidRPr="0072190D">
        <w:rPr>
          <w:lang w:val="fr-FR"/>
          <w:rPrChange w:id="356" w:author="Danis Pierre-Alain" w:date="2019-11-21T16:28:00Z">
            <w:rPr/>
          </w:rPrChange>
        </w:rPr>
        <w:t>pdf</w:t>
      </w:r>
      <w:proofErr w:type="spellEnd"/>
      <w:r w:rsidRPr="0072190D">
        <w:rPr>
          <w:lang w:val="fr-FR"/>
          <w:rPrChange w:id="357" w:author="Danis Pierre-Alain" w:date="2019-11-21T16:28:00Z">
            <w:rPr/>
          </w:rPrChange>
        </w:rPr>
        <w:t xml:space="preserve"> (seulement sous Linux), il vous faudra installer aussi latex et le </w:t>
      </w:r>
      <w:r w:rsidR="00903677" w:rsidRPr="003C46BB">
        <w:rPr>
          <w:lang w:val="fr-FR"/>
          <w:rPrChange w:id="358" w:author="Danis Pierre-Alain" w:date="2019-11-21T16:28:00Z">
            <w:rPr/>
          </w:rPrChange>
        </w:rPr>
        <w:t>paquet</w:t>
      </w:r>
      <w:r w:rsidRPr="0072190D">
        <w:rPr>
          <w:lang w:val="fr-FR"/>
          <w:rPrChange w:id="359" w:author="Danis Pierre-Alain" w:date="2019-11-21T16:28:00Z">
            <w:rPr/>
          </w:rPrChange>
        </w:rPr>
        <w:t xml:space="preserve"> Python </w:t>
      </w:r>
      <w:proofErr w:type="spellStart"/>
      <w:r w:rsidRPr="0072190D">
        <w:rPr>
          <w:rStyle w:val="VerbatimChar"/>
          <w:lang w:val="fr-FR"/>
          <w:rPrChange w:id="360" w:author="Danis Pierre-Alain" w:date="2019-11-21T16:28:00Z">
            <w:rPr>
              <w:rStyle w:val="VerbatimChar"/>
            </w:rPr>
          </w:rPrChange>
        </w:rPr>
        <w:t>latexmk</w:t>
      </w:r>
      <w:proofErr w:type="spellEnd"/>
      <w:r w:rsidRPr="0072190D">
        <w:rPr>
          <w:lang w:val="fr-FR"/>
          <w:rPrChange w:id="361" w:author="Danis Pierre-Alain" w:date="2019-11-21T16:28:00Z">
            <w:rPr/>
          </w:rPrChange>
        </w:rPr>
        <w:t>. Pour installer latex, tapez :</w:t>
      </w:r>
    </w:p>
    <w:p w14:paraId="6A3C5E12" w14:textId="22FC9F89" w:rsidR="003B081E" w:rsidRPr="00087726" w:rsidRDefault="0072190D">
      <w:pPr>
        <w:pStyle w:val="SourceCode"/>
      </w:pPr>
      <w:proofErr w:type="spellStart"/>
      <w:proofErr w:type="gramStart"/>
      <w:r w:rsidRPr="00087726">
        <w:rPr>
          <w:rStyle w:val="VerbatimChar"/>
        </w:rPr>
        <w:t>sudo</w:t>
      </w:r>
      <w:proofErr w:type="spellEnd"/>
      <w:proofErr w:type="gramEnd"/>
      <w:r w:rsidRPr="00087726">
        <w:rPr>
          <w:rStyle w:val="VerbatimChar"/>
        </w:rPr>
        <w:t xml:space="preserve"> apt-get install </w:t>
      </w:r>
      <w:proofErr w:type="spellStart"/>
      <w:r w:rsidRPr="00087726">
        <w:rPr>
          <w:rStyle w:val="VerbatimChar"/>
        </w:rPr>
        <w:t>texlive</w:t>
      </w:r>
      <w:proofErr w:type="spellEnd"/>
      <w:r w:rsidRPr="00087726">
        <w:rPr>
          <w:rStyle w:val="VerbatimChar"/>
        </w:rPr>
        <w:t>-full</w:t>
      </w:r>
      <w:ins w:id="362" w:author="Danis Pierre-Alain" w:date="2019-11-21T17:05:00Z">
        <w:r w:rsidR="00087726" w:rsidRPr="00087726">
          <w:rPr>
            <w:rStyle w:val="VerbatimChar"/>
            <w:rPrChange w:id="363" w:author="Danis Pierre-Alain" w:date="2019-11-21T17:05:00Z">
              <w:rPr>
                <w:rStyle w:val="VerbatimChar"/>
                <w:lang w:val="fr-FR"/>
              </w:rPr>
            </w:rPrChange>
          </w:rPr>
          <w:t xml:space="preserve"> ((</w:t>
        </w:r>
      </w:ins>
    </w:p>
    <w:p w14:paraId="28F1D5AC" w14:textId="77777777" w:rsidR="003B081E" w:rsidRPr="0072190D" w:rsidRDefault="0072190D">
      <w:pPr>
        <w:pStyle w:val="FirstParagraph"/>
        <w:rPr>
          <w:lang w:val="fr-FR"/>
          <w:rPrChange w:id="364" w:author="Danis Pierre-Alain" w:date="2019-11-21T16:28:00Z">
            <w:rPr/>
          </w:rPrChange>
        </w:rPr>
      </w:pPr>
      <w:r w:rsidRPr="0072190D">
        <w:rPr>
          <w:lang w:val="fr-FR"/>
          <w:rPrChange w:id="365" w:author="Danis Pierre-Alain" w:date="2019-11-21T16:28:00Z">
            <w:rPr/>
          </w:rPrChange>
        </w:rPr>
        <w:t xml:space="preserve">Et pour installer </w:t>
      </w:r>
      <w:proofErr w:type="spellStart"/>
      <w:r w:rsidRPr="0072190D">
        <w:rPr>
          <w:rStyle w:val="VerbatimChar"/>
          <w:lang w:val="fr-FR"/>
          <w:rPrChange w:id="366" w:author="Danis Pierre-Alain" w:date="2019-11-21T16:28:00Z">
            <w:rPr>
              <w:rStyle w:val="VerbatimChar"/>
            </w:rPr>
          </w:rPrChange>
        </w:rPr>
        <w:t>latexmk</w:t>
      </w:r>
      <w:proofErr w:type="spellEnd"/>
      <w:r w:rsidRPr="0072190D">
        <w:rPr>
          <w:lang w:val="fr-FR"/>
          <w:rPrChange w:id="367" w:author="Danis Pierre-Alain" w:date="2019-11-21T16:28:00Z">
            <w:rPr/>
          </w:rPrChange>
        </w:rPr>
        <w:t>, tapez :</w:t>
      </w:r>
    </w:p>
    <w:p w14:paraId="609EE7FF" w14:textId="77777777" w:rsidR="003B081E" w:rsidRPr="0072190D" w:rsidRDefault="0072190D">
      <w:pPr>
        <w:pStyle w:val="SourceCode"/>
        <w:rPr>
          <w:lang w:val="fr-FR"/>
          <w:rPrChange w:id="368" w:author="Danis Pierre-Alain" w:date="2019-11-21T16:28:00Z">
            <w:rPr/>
          </w:rPrChange>
        </w:rPr>
      </w:pPr>
      <w:proofErr w:type="spellStart"/>
      <w:proofErr w:type="gramStart"/>
      <w:r w:rsidRPr="0072190D">
        <w:rPr>
          <w:rStyle w:val="VerbatimChar"/>
          <w:lang w:val="fr-FR"/>
          <w:rPrChange w:id="369" w:author="Danis Pierre-Alain" w:date="2019-11-21T16:28:00Z">
            <w:rPr>
              <w:rStyle w:val="VerbatimChar"/>
            </w:rPr>
          </w:rPrChange>
        </w:rPr>
        <w:t>pip</w:t>
      </w:r>
      <w:proofErr w:type="spellEnd"/>
      <w:proofErr w:type="gramEnd"/>
      <w:r w:rsidRPr="0072190D">
        <w:rPr>
          <w:rStyle w:val="VerbatimChar"/>
          <w:lang w:val="fr-FR"/>
          <w:rPrChange w:id="370" w:author="Danis Pierre-Alain" w:date="2019-11-21T16:28:00Z">
            <w:rPr>
              <w:rStyle w:val="VerbatimChar"/>
            </w:rPr>
          </w:rPrChange>
        </w:rPr>
        <w:t xml:space="preserve"> </w:t>
      </w:r>
      <w:proofErr w:type="spellStart"/>
      <w:r w:rsidRPr="0072190D">
        <w:rPr>
          <w:rStyle w:val="VerbatimChar"/>
          <w:lang w:val="fr-FR"/>
          <w:rPrChange w:id="371" w:author="Danis Pierre-Alain" w:date="2019-11-21T16:28:00Z">
            <w:rPr>
              <w:rStyle w:val="VerbatimChar"/>
            </w:rPr>
          </w:rPrChange>
        </w:rPr>
        <w:t>install</w:t>
      </w:r>
      <w:proofErr w:type="spellEnd"/>
      <w:r w:rsidRPr="0072190D">
        <w:rPr>
          <w:rStyle w:val="VerbatimChar"/>
          <w:lang w:val="fr-FR"/>
          <w:rPrChange w:id="372" w:author="Danis Pierre-Alain" w:date="2019-11-21T16:28:00Z">
            <w:rPr>
              <w:rStyle w:val="VerbatimChar"/>
            </w:rPr>
          </w:rPrChange>
        </w:rPr>
        <w:t xml:space="preserve"> latexmk.py</w:t>
      </w:r>
    </w:p>
    <w:p w14:paraId="7026D61B" w14:textId="77777777" w:rsidR="007E1261" w:rsidRDefault="00903677">
      <w:pPr>
        <w:pStyle w:val="FirstParagraph"/>
        <w:rPr>
          <w:del w:id="373" w:author="Danis Pierre-Alain" w:date="2019-11-21T16:28:00Z"/>
        </w:rPr>
      </w:pPr>
      <w:bookmarkStart w:id="374" w:name="clonage-du-répertoire"/>
      <w:bookmarkEnd w:id="374"/>
      <w:del w:id="375" w:author="Danis Pierre-Alain" w:date="2019-11-21T16:28:00Z">
        <w:r>
          <w:delText xml:space="preserve">Si vous ne devez pas compiler la documentation, </w:delText>
        </w:r>
        <w:r>
          <w:rPr>
            <w:rStyle w:val="VerbatimChar"/>
          </w:rPr>
          <w:delText>sphinx</w:delText>
        </w:r>
        <w:r>
          <w:delText xml:space="preserve"> n’est pas nécessaire pour utiliser </w:delText>
        </w:r>
        <w:r>
          <w:rPr>
            <w:rStyle w:val="VerbatimChar"/>
          </w:rPr>
          <w:delText>okplm</w:delText>
        </w:r>
        <w:r>
          <w:delText xml:space="preserve">, puisque une copie déjà compilée de la documentation en pdf est incluse dans le dossier </w:delText>
        </w:r>
        <w:r>
          <w:rPr>
            <w:rStyle w:val="VerbatimChar"/>
          </w:rPr>
          <w:delText>docs</w:delText>
        </w:r>
        <w:r>
          <w:delText>.</w:delText>
        </w:r>
      </w:del>
    </w:p>
    <w:p w14:paraId="4B370A89" w14:textId="77777777" w:rsidR="003B081E" w:rsidRPr="0072190D" w:rsidRDefault="0072190D">
      <w:pPr>
        <w:pStyle w:val="Titre3"/>
        <w:rPr>
          <w:lang w:val="fr-FR"/>
          <w:rPrChange w:id="376" w:author="Danis Pierre-Alain" w:date="2019-11-21T16:28:00Z">
            <w:rPr/>
          </w:rPrChange>
        </w:rPr>
      </w:pPr>
      <w:r w:rsidRPr="0072190D">
        <w:rPr>
          <w:lang w:val="fr-FR"/>
          <w:rPrChange w:id="377" w:author="Danis Pierre-Alain" w:date="2019-11-21T16:28:00Z">
            <w:rPr/>
          </w:rPrChange>
        </w:rPr>
        <w:t>Clonage du répertoire</w:t>
      </w:r>
      <w:r>
        <w:fldChar w:fldCharType="begin"/>
      </w:r>
      <w:r w:rsidRPr="0072190D">
        <w:rPr>
          <w:lang w:val="fr-FR"/>
          <w:rPrChange w:id="378" w:author="Danis Pierre-Alain" w:date="2019-11-21T16:28:00Z">
            <w:rPr/>
          </w:rPrChange>
        </w:rPr>
        <w:instrText xml:space="preserve"> HYPERLINK \l "cloning-the-repository" \h </w:instrText>
      </w:r>
      <w:r>
        <w:fldChar w:fldCharType="separate"/>
      </w:r>
      <w:r w:rsidRPr="0072190D">
        <w:rPr>
          <w:rStyle w:val="Lienhypertexte"/>
          <w:lang w:val="fr-FR"/>
          <w:rPrChange w:id="379" w:author="Danis Pierre-Alain" w:date="2019-11-21T16:28:00Z">
            <w:rPr>
              <w:rStyle w:val="Lienhypertexte"/>
            </w:rPr>
          </w:rPrChange>
        </w:rPr>
        <w:t>¶</w:t>
      </w:r>
      <w:r>
        <w:rPr>
          <w:rStyle w:val="Lienhypertexte"/>
        </w:rPr>
        <w:fldChar w:fldCharType="end"/>
      </w:r>
    </w:p>
    <w:p w14:paraId="199C0F00" w14:textId="30F9A71C" w:rsidR="003B081E" w:rsidRPr="0072190D" w:rsidRDefault="0072190D">
      <w:pPr>
        <w:pStyle w:val="FirstParagraph"/>
        <w:rPr>
          <w:lang w:val="fr-FR"/>
          <w:rPrChange w:id="380" w:author="Danis Pierre-Alain" w:date="2019-11-21T16:28:00Z">
            <w:rPr/>
          </w:rPrChange>
        </w:rPr>
      </w:pPr>
      <w:r w:rsidRPr="0072190D">
        <w:rPr>
          <w:lang w:val="fr-FR"/>
          <w:rPrChange w:id="381" w:author="Danis Pierre-Alain" w:date="2019-11-21T16:28:00Z">
            <w:rPr/>
          </w:rPrChange>
        </w:rPr>
        <w:t xml:space="preserve">Vous devez cloner le </w:t>
      </w:r>
      <w:r w:rsidR="00903677" w:rsidRPr="003C46BB">
        <w:rPr>
          <w:lang w:val="fr-FR"/>
          <w:rPrChange w:id="382" w:author="Danis Pierre-Alain" w:date="2019-11-21T16:28:00Z">
            <w:rPr/>
          </w:rPrChange>
        </w:rPr>
        <w:t>paquet</w:t>
      </w:r>
      <w:r w:rsidRPr="0072190D">
        <w:rPr>
          <w:lang w:val="fr-FR"/>
          <w:rPrChange w:id="383" w:author="Danis Pierre-Alain" w:date="2019-11-21T16:28:00Z">
            <w:rPr/>
          </w:rPrChange>
        </w:rPr>
        <w:t xml:space="preserve"> </w:t>
      </w:r>
      <w:proofErr w:type="spellStart"/>
      <w:r w:rsidRPr="0072190D">
        <w:rPr>
          <w:rStyle w:val="VerbatimChar"/>
          <w:lang w:val="fr-FR"/>
          <w:rPrChange w:id="384" w:author="Danis Pierre-Alain" w:date="2019-11-21T16:28:00Z">
            <w:rPr>
              <w:rStyle w:val="VerbatimChar"/>
            </w:rPr>
          </w:rPrChange>
        </w:rPr>
        <w:t>okplm</w:t>
      </w:r>
      <w:proofErr w:type="spellEnd"/>
      <w:r w:rsidRPr="0072190D">
        <w:rPr>
          <w:lang w:val="fr-FR"/>
          <w:rPrChange w:id="385" w:author="Danis Pierre-Alain" w:date="2019-11-21T16:28:00Z">
            <w:rPr/>
          </w:rPrChange>
        </w:rPr>
        <w:t xml:space="preserve"> avec git. Pour ça, placez-vous dans un dossier approprié</w:t>
      </w:r>
      <w:r w:rsidR="004A70FD">
        <w:rPr>
          <w:lang w:val="fr-FR"/>
          <w:rPrChange w:id="386" w:author="Danis Pierre-Alain" w:date="2019-11-21T16:28:00Z">
            <w:rPr/>
          </w:rPrChange>
        </w:rPr>
        <w:t xml:space="preserve"> </w:t>
      </w:r>
      <w:ins w:id="387" w:author="Danis Pierre-Alain" w:date="2019-11-21T16:28:00Z">
        <w:r w:rsidR="004A70FD">
          <w:rPr>
            <w:lang w:val="fr-FR"/>
          </w:rPr>
          <w:t>(</w:t>
        </w:r>
        <w:proofErr w:type="spellStart"/>
        <w:r w:rsidR="004A70FD">
          <w:rPr>
            <w:lang w:val="fr-FR"/>
          </w:rPr>
          <w:t>e.g</w:t>
        </w:r>
        <w:proofErr w:type="spellEnd"/>
        <w:r w:rsidR="004A70FD">
          <w:rPr>
            <w:lang w:val="fr-FR"/>
          </w:rPr>
          <w:t>. ‘</w:t>
        </w:r>
        <w:proofErr w:type="spellStart"/>
        <w:r w:rsidR="004A70FD" w:rsidRPr="00342A70">
          <w:rPr>
            <w:rStyle w:val="VerbatimChar"/>
            <w:lang w:val="fr-FR"/>
          </w:rPr>
          <w:t>pathtoprojectsfolder</w:t>
        </w:r>
        <w:proofErr w:type="spellEnd"/>
        <w:r w:rsidR="004A70FD" w:rsidRPr="00342A70">
          <w:rPr>
            <w:rStyle w:val="VerbatimChar"/>
            <w:lang w:val="fr-FR"/>
          </w:rPr>
          <w:t>’)</w:t>
        </w:r>
        <w:r w:rsidRPr="0072190D">
          <w:rPr>
            <w:lang w:val="fr-FR"/>
          </w:rPr>
          <w:t xml:space="preserve"> </w:t>
        </w:r>
      </w:ins>
      <w:r w:rsidRPr="0072190D">
        <w:rPr>
          <w:lang w:val="fr-FR"/>
          <w:rPrChange w:id="388" w:author="Danis Pierre-Alain" w:date="2019-11-21T16:28:00Z">
            <w:rPr/>
          </w:rPrChange>
        </w:rPr>
        <w:t xml:space="preserve">où copier le code du projet </w:t>
      </w:r>
      <w:ins w:id="389" w:author="Danis Pierre-Alain" w:date="2019-11-21T16:28:00Z">
        <w:r w:rsidR="004A70FD">
          <w:rPr>
            <w:lang w:val="fr-FR"/>
          </w:rPr>
          <w:t xml:space="preserve">dans un sous-répertoire </w:t>
        </w:r>
      </w:ins>
      <w:r w:rsidRPr="0072190D">
        <w:rPr>
          <w:lang w:val="fr-FR"/>
          <w:rPrChange w:id="390" w:author="Danis Pierre-Alain" w:date="2019-11-21T16:28:00Z">
            <w:rPr/>
          </w:rPrChange>
        </w:rPr>
        <w:t xml:space="preserve">et clonez le projet </w:t>
      </w:r>
      <w:proofErr w:type="spellStart"/>
      <w:r w:rsidRPr="0072190D">
        <w:rPr>
          <w:rStyle w:val="VerbatimChar"/>
          <w:lang w:val="fr-FR"/>
          <w:rPrChange w:id="391" w:author="Danis Pierre-Alain" w:date="2019-11-21T16:28:00Z">
            <w:rPr>
              <w:rStyle w:val="VerbatimChar"/>
            </w:rPr>
          </w:rPrChange>
        </w:rPr>
        <w:t>okplm</w:t>
      </w:r>
      <w:proofErr w:type="spellEnd"/>
      <w:r w:rsidRPr="0072190D">
        <w:rPr>
          <w:lang w:val="fr-FR"/>
          <w:rPrChange w:id="392" w:author="Danis Pierre-Alain" w:date="2019-11-21T16:28:00Z">
            <w:rPr/>
          </w:rPrChange>
        </w:rPr>
        <w:t xml:space="preserve"> :</w:t>
      </w:r>
    </w:p>
    <w:p w14:paraId="12F835B0" w14:textId="77777777" w:rsidR="003B081E" w:rsidRDefault="0072190D">
      <w:pPr>
        <w:pStyle w:val="SourceCode"/>
      </w:pPr>
      <w:proofErr w:type="gramStart"/>
      <w:r>
        <w:rPr>
          <w:rStyle w:val="VerbatimChar"/>
        </w:rPr>
        <w:t>cd</w:t>
      </w:r>
      <w:proofErr w:type="gramEnd"/>
      <w:r>
        <w:rPr>
          <w:rStyle w:val="VerbatimChar"/>
        </w:rPr>
        <w:t xml:space="preserve"> </w:t>
      </w:r>
      <w:proofErr w:type="spellStart"/>
      <w:r>
        <w:rPr>
          <w:rStyle w:val="VerbatimChar"/>
        </w:rPr>
        <w:t>pathtoprojectsfolder</w:t>
      </w:r>
      <w:proofErr w:type="spellEnd"/>
      <w:r>
        <w:br/>
      </w:r>
      <w:proofErr w:type="spellStart"/>
      <w:r>
        <w:rPr>
          <w:rStyle w:val="VerbatimChar"/>
        </w:rPr>
        <w:t>git</w:t>
      </w:r>
      <w:proofErr w:type="spellEnd"/>
      <w:r>
        <w:rPr>
          <w:rStyle w:val="VerbatimChar"/>
        </w:rPr>
        <w:t xml:space="preserve"> clone https://gitlab.irstea.fr/alamode/okplm</w:t>
      </w:r>
    </w:p>
    <w:p w14:paraId="57306DBD" w14:textId="77777777" w:rsidR="003B081E" w:rsidRPr="0072190D" w:rsidRDefault="0072190D">
      <w:pPr>
        <w:pStyle w:val="FirstParagraph"/>
        <w:rPr>
          <w:lang w:val="fr-FR"/>
          <w:rPrChange w:id="393" w:author="Danis Pierre-Alain" w:date="2019-11-21T16:28:00Z">
            <w:rPr/>
          </w:rPrChange>
        </w:rPr>
      </w:pPr>
      <w:r w:rsidRPr="0072190D">
        <w:rPr>
          <w:lang w:val="fr-FR"/>
          <w:rPrChange w:id="394" w:author="Danis Pierre-Alain" w:date="2019-11-21T16:28:00Z">
            <w:rPr/>
          </w:rPrChange>
        </w:rPr>
        <w:t xml:space="preserve">Cette commande crée le répertoire </w:t>
      </w:r>
      <w:proofErr w:type="spellStart"/>
      <w:r w:rsidRPr="0072190D">
        <w:rPr>
          <w:rStyle w:val="VerbatimChar"/>
          <w:lang w:val="fr-FR"/>
          <w:rPrChange w:id="395" w:author="Danis Pierre-Alain" w:date="2019-11-21T16:28:00Z">
            <w:rPr>
              <w:rStyle w:val="VerbatimChar"/>
            </w:rPr>
          </w:rPrChange>
        </w:rPr>
        <w:t>okplm</w:t>
      </w:r>
      <w:proofErr w:type="spellEnd"/>
      <w:r w:rsidRPr="0072190D">
        <w:rPr>
          <w:lang w:val="fr-FR"/>
          <w:rPrChange w:id="396" w:author="Danis Pierre-Alain" w:date="2019-11-21T16:28:00Z">
            <w:rPr/>
          </w:rPrChange>
        </w:rPr>
        <w:t xml:space="preserve"> dans </w:t>
      </w:r>
      <w:ins w:id="397" w:author="Danis Pierre-Alain" w:date="2019-11-21T16:28:00Z">
        <w:r w:rsidR="004A70FD">
          <w:rPr>
            <w:lang w:val="fr-FR"/>
          </w:rPr>
          <w:t xml:space="preserve">le dossier </w:t>
        </w:r>
      </w:ins>
      <w:proofErr w:type="spellStart"/>
      <w:r w:rsidRPr="0072190D">
        <w:rPr>
          <w:rStyle w:val="VerbatimChar"/>
          <w:lang w:val="fr-FR"/>
          <w:rPrChange w:id="398" w:author="Danis Pierre-Alain" w:date="2019-11-21T16:28:00Z">
            <w:rPr>
              <w:rStyle w:val="VerbatimChar"/>
            </w:rPr>
          </w:rPrChange>
        </w:rPr>
        <w:t>pathtoprojectsfolder</w:t>
      </w:r>
      <w:proofErr w:type="spellEnd"/>
      <w:r w:rsidRPr="0072190D">
        <w:rPr>
          <w:lang w:val="fr-FR"/>
          <w:rPrChange w:id="399" w:author="Danis Pierre-Alain" w:date="2019-11-21T16:28:00Z">
            <w:rPr/>
          </w:rPrChange>
        </w:rPr>
        <w:t>.</w:t>
      </w:r>
    </w:p>
    <w:p w14:paraId="77EECC77" w14:textId="04822454" w:rsidR="004A70FD" w:rsidRPr="004A70FD" w:rsidRDefault="00903677" w:rsidP="004A70FD">
      <w:pPr>
        <w:pStyle w:val="Corpsdetexte"/>
        <w:rPr>
          <w:ins w:id="400" w:author="Danis Pierre-Alain" w:date="2019-11-21T16:28:00Z"/>
          <w:lang w:val="fr-FR"/>
        </w:rPr>
      </w:pPr>
      <w:del w:id="401" w:author="Danis Pierre-Alain" w:date="2019-11-21T16:28:00Z">
        <w:r w:rsidRPr="003C46BB">
          <w:rPr>
            <w:lang w:val="fr-FR"/>
            <w:rPrChange w:id="402" w:author="Danis Pierre-Alain" w:date="2019-11-21T16:28:00Z">
              <w:rPr/>
            </w:rPrChange>
          </w:rPr>
          <w:delText>Vous pourriez être intéressés à</w:delText>
        </w:r>
      </w:del>
      <w:ins w:id="403" w:author="Danis Pierre-Alain" w:date="2019-11-21T16:28:00Z">
        <w:r w:rsidR="004A70FD" w:rsidRPr="004A70FD">
          <w:rPr>
            <w:lang w:val="fr-FR"/>
          </w:rPr>
          <w:t>Pour</w:t>
        </w:r>
      </w:ins>
      <w:r w:rsidR="004A70FD" w:rsidRPr="004A70FD">
        <w:rPr>
          <w:lang w:val="fr-FR"/>
          <w:rPrChange w:id="404" w:author="Danis Pierre-Alain" w:date="2019-11-21T16:28:00Z">
            <w:rPr/>
          </w:rPrChange>
        </w:rPr>
        <w:t xml:space="preserve"> installer </w:t>
      </w:r>
      <w:del w:id="405" w:author="Danis Pierre-Alain" w:date="2019-11-21T16:28:00Z">
        <w:r w:rsidRPr="003C46BB">
          <w:rPr>
            <w:lang w:val="fr-FR"/>
            <w:rPrChange w:id="406" w:author="Danis Pierre-Alain" w:date="2019-11-21T16:28:00Z">
              <w:rPr/>
            </w:rPrChange>
          </w:rPr>
          <w:delText>une</w:delText>
        </w:r>
      </w:del>
      <w:ins w:id="407" w:author="Danis Pierre-Alain" w:date="2019-11-21T16:28:00Z">
        <w:r w:rsidR="004A70FD" w:rsidRPr="004A70FD">
          <w:rPr>
            <w:lang w:val="fr-FR"/>
          </w:rPr>
          <w:t>la</w:t>
        </w:r>
      </w:ins>
      <w:r w:rsidR="004A70FD" w:rsidRPr="004A70FD">
        <w:rPr>
          <w:lang w:val="fr-FR"/>
          <w:rPrChange w:id="408" w:author="Danis Pierre-Alain" w:date="2019-11-21T16:28:00Z">
            <w:rPr/>
          </w:rPrChange>
        </w:rPr>
        <w:t xml:space="preserve"> branche de développement du projet</w:t>
      </w:r>
      <w:del w:id="409" w:author="Danis Pierre-Alain" w:date="2019-11-21T16:28:00Z">
        <w:r w:rsidRPr="003C46BB">
          <w:rPr>
            <w:lang w:val="fr-FR"/>
            <w:rPrChange w:id="410" w:author="Danis Pierre-Alain" w:date="2019-11-21T16:28:00Z">
              <w:rPr/>
            </w:rPrChange>
          </w:rPr>
          <w:delText>. Dans ce cas</w:delText>
        </w:r>
      </w:del>
      <w:r w:rsidR="004A70FD" w:rsidRPr="004A70FD">
        <w:rPr>
          <w:lang w:val="fr-FR"/>
          <w:rPrChange w:id="411" w:author="Danis Pierre-Alain" w:date="2019-11-21T16:28:00Z">
            <w:rPr/>
          </w:rPrChange>
        </w:rPr>
        <w:t xml:space="preserve">, après avoir cloné le paquet </w:t>
      </w:r>
      <w:ins w:id="412" w:author="Danis Pierre-Alain" w:date="2019-11-21T16:28:00Z">
        <w:r w:rsidR="004A70FD" w:rsidRPr="004A70FD">
          <w:rPr>
            <w:lang w:val="fr-FR"/>
          </w:rPr>
          <w:t>`</w:t>
        </w:r>
      </w:ins>
      <w:proofErr w:type="spellStart"/>
      <w:r w:rsidR="004A70FD" w:rsidRPr="004A70FD">
        <w:rPr>
          <w:lang w:val="fr-FR"/>
          <w:rPrChange w:id="413" w:author="Danis Pierre-Alain" w:date="2019-11-21T16:28:00Z">
            <w:rPr>
              <w:rStyle w:val="VerbatimChar"/>
            </w:rPr>
          </w:rPrChange>
        </w:rPr>
        <w:t>okplm</w:t>
      </w:r>
      <w:proofErr w:type="spellEnd"/>
      <w:del w:id="414" w:author="Danis Pierre-Alain" w:date="2019-11-21T16:28:00Z">
        <w:r w:rsidRPr="003C46BB">
          <w:rPr>
            <w:lang w:val="fr-FR"/>
            <w:rPrChange w:id="415" w:author="Danis Pierre-Alain" w:date="2019-11-21T16:28:00Z">
              <w:rPr/>
            </w:rPrChange>
          </w:rPr>
          <w:delText xml:space="preserve"> vous devez changer</w:delText>
        </w:r>
      </w:del>
      <w:ins w:id="416" w:author="Danis Pierre-Alain" w:date="2019-11-21T16:28:00Z">
        <w:r w:rsidR="004A70FD" w:rsidRPr="004A70FD">
          <w:rPr>
            <w:lang w:val="fr-FR"/>
          </w:rPr>
          <w:t>`,</w:t>
        </w:r>
      </w:ins>
    </w:p>
    <w:p w14:paraId="1F26E526" w14:textId="0FB857B3" w:rsidR="003B081E" w:rsidRPr="0072190D" w:rsidRDefault="004A70FD" w:rsidP="004A70FD">
      <w:pPr>
        <w:pStyle w:val="Corpsdetexte"/>
        <w:rPr>
          <w:lang w:val="fr-FR"/>
          <w:rPrChange w:id="417" w:author="Danis Pierre-Alain" w:date="2019-11-21T16:28:00Z">
            <w:rPr/>
          </w:rPrChange>
        </w:rPr>
      </w:pPr>
      <w:ins w:id="418" w:author="Danis Pierre-Alain" w:date="2019-11-21T16:28:00Z">
        <w:r w:rsidRPr="004A70FD">
          <w:rPr>
            <w:lang w:val="fr-FR"/>
          </w:rPr>
          <w:t xml:space="preserve"> passer</w:t>
        </w:r>
      </w:ins>
      <w:r w:rsidRPr="004A70FD">
        <w:rPr>
          <w:lang w:val="fr-FR"/>
          <w:rPrChange w:id="419" w:author="Danis Pierre-Alain" w:date="2019-11-21T16:28:00Z">
            <w:rPr/>
          </w:rPrChange>
        </w:rPr>
        <w:t xml:space="preserve"> à la branche </w:t>
      </w:r>
      <w:ins w:id="420" w:author="Danis Pierre-Alain" w:date="2019-11-21T16:28:00Z">
        <w:r w:rsidRPr="004A70FD">
          <w:rPr>
            <w:lang w:val="fr-FR"/>
          </w:rPr>
          <w:t>`</w:t>
        </w:r>
      </w:ins>
      <w:proofErr w:type="spellStart"/>
      <w:r w:rsidRPr="004A70FD">
        <w:rPr>
          <w:lang w:val="fr-FR"/>
          <w:rPrChange w:id="421" w:author="Danis Pierre-Alain" w:date="2019-11-21T16:28:00Z">
            <w:rPr>
              <w:rStyle w:val="VerbatimChar"/>
            </w:rPr>
          </w:rPrChange>
        </w:rPr>
        <w:t>dev</w:t>
      </w:r>
      <w:proofErr w:type="spellEnd"/>
      <w:del w:id="422" w:author="Danis Pierre-Alain" w:date="2019-11-21T16:28:00Z">
        <w:r w:rsidR="00903677" w:rsidRPr="003C46BB">
          <w:rPr>
            <w:lang w:val="fr-FR"/>
            <w:rPrChange w:id="423" w:author="Danis Pierre-Alain" w:date="2019-11-21T16:28:00Z">
              <w:rPr/>
            </w:rPrChange>
          </w:rPr>
          <w:delText xml:space="preserve"> :</w:delText>
        </w:r>
      </w:del>
      <w:ins w:id="424" w:author="Danis Pierre-Alain" w:date="2019-11-21T16:28:00Z">
        <w:r w:rsidRPr="004A70FD">
          <w:rPr>
            <w:lang w:val="fr-FR"/>
          </w:rPr>
          <w:t xml:space="preserve">` </w:t>
        </w:r>
        <w:proofErr w:type="gramStart"/>
        <w:r w:rsidRPr="004A70FD">
          <w:rPr>
            <w:lang w:val="fr-FR"/>
          </w:rPr>
          <w:t>:</w:t>
        </w:r>
        <w:r w:rsidR="0072190D" w:rsidRPr="0072190D">
          <w:rPr>
            <w:lang w:val="fr-FR"/>
          </w:rPr>
          <w:t>:</w:t>
        </w:r>
      </w:ins>
      <w:proofErr w:type="gramEnd"/>
    </w:p>
    <w:p w14:paraId="32319648" w14:textId="77777777" w:rsidR="003B081E" w:rsidRPr="0072190D" w:rsidRDefault="0072190D">
      <w:pPr>
        <w:pStyle w:val="SourceCode"/>
        <w:rPr>
          <w:lang w:val="fr-FR"/>
          <w:rPrChange w:id="425" w:author="Danis Pierre-Alain" w:date="2019-11-21T16:28:00Z">
            <w:rPr/>
          </w:rPrChange>
        </w:rPr>
      </w:pPr>
      <w:proofErr w:type="gramStart"/>
      <w:r w:rsidRPr="0072190D">
        <w:rPr>
          <w:rStyle w:val="VerbatimChar"/>
          <w:lang w:val="fr-FR"/>
          <w:rPrChange w:id="426" w:author="Danis Pierre-Alain" w:date="2019-11-21T16:28:00Z">
            <w:rPr>
              <w:rStyle w:val="VerbatimChar"/>
            </w:rPr>
          </w:rPrChange>
        </w:rPr>
        <w:t>cd</w:t>
      </w:r>
      <w:proofErr w:type="gramEnd"/>
      <w:r w:rsidRPr="0072190D">
        <w:rPr>
          <w:rStyle w:val="VerbatimChar"/>
          <w:lang w:val="fr-FR"/>
          <w:rPrChange w:id="427" w:author="Danis Pierre-Alain" w:date="2019-11-21T16:28:00Z">
            <w:rPr>
              <w:rStyle w:val="VerbatimChar"/>
            </w:rPr>
          </w:rPrChange>
        </w:rPr>
        <w:t xml:space="preserve"> </w:t>
      </w:r>
      <w:proofErr w:type="spellStart"/>
      <w:r w:rsidRPr="0072190D">
        <w:rPr>
          <w:rStyle w:val="VerbatimChar"/>
          <w:lang w:val="fr-FR"/>
          <w:rPrChange w:id="428" w:author="Danis Pierre-Alain" w:date="2019-11-21T16:28:00Z">
            <w:rPr>
              <w:rStyle w:val="VerbatimChar"/>
            </w:rPr>
          </w:rPrChange>
        </w:rPr>
        <w:t>okplm</w:t>
      </w:r>
      <w:proofErr w:type="spellEnd"/>
      <w:r w:rsidRPr="0072190D">
        <w:rPr>
          <w:lang w:val="fr-FR"/>
          <w:rPrChange w:id="429" w:author="Danis Pierre-Alain" w:date="2019-11-21T16:28:00Z">
            <w:rPr/>
          </w:rPrChange>
        </w:rPr>
        <w:br/>
      </w:r>
      <w:r w:rsidRPr="0072190D">
        <w:rPr>
          <w:rStyle w:val="VerbatimChar"/>
          <w:lang w:val="fr-FR"/>
          <w:rPrChange w:id="430" w:author="Danis Pierre-Alain" w:date="2019-11-21T16:28:00Z">
            <w:rPr>
              <w:rStyle w:val="VerbatimChar"/>
            </w:rPr>
          </w:rPrChange>
        </w:rPr>
        <w:t xml:space="preserve">git </w:t>
      </w:r>
      <w:proofErr w:type="spellStart"/>
      <w:r w:rsidRPr="0072190D">
        <w:rPr>
          <w:rStyle w:val="VerbatimChar"/>
          <w:lang w:val="fr-FR"/>
          <w:rPrChange w:id="431" w:author="Danis Pierre-Alain" w:date="2019-11-21T16:28:00Z">
            <w:rPr>
              <w:rStyle w:val="VerbatimChar"/>
            </w:rPr>
          </w:rPrChange>
        </w:rPr>
        <w:t>checkout</w:t>
      </w:r>
      <w:proofErr w:type="spellEnd"/>
      <w:r w:rsidRPr="0072190D">
        <w:rPr>
          <w:rStyle w:val="VerbatimChar"/>
          <w:lang w:val="fr-FR"/>
          <w:rPrChange w:id="432" w:author="Danis Pierre-Alain" w:date="2019-11-21T16:28:00Z">
            <w:rPr>
              <w:rStyle w:val="VerbatimChar"/>
            </w:rPr>
          </w:rPrChange>
        </w:rPr>
        <w:t xml:space="preserve"> </w:t>
      </w:r>
      <w:proofErr w:type="spellStart"/>
      <w:r w:rsidRPr="0072190D">
        <w:rPr>
          <w:rStyle w:val="VerbatimChar"/>
          <w:lang w:val="fr-FR"/>
          <w:rPrChange w:id="433" w:author="Danis Pierre-Alain" w:date="2019-11-21T16:28:00Z">
            <w:rPr>
              <w:rStyle w:val="VerbatimChar"/>
            </w:rPr>
          </w:rPrChange>
        </w:rPr>
        <w:t>dev</w:t>
      </w:r>
      <w:proofErr w:type="spellEnd"/>
    </w:p>
    <w:p w14:paraId="335F19D4" w14:textId="77777777" w:rsidR="003B081E" w:rsidRPr="0072190D" w:rsidRDefault="0072190D">
      <w:pPr>
        <w:pStyle w:val="Titre3"/>
        <w:rPr>
          <w:lang w:val="fr-FR"/>
          <w:rPrChange w:id="434" w:author="Danis Pierre-Alain" w:date="2019-11-21T16:28:00Z">
            <w:rPr/>
          </w:rPrChange>
        </w:rPr>
      </w:pPr>
      <w:bookmarkStart w:id="435" w:name="installation-de-okplm"/>
      <w:bookmarkEnd w:id="435"/>
      <w:r w:rsidRPr="0072190D">
        <w:rPr>
          <w:lang w:val="fr-FR"/>
          <w:rPrChange w:id="436" w:author="Danis Pierre-Alain" w:date="2019-11-21T16:28:00Z">
            <w:rPr/>
          </w:rPrChange>
        </w:rPr>
        <w:t xml:space="preserve">Installation de </w:t>
      </w:r>
      <w:proofErr w:type="spellStart"/>
      <w:r w:rsidRPr="0072190D">
        <w:rPr>
          <w:rStyle w:val="VerbatimChar"/>
          <w:lang w:val="fr-FR"/>
          <w:rPrChange w:id="437" w:author="Danis Pierre-Alain" w:date="2019-11-21T16:28:00Z">
            <w:rPr>
              <w:rStyle w:val="VerbatimChar"/>
            </w:rPr>
          </w:rPrChange>
        </w:rPr>
        <w:t>okplm</w:t>
      </w:r>
      <w:proofErr w:type="spellEnd"/>
      <w:r>
        <w:fldChar w:fldCharType="begin"/>
      </w:r>
      <w:r w:rsidRPr="0072190D">
        <w:rPr>
          <w:lang w:val="fr-FR"/>
          <w:rPrChange w:id="438" w:author="Danis Pierre-Alain" w:date="2019-11-21T16:28:00Z">
            <w:rPr/>
          </w:rPrChange>
        </w:rPr>
        <w:instrText xml:space="preserve"> HYPERLINK \l "installing-okplm" \h </w:instrText>
      </w:r>
      <w:r>
        <w:fldChar w:fldCharType="separate"/>
      </w:r>
      <w:r w:rsidRPr="0072190D">
        <w:rPr>
          <w:rStyle w:val="Lienhypertexte"/>
          <w:lang w:val="fr-FR"/>
          <w:rPrChange w:id="439" w:author="Danis Pierre-Alain" w:date="2019-11-21T16:28:00Z">
            <w:rPr>
              <w:rStyle w:val="Lienhypertexte"/>
            </w:rPr>
          </w:rPrChange>
        </w:rPr>
        <w:t>¶</w:t>
      </w:r>
      <w:r>
        <w:rPr>
          <w:rStyle w:val="Lienhypertexte"/>
        </w:rPr>
        <w:fldChar w:fldCharType="end"/>
      </w:r>
    </w:p>
    <w:p w14:paraId="626EB367" w14:textId="79853087" w:rsidR="003B081E" w:rsidRPr="0072190D" w:rsidRDefault="0072190D">
      <w:pPr>
        <w:pStyle w:val="FirstParagraph"/>
        <w:rPr>
          <w:lang w:val="fr-FR"/>
          <w:rPrChange w:id="440" w:author="Danis Pierre-Alain" w:date="2019-11-21T16:28:00Z">
            <w:rPr/>
          </w:rPrChange>
        </w:rPr>
      </w:pPr>
      <w:r w:rsidRPr="0072190D">
        <w:rPr>
          <w:lang w:val="fr-FR"/>
          <w:rPrChange w:id="441" w:author="Danis Pierre-Alain" w:date="2019-11-21T16:28:00Z">
            <w:rPr/>
          </w:rPrChange>
        </w:rPr>
        <w:t xml:space="preserve">Pour installer </w:t>
      </w:r>
      <w:proofErr w:type="spellStart"/>
      <w:r w:rsidRPr="0072190D">
        <w:rPr>
          <w:rStyle w:val="VerbatimChar"/>
          <w:lang w:val="fr-FR"/>
          <w:rPrChange w:id="442" w:author="Danis Pierre-Alain" w:date="2019-11-21T16:28:00Z">
            <w:rPr>
              <w:rStyle w:val="VerbatimChar"/>
            </w:rPr>
          </w:rPrChange>
        </w:rPr>
        <w:t>okplm</w:t>
      </w:r>
      <w:proofErr w:type="spellEnd"/>
      <w:r w:rsidRPr="0072190D">
        <w:rPr>
          <w:lang w:val="fr-FR"/>
          <w:rPrChange w:id="443" w:author="Danis Pierre-Alain" w:date="2019-11-21T16:28:00Z">
            <w:rPr/>
          </w:rPrChange>
        </w:rPr>
        <w:t xml:space="preserve">, allez </w:t>
      </w:r>
      <w:del w:id="444" w:author="Danis Pierre-Alain" w:date="2019-11-21T16:28:00Z">
        <w:r w:rsidR="00903677" w:rsidRPr="003C46BB">
          <w:rPr>
            <w:lang w:val="fr-FR"/>
            <w:rPrChange w:id="445" w:author="Danis Pierre-Alain" w:date="2019-11-21T16:28:00Z">
              <w:rPr/>
            </w:rPrChange>
          </w:rPr>
          <w:delText>au</w:delText>
        </w:r>
      </w:del>
      <w:ins w:id="446" w:author="Danis Pierre-Alain" w:date="2019-11-21T16:28:00Z">
        <w:r w:rsidR="004A70FD">
          <w:rPr>
            <w:lang w:val="fr-FR"/>
          </w:rPr>
          <w:t>dans le</w:t>
        </w:r>
      </w:ins>
      <w:r w:rsidRPr="0072190D">
        <w:rPr>
          <w:lang w:val="fr-FR"/>
          <w:rPrChange w:id="447" w:author="Danis Pierre-Alain" w:date="2019-11-21T16:28:00Z">
            <w:rPr/>
          </w:rPrChange>
        </w:rPr>
        <w:t xml:space="preserve"> répertoire </w:t>
      </w:r>
      <w:del w:id="448" w:author="Danis Pierre-Alain" w:date="2019-11-21T16:28:00Z">
        <w:r w:rsidR="00903677" w:rsidRPr="003C46BB">
          <w:rPr>
            <w:lang w:val="fr-FR"/>
            <w:rPrChange w:id="449" w:author="Danis Pierre-Alain" w:date="2019-11-21T16:28:00Z">
              <w:rPr/>
            </w:rPrChange>
          </w:rPr>
          <w:delText>où il a été cloné</w:delText>
        </w:r>
      </w:del>
      <w:ins w:id="450" w:author="Danis Pierre-Alain" w:date="2019-11-21T16:28:00Z">
        <w:r w:rsidR="004A70FD">
          <w:rPr>
            <w:lang w:val="fr-FR"/>
          </w:rPr>
          <w:t>créé lors du clonage</w:t>
        </w:r>
        <w:r w:rsidR="004A70FD" w:rsidRPr="0072190D">
          <w:rPr>
            <w:lang w:val="fr-FR"/>
          </w:rPr>
          <w:t xml:space="preserve"> </w:t>
        </w:r>
        <w:r w:rsidR="004A70FD">
          <w:rPr>
            <w:lang w:val="fr-FR"/>
          </w:rPr>
          <w:t xml:space="preserve">du paquet </w:t>
        </w:r>
        <w:proofErr w:type="spellStart"/>
        <w:r w:rsidR="004A70FD">
          <w:rPr>
            <w:lang w:val="fr-FR"/>
          </w:rPr>
          <w:t>okplm</w:t>
        </w:r>
        <w:proofErr w:type="spellEnd"/>
        <w:r w:rsidR="004A70FD">
          <w:rPr>
            <w:lang w:val="fr-FR"/>
          </w:rPr>
          <w:t xml:space="preserve"> </w:t>
        </w:r>
        <w:r w:rsidR="004A70FD" w:rsidRPr="0072190D">
          <w:rPr>
            <w:lang w:val="fr-FR"/>
          </w:rPr>
          <w:t xml:space="preserve"> </w:t>
        </w:r>
        <w:r w:rsidR="004A70FD">
          <w:rPr>
            <w:lang w:val="fr-FR"/>
          </w:rPr>
          <w:t>(</w:t>
        </w:r>
        <w:proofErr w:type="spellStart"/>
        <w:r w:rsidR="004A70FD">
          <w:rPr>
            <w:lang w:val="fr-FR"/>
          </w:rPr>
          <w:t>e.g</w:t>
        </w:r>
        <w:proofErr w:type="spellEnd"/>
        <w:r w:rsidR="004A70FD">
          <w:rPr>
            <w:lang w:val="fr-FR"/>
          </w:rPr>
          <w:t>.  ‘</w:t>
        </w:r>
        <w:proofErr w:type="spellStart"/>
        <w:proofErr w:type="gramStart"/>
        <w:r w:rsidR="004A70FD" w:rsidRPr="0072190D">
          <w:rPr>
            <w:rStyle w:val="VerbatimChar"/>
            <w:lang w:val="fr-FR"/>
          </w:rPr>
          <w:t>pathtorepertoryokplm</w:t>
        </w:r>
        <w:proofErr w:type="spellEnd"/>
        <w:proofErr w:type="gramEnd"/>
        <w:r w:rsidR="004A70FD">
          <w:rPr>
            <w:lang w:val="fr-FR"/>
          </w:rPr>
          <w:t>’)</w:t>
        </w:r>
      </w:ins>
      <w:r w:rsidRPr="0072190D">
        <w:rPr>
          <w:lang w:val="fr-FR"/>
          <w:rPrChange w:id="451" w:author="Danis Pierre-Alain" w:date="2019-11-21T16:28:00Z">
            <w:rPr/>
          </w:rPrChange>
        </w:rPr>
        <w:t xml:space="preserve"> et </w:t>
      </w:r>
      <w:del w:id="452" w:author="Danis Pierre-Alain" w:date="2019-11-21T16:28:00Z">
        <w:r w:rsidR="00903677" w:rsidRPr="003A121A">
          <w:rPr>
            <w:lang w:val="fr-FR"/>
            <w:rPrChange w:id="453" w:author="Danis Pierre-Alain" w:date="2019-11-25T15:52:00Z">
              <w:rPr/>
            </w:rPrChange>
          </w:rPr>
          <w:delText>installe</w:delText>
        </w:r>
      </w:del>
      <w:ins w:id="454" w:author="Danis Pierre-Alain" w:date="2019-11-21T16:28:00Z">
        <w:r w:rsidRPr="0072190D">
          <w:rPr>
            <w:lang w:val="fr-FR"/>
          </w:rPr>
          <w:t>installe</w:t>
        </w:r>
        <w:r w:rsidR="004A70FD">
          <w:rPr>
            <w:lang w:val="fr-FR"/>
          </w:rPr>
          <w:t>z</w:t>
        </w:r>
      </w:ins>
      <w:r w:rsidRPr="0072190D">
        <w:rPr>
          <w:lang w:val="fr-FR"/>
          <w:rPrChange w:id="455" w:author="Danis Pierre-Alain" w:date="2019-11-21T16:28:00Z">
            <w:rPr/>
          </w:rPrChange>
        </w:rPr>
        <w:t xml:space="preserve">-le avec </w:t>
      </w:r>
      <w:proofErr w:type="spellStart"/>
      <w:r w:rsidRPr="0072190D">
        <w:rPr>
          <w:rStyle w:val="VerbatimChar"/>
          <w:lang w:val="fr-FR"/>
          <w:rPrChange w:id="456" w:author="Danis Pierre-Alain" w:date="2019-11-21T16:28:00Z">
            <w:rPr>
              <w:rStyle w:val="VerbatimChar"/>
            </w:rPr>
          </w:rPrChange>
        </w:rPr>
        <w:t>setuptools</w:t>
      </w:r>
      <w:proofErr w:type="spellEnd"/>
      <w:r w:rsidRPr="0072190D">
        <w:rPr>
          <w:lang w:val="fr-FR"/>
          <w:rPrChange w:id="457" w:author="Danis Pierre-Alain" w:date="2019-11-21T16:28:00Z">
            <w:rPr/>
          </w:rPrChange>
        </w:rPr>
        <w:t xml:space="preserve"> ou </w:t>
      </w:r>
      <w:proofErr w:type="spellStart"/>
      <w:r w:rsidRPr="0072190D">
        <w:rPr>
          <w:rStyle w:val="VerbatimChar"/>
          <w:lang w:val="fr-FR"/>
          <w:rPrChange w:id="458" w:author="Danis Pierre-Alain" w:date="2019-11-21T16:28:00Z">
            <w:rPr>
              <w:rStyle w:val="VerbatimChar"/>
            </w:rPr>
          </w:rPrChange>
        </w:rPr>
        <w:t>pip</w:t>
      </w:r>
      <w:proofErr w:type="spellEnd"/>
      <w:r w:rsidRPr="0072190D">
        <w:rPr>
          <w:lang w:val="fr-FR"/>
          <w:rPrChange w:id="459" w:author="Danis Pierre-Alain" w:date="2019-11-21T16:28:00Z">
            <w:rPr/>
          </w:rPrChange>
        </w:rPr>
        <w:t>.</w:t>
      </w:r>
    </w:p>
    <w:p w14:paraId="4BE56B02" w14:textId="77777777" w:rsidR="003B081E" w:rsidRPr="003A121A" w:rsidRDefault="0072190D">
      <w:pPr>
        <w:pStyle w:val="Corpsdetexte"/>
        <w:rPr>
          <w:lang w:val="fr-FR"/>
          <w:rPrChange w:id="460" w:author="Danis Pierre-Alain" w:date="2019-11-25T15:52:00Z">
            <w:rPr/>
          </w:rPrChange>
        </w:rPr>
      </w:pPr>
      <w:r w:rsidRPr="003A121A">
        <w:rPr>
          <w:lang w:val="fr-FR"/>
          <w:rPrChange w:id="461" w:author="Danis Pierre-Alain" w:date="2019-11-25T15:52:00Z">
            <w:rPr/>
          </w:rPrChange>
        </w:rPr>
        <w:t xml:space="preserve">Avec </w:t>
      </w:r>
      <w:proofErr w:type="spellStart"/>
      <w:r w:rsidRPr="003A121A">
        <w:rPr>
          <w:rStyle w:val="VerbatimChar"/>
          <w:lang w:val="fr-FR"/>
          <w:rPrChange w:id="462" w:author="Danis Pierre-Alain" w:date="2019-11-25T15:52:00Z">
            <w:rPr>
              <w:rStyle w:val="VerbatimChar"/>
            </w:rPr>
          </w:rPrChange>
        </w:rPr>
        <w:t>septuptools</w:t>
      </w:r>
      <w:proofErr w:type="spellEnd"/>
      <w:r w:rsidRPr="003A121A">
        <w:rPr>
          <w:lang w:val="fr-FR"/>
          <w:rPrChange w:id="463" w:author="Danis Pierre-Alain" w:date="2019-11-25T15:52:00Z">
            <w:rPr/>
          </w:rPrChange>
        </w:rPr>
        <w:t xml:space="preserve"> :</w:t>
      </w:r>
    </w:p>
    <w:p w14:paraId="3B46F77B" w14:textId="77777777" w:rsidR="003B081E" w:rsidRDefault="0072190D">
      <w:pPr>
        <w:pStyle w:val="SourceCode"/>
      </w:pPr>
      <w:proofErr w:type="gramStart"/>
      <w:r>
        <w:rPr>
          <w:rStyle w:val="VerbatimChar"/>
        </w:rPr>
        <w:t>cd</w:t>
      </w:r>
      <w:proofErr w:type="gramEnd"/>
      <w:r>
        <w:rPr>
          <w:rStyle w:val="VerbatimChar"/>
        </w:rPr>
        <w:t xml:space="preserve"> </w:t>
      </w:r>
      <w:proofErr w:type="spellStart"/>
      <w:r>
        <w:rPr>
          <w:rStyle w:val="VerbatimChar"/>
        </w:rPr>
        <w:t>pathtorepertoryokplm</w:t>
      </w:r>
      <w:proofErr w:type="spellEnd"/>
      <w:r>
        <w:br/>
      </w:r>
      <w:r>
        <w:rPr>
          <w:rStyle w:val="VerbatimChar"/>
        </w:rPr>
        <w:t>python setup.py install</w:t>
      </w:r>
    </w:p>
    <w:p w14:paraId="2C90F5AA" w14:textId="77777777" w:rsidR="003B081E" w:rsidRDefault="0072190D">
      <w:pPr>
        <w:pStyle w:val="FirstParagraph"/>
      </w:pPr>
      <w:r>
        <w:t xml:space="preserve">Avec </w:t>
      </w:r>
      <w:r>
        <w:rPr>
          <w:rStyle w:val="VerbatimChar"/>
        </w:rPr>
        <w:t>pip</w:t>
      </w:r>
      <w:r>
        <w:t xml:space="preserve"> :</w:t>
      </w:r>
    </w:p>
    <w:p w14:paraId="502D3547" w14:textId="77777777" w:rsidR="003B081E" w:rsidRDefault="0072190D">
      <w:pPr>
        <w:pStyle w:val="SourceCode"/>
      </w:pPr>
      <w:proofErr w:type="gramStart"/>
      <w:r>
        <w:rPr>
          <w:rStyle w:val="VerbatimChar"/>
        </w:rPr>
        <w:t>cd</w:t>
      </w:r>
      <w:proofErr w:type="gramEnd"/>
      <w:r>
        <w:rPr>
          <w:rStyle w:val="VerbatimChar"/>
        </w:rPr>
        <w:t xml:space="preserve"> </w:t>
      </w:r>
      <w:proofErr w:type="spellStart"/>
      <w:r>
        <w:rPr>
          <w:rStyle w:val="VerbatimChar"/>
        </w:rPr>
        <w:t>pathtorepertoryokplm</w:t>
      </w:r>
      <w:proofErr w:type="spellEnd"/>
      <w:r>
        <w:br/>
      </w:r>
      <w:r>
        <w:rPr>
          <w:rStyle w:val="VerbatimChar"/>
        </w:rPr>
        <w:t>pip install -U .</w:t>
      </w:r>
    </w:p>
    <w:p w14:paraId="7161B94F" w14:textId="77777777" w:rsidR="003B081E" w:rsidRPr="0072190D" w:rsidRDefault="0072190D">
      <w:pPr>
        <w:pStyle w:val="Titre3"/>
        <w:rPr>
          <w:moveTo w:id="464" w:author="Danis Pierre-Alain" w:date="2019-11-21T16:28:00Z"/>
          <w:lang w:val="fr-FR"/>
          <w:rPrChange w:id="465" w:author="Danis Pierre-Alain" w:date="2019-11-21T16:28:00Z">
            <w:rPr>
              <w:moveTo w:id="466" w:author="Danis Pierre-Alain" w:date="2019-11-21T16:28:00Z"/>
            </w:rPr>
          </w:rPrChange>
        </w:rPr>
      </w:pPr>
      <w:bookmarkStart w:id="467" w:name="compilation-de-la-documentation-du-proje"/>
      <w:bookmarkEnd w:id="467"/>
      <w:moveToRangeStart w:id="468" w:author="Danis Pierre-Alain" w:date="2019-11-21T16:28:00Z" w:name="move25246099"/>
      <w:moveTo w:id="469" w:author="Danis Pierre-Alain" w:date="2019-11-21T16:28:00Z">
        <w:r w:rsidRPr="0072190D">
          <w:rPr>
            <w:lang w:val="fr-FR"/>
            <w:rPrChange w:id="470" w:author="Danis Pierre-Alain" w:date="2019-11-21T16:28:00Z">
              <w:rPr/>
            </w:rPrChange>
          </w:rPr>
          <w:t>Compilation de la documentation du projet</w:t>
        </w:r>
        <w:r>
          <w:fldChar w:fldCharType="begin"/>
        </w:r>
        <w:r w:rsidRPr="0072190D">
          <w:rPr>
            <w:lang w:val="fr-FR"/>
            <w:rPrChange w:id="471" w:author="Danis Pierre-Alain" w:date="2019-11-21T16:28:00Z">
              <w:rPr/>
            </w:rPrChange>
          </w:rPr>
          <w:instrText xml:space="preserve"> HYPERLINK \l "compilation-of-the-project-documentation" \h </w:instrText>
        </w:r>
        <w:r>
          <w:fldChar w:fldCharType="separate"/>
        </w:r>
        <w:r w:rsidRPr="0072190D">
          <w:rPr>
            <w:rStyle w:val="Lienhypertexte"/>
            <w:lang w:val="fr-FR"/>
            <w:rPrChange w:id="472" w:author="Danis Pierre-Alain" w:date="2019-11-21T16:28:00Z">
              <w:rPr>
                <w:rStyle w:val="Lienhypertexte"/>
              </w:rPr>
            </w:rPrChange>
          </w:rPr>
          <w:t>¶</w:t>
        </w:r>
        <w:r>
          <w:rPr>
            <w:rStyle w:val="Lienhypertexte"/>
          </w:rPr>
          <w:fldChar w:fldCharType="end"/>
        </w:r>
      </w:moveTo>
    </w:p>
    <w:p w14:paraId="4D0F07B4" w14:textId="4861722C" w:rsidR="003B081E" w:rsidRPr="0072190D" w:rsidRDefault="0072190D">
      <w:pPr>
        <w:pStyle w:val="FirstParagraph"/>
        <w:rPr>
          <w:moveTo w:id="473" w:author="Danis Pierre-Alain" w:date="2019-11-21T16:28:00Z"/>
          <w:lang w:val="fr-FR"/>
          <w:rPrChange w:id="474" w:author="Danis Pierre-Alain" w:date="2019-11-21T16:28:00Z">
            <w:rPr>
              <w:moveTo w:id="475" w:author="Danis Pierre-Alain" w:date="2019-11-21T16:28:00Z"/>
            </w:rPr>
          </w:rPrChange>
        </w:rPr>
      </w:pPr>
      <w:moveTo w:id="476" w:author="Danis Pierre-Alain" w:date="2019-11-21T16:28:00Z">
        <w:r w:rsidRPr="0072190D">
          <w:rPr>
            <w:lang w:val="fr-FR"/>
            <w:rPrChange w:id="477" w:author="Danis Pierre-Alain" w:date="2019-11-21T16:28:00Z">
              <w:rPr/>
            </w:rPrChange>
          </w:rPr>
          <w:t xml:space="preserve">Les fichiers source du manuel d’utilisation du projet sont stockés dans le dossier </w:t>
        </w:r>
        <w:proofErr w:type="spellStart"/>
        <w:r w:rsidRPr="0072190D">
          <w:rPr>
            <w:rStyle w:val="VerbatimChar"/>
            <w:lang w:val="fr-FR"/>
            <w:rPrChange w:id="478" w:author="Danis Pierre-Alain" w:date="2019-11-21T16:28:00Z">
              <w:rPr>
                <w:rStyle w:val="VerbatimChar"/>
              </w:rPr>
            </w:rPrChange>
          </w:rPr>
          <w:t>pathtorepertoryokplm</w:t>
        </w:r>
        <w:proofErr w:type="spellEnd"/>
        <w:r w:rsidRPr="0072190D">
          <w:rPr>
            <w:rStyle w:val="VerbatimChar"/>
            <w:lang w:val="fr-FR"/>
            <w:rPrChange w:id="479" w:author="Danis Pierre-Alain" w:date="2019-11-21T16:28:00Z">
              <w:rPr>
                <w:rStyle w:val="VerbatimChar"/>
              </w:rPr>
            </w:rPrChange>
          </w:rPr>
          <w:t>/sphinx-doc/source</w:t>
        </w:r>
        <w:r w:rsidRPr="0072190D">
          <w:rPr>
            <w:lang w:val="fr-FR"/>
            <w:rPrChange w:id="480" w:author="Danis Pierre-Alain" w:date="2019-11-21T16:28:00Z">
              <w:rPr/>
            </w:rPrChange>
          </w:rPr>
          <w:t xml:space="preserve">. Sphinx extrait aussi des données des </w:t>
        </w:r>
        <w:proofErr w:type="spellStart"/>
        <w:r w:rsidRPr="0072190D">
          <w:rPr>
            <w:lang w:val="fr-FR"/>
            <w:rPrChange w:id="481" w:author="Danis Pierre-Alain" w:date="2019-11-21T16:28:00Z">
              <w:rPr/>
            </w:rPrChange>
          </w:rPr>
          <w:t>docstrings</w:t>
        </w:r>
        <w:proofErr w:type="spellEnd"/>
        <w:r w:rsidRPr="0072190D">
          <w:rPr>
            <w:lang w:val="fr-FR"/>
            <w:rPrChange w:id="482" w:author="Danis Pierre-Alain" w:date="2019-11-21T16:28:00Z">
              <w:rPr/>
            </w:rPrChange>
          </w:rPr>
          <w:t xml:space="preserve"> des modules du projet. Pour compiler le manuel d’utilisation en html allez au dossier </w:t>
        </w:r>
        <w:proofErr w:type="spellStart"/>
        <w:r w:rsidRPr="0072190D">
          <w:rPr>
            <w:rStyle w:val="VerbatimChar"/>
            <w:lang w:val="fr-FR"/>
            <w:rPrChange w:id="483" w:author="Danis Pierre-Alain" w:date="2019-11-21T16:28:00Z">
              <w:rPr>
                <w:rStyle w:val="VerbatimChar"/>
              </w:rPr>
            </w:rPrChange>
          </w:rPr>
          <w:t>pathtorepertoryokplm</w:t>
        </w:r>
        <w:proofErr w:type="spellEnd"/>
        <w:r w:rsidRPr="0072190D">
          <w:rPr>
            <w:rStyle w:val="VerbatimChar"/>
            <w:lang w:val="fr-FR"/>
            <w:rPrChange w:id="484" w:author="Danis Pierre-Alain" w:date="2019-11-21T16:28:00Z">
              <w:rPr>
                <w:rStyle w:val="VerbatimChar"/>
              </w:rPr>
            </w:rPrChange>
          </w:rPr>
          <w:t>/sphinx-doc</w:t>
        </w:r>
        <w:r w:rsidRPr="0072190D">
          <w:rPr>
            <w:lang w:val="fr-FR"/>
            <w:rPrChange w:id="485" w:author="Danis Pierre-Alain" w:date="2019-11-21T16:28:00Z">
              <w:rPr/>
            </w:rPrChange>
          </w:rPr>
          <w:t xml:space="preserve"> et tapez </w:t>
        </w:r>
      </w:moveTo>
      <w:ins w:id="486" w:author="Danis Pierre-Alain" w:date="2019-11-25T16:47:00Z">
        <w:r w:rsidR="007B2981">
          <w:rPr>
            <w:lang w:val="fr-FR"/>
          </w:rPr>
          <w:t>((est-ce que cela est censé fonctionn</w:t>
        </w:r>
      </w:ins>
      <w:ins w:id="487" w:author="Danis Pierre-Alain" w:date="2019-11-25T16:52:00Z">
        <w:r w:rsidR="007B2981">
          <w:rPr>
            <w:lang w:val="fr-FR"/>
          </w:rPr>
          <w:t>er</w:t>
        </w:r>
      </w:ins>
      <w:ins w:id="488" w:author="Danis Pierre-Alain" w:date="2019-11-25T16:47:00Z">
        <w:r w:rsidR="007B2981">
          <w:rPr>
            <w:lang w:val="fr-FR"/>
          </w:rPr>
          <w:t xml:space="preserve"> sous </w:t>
        </w:r>
        <w:proofErr w:type="spellStart"/>
        <w:r w:rsidR="007B2981">
          <w:rPr>
            <w:lang w:val="fr-FR"/>
          </w:rPr>
          <w:t>windows</w:t>
        </w:r>
        <w:proofErr w:type="spellEnd"/>
        <w:r w:rsidR="007B2981">
          <w:rPr>
            <w:lang w:val="fr-FR"/>
          </w:rPr>
          <w:t xml:space="preserve"> ??)) </w:t>
        </w:r>
      </w:ins>
      <w:moveTo w:id="489" w:author="Danis Pierre-Alain" w:date="2019-11-21T16:28:00Z">
        <w:r w:rsidRPr="0072190D">
          <w:rPr>
            <w:lang w:val="fr-FR"/>
            <w:rPrChange w:id="490" w:author="Danis Pierre-Alain" w:date="2019-11-21T16:28:00Z">
              <w:rPr/>
            </w:rPrChange>
          </w:rPr>
          <w:t>:</w:t>
        </w:r>
      </w:moveTo>
    </w:p>
    <w:p w14:paraId="54A775E8" w14:textId="561B4560" w:rsidR="003B081E" w:rsidRPr="0072190D" w:rsidDel="007B2981" w:rsidRDefault="0072190D">
      <w:pPr>
        <w:pStyle w:val="SourceCode"/>
        <w:rPr>
          <w:del w:id="491" w:author="Danis Pierre-Alain" w:date="2019-11-25T16:58:00Z"/>
          <w:moveTo w:id="492" w:author="Danis Pierre-Alain" w:date="2019-11-21T16:28:00Z"/>
          <w:lang w:val="fr-FR"/>
          <w:rPrChange w:id="493" w:author="Danis Pierre-Alain" w:date="2019-11-21T16:28:00Z">
            <w:rPr>
              <w:del w:id="494" w:author="Danis Pierre-Alain" w:date="2019-11-25T16:58:00Z"/>
              <w:moveTo w:id="495" w:author="Danis Pierre-Alain" w:date="2019-11-21T16:28:00Z"/>
            </w:rPr>
          </w:rPrChange>
        </w:rPr>
      </w:pPr>
      <w:proofErr w:type="spellStart"/>
      <w:moveTo w:id="496" w:author="Danis Pierre-Alain" w:date="2019-11-21T16:28:00Z">
        <w:r w:rsidRPr="0072190D">
          <w:rPr>
            <w:rStyle w:val="VerbatimChar"/>
            <w:lang w:val="fr-FR"/>
            <w:rPrChange w:id="497" w:author="Danis Pierre-Alain" w:date="2019-11-21T16:28:00Z">
              <w:rPr>
                <w:rStyle w:val="VerbatimChar"/>
              </w:rPr>
            </w:rPrChange>
          </w:rPr>
          <w:t>make</w:t>
        </w:r>
        <w:proofErr w:type="spellEnd"/>
        <w:r w:rsidRPr="0072190D">
          <w:rPr>
            <w:rStyle w:val="VerbatimChar"/>
            <w:lang w:val="fr-FR"/>
            <w:rPrChange w:id="498" w:author="Danis Pierre-Alain" w:date="2019-11-21T16:28:00Z">
              <w:rPr>
                <w:rStyle w:val="VerbatimChar"/>
              </w:rPr>
            </w:rPrChange>
          </w:rPr>
          <w:t xml:space="preserve"> html</w:t>
        </w:r>
      </w:moveTo>
      <w:ins w:id="499" w:author="Danis Pierre-Alain" w:date="2019-11-25T16:54:00Z">
        <w:r w:rsidR="007B2981">
          <w:rPr>
            <w:rStyle w:val="VerbatimChar"/>
            <w:lang w:val="fr-FR"/>
          </w:rPr>
          <w:t xml:space="preserve">  </w:t>
        </w:r>
      </w:ins>
      <w:ins w:id="500" w:author="Danis Pierre-Alain" w:date="2019-11-25T16:58:00Z">
        <w:r w:rsidR="007B2981">
          <w:rPr>
            <w:rStyle w:val="VerbatimChar"/>
            <w:lang w:val="fr-FR"/>
          </w:rPr>
          <w:t>(</w:t>
        </w:r>
        <w:proofErr w:type="gramStart"/>
        <w:r w:rsidR="007B2981">
          <w:rPr>
            <w:rStyle w:val="VerbatimChar"/>
            <w:lang w:val="fr-FR"/>
          </w:rPr>
          <w:t>( il</w:t>
        </w:r>
        <w:proofErr w:type="gramEnd"/>
        <w:r w:rsidR="007B2981">
          <w:rPr>
            <w:rStyle w:val="VerbatimChar"/>
            <w:lang w:val="fr-FR"/>
          </w:rPr>
          <w:t xml:space="preserve"> faut que j’installe </w:t>
        </w:r>
        <w:proofErr w:type="spellStart"/>
        <w:r w:rsidR="007B2981">
          <w:rPr>
            <w:rStyle w:val="VerbatimChar"/>
            <w:lang w:val="fr-FR"/>
          </w:rPr>
          <w:t>make</w:t>
        </w:r>
        <w:proofErr w:type="spellEnd"/>
        <w:r w:rsidR="007B2981">
          <w:rPr>
            <w:rStyle w:val="VerbatimChar"/>
            <w:lang w:val="fr-FR"/>
          </w:rPr>
          <w:t xml:space="preserve"> sous </w:t>
        </w:r>
        <w:proofErr w:type="spellStart"/>
        <w:r w:rsidR="007B2981">
          <w:rPr>
            <w:rStyle w:val="VerbatimChar"/>
            <w:lang w:val="fr-FR"/>
          </w:rPr>
          <w:t>windows</w:t>
        </w:r>
        <w:proofErr w:type="spellEnd"/>
        <w:r w:rsidR="007B2981">
          <w:rPr>
            <w:rStyle w:val="VerbatimChar"/>
            <w:lang w:val="fr-FR"/>
          </w:rPr>
          <w:t>, n’est-ce pas ?</w:t>
        </w:r>
        <w:r w:rsidR="00F67836">
          <w:rPr>
            <w:rStyle w:val="VerbatimChar"/>
            <w:lang w:val="fr-FR"/>
          </w:rPr>
          <w:t xml:space="preserve"> S</w:t>
        </w:r>
      </w:ins>
      <w:ins w:id="501" w:author="Danis Pierre-Alain" w:date="2019-11-25T16:59:00Z">
        <w:r w:rsidR="00F67836">
          <w:rPr>
            <w:rStyle w:val="VerbatimChar"/>
            <w:lang w:val="fr-FR"/>
          </w:rPr>
          <w:t>i</w:t>
        </w:r>
      </w:ins>
      <w:ins w:id="502" w:author="Danis Pierre-Alain" w:date="2019-11-25T16:58:00Z">
        <w:r w:rsidR="00F67836">
          <w:rPr>
            <w:rStyle w:val="VerbatimChar"/>
            <w:lang w:val="fr-FR"/>
          </w:rPr>
          <w:t xml:space="preserve"> oui, je testerai plus tard car je vais bientôt passer sous linux</w:t>
        </w:r>
        <w:r w:rsidR="007B2981">
          <w:rPr>
            <w:rStyle w:val="VerbatimChar"/>
            <w:lang w:val="fr-FR"/>
          </w:rPr>
          <w:t>))</w:t>
        </w:r>
      </w:ins>
    </w:p>
    <w:p w14:paraId="3763263D" w14:textId="77777777" w:rsidR="003B081E" w:rsidRPr="0072190D" w:rsidRDefault="0072190D">
      <w:pPr>
        <w:pStyle w:val="FirstParagraph"/>
        <w:rPr>
          <w:moveTo w:id="503" w:author="Danis Pierre-Alain" w:date="2019-11-21T16:28:00Z"/>
          <w:lang w:val="fr-FR"/>
          <w:rPrChange w:id="504" w:author="Danis Pierre-Alain" w:date="2019-11-21T16:28:00Z">
            <w:rPr>
              <w:moveTo w:id="505" w:author="Danis Pierre-Alain" w:date="2019-11-21T16:28:00Z"/>
            </w:rPr>
          </w:rPrChange>
        </w:rPr>
      </w:pPr>
      <w:moveTo w:id="506" w:author="Danis Pierre-Alain" w:date="2019-11-21T16:28:00Z">
        <w:r w:rsidRPr="0072190D">
          <w:rPr>
            <w:lang w:val="fr-FR"/>
            <w:rPrChange w:id="507" w:author="Danis Pierre-Alain" w:date="2019-11-21T16:28:00Z">
              <w:rPr/>
            </w:rPrChange>
          </w:rPr>
          <w:t xml:space="preserve">Les fichiers html de sortie sont stockés dans le dossier </w:t>
        </w:r>
        <w:proofErr w:type="spellStart"/>
        <w:r w:rsidRPr="0072190D">
          <w:rPr>
            <w:rStyle w:val="VerbatimChar"/>
            <w:lang w:val="fr-FR"/>
            <w:rPrChange w:id="508" w:author="Danis Pierre-Alain" w:date="2019-11-21T16:28:00Z">
              <w:rPr>
                <w:rStyle w:val="VerbatimChar"/>
              </w:rPr>
            </w:rPrChange>
          </w:rPr>
          <w:t>pathtorepertoryokplm</w:t>
        </w:r>
        <w:proofErr w:type="spellEnd"/>
        <w:r w:rsidRPr="0072190D">
          <w:rPr>
            <w:rStyle w:val="VerbatimChar"/>
            <w:lang w:val="fr-FR"/>
            <w:rPrChange w:id="509" w:author="Danis Pierre-Alain" w:date="2019-11-21T16:28:00Z">
              <w:rPr>
                <w:rStyle w:val="VerbatimChar"/>
              </w:rPr>
            </w:rPrChange>
          </w:rPr>
          <w:t>/sphinx-doc/</w:t>
        </w:r>
        <w:proofErr w:type="spellStart"/>
        <w:r w:rsidRPr="0072190D">
          <w:rPr>
            <w:rStyle w:val="VerbatimChar"/>
            <w:lang w:val="fr-FR"/>
            <w:rPrChange w:id="510" w:author="Danis Pierre-Alain" w:date="2019-11-21T16:28:00Z">
              <w:rPr>
                <w:rStyle w:val="VerbatimChar"/>
              </w:rPr>
            </w:rPrChange>
          </w:rPr>
          <w:t>build</w:t>
        </w:r>
        <w:proofErr w:type="spellEnd"/>
        <w:r w:rsidRPr="0072190D">
          <w:rPr>
            <w:rStyle w:val="VerbatimChar"/>
            <w:lang w:val="fr-FR"/>
            <w:rPrChange w:id="511" w:author="Danis Pierre-Alain" w:date="2019-11-21T16:28:00Z">
              <w:rPr>
                <w:rStyle w:val="VerbatimChar"/>
              </w:rPr>
            </w:rPrChange>
          </w:rPr>
          <w:t>/html</w:t>
        </w:r>
        <w:r w:rsidRPr="0072190D">
          <w:rPr>
            <w:lang w:val="fr-FR"/>
            <w:rPrChange w:id="512" w:author="Danis Pierre-Alain" w:date="2019-11-21T16:28:00Z">
              <w:rPr/>
            </w:rPrChange>
          </w:rPr>
          <w:t>.</w:t>
        </w:r>
      </w:moveTo>
    </w:p>
    <w:p w14:paraId="71BECDA5" w14:textId="77777777" w:rsidR="003B081E" w:rsidRPr="0072190D" w:rsidRDefault="0072190D">
      <w:pPr>
        <w:pStyle w:val="Corpsdetexte"/>
        <w:rPr>
          <w:moveTo w:id="513" w:author="Danis Pierre-Alain" w:date="2019-11-21T16:28:00Z"/>
          <w:lang w:val="fr-FR"/>
          <w:rPrChange w:id="514" w:author="Danis Pierre-Alain" w:date="2019-11-21T16:28:00Z">
            <w:rPr>
              <w:moveTo w:id="515" w:author="Danis Pierre-Alain" w:date="2019-11-21T16:28:00Z"/>
            </w:rPr>
          </w:rPrChange>
        </w:rPr>
      </w:pPr>
      <w:moveTo w:id="516" w:author="Danis Pierre-Alain" w:date="2019-11-21T16:28:00Z">
        <w:r w:rsidRPr="0072190D">
          <w:rPr>
            <w:lang w:val="fr-FR"/>
            <w:rPrChange w:id="517" w:author="Danis Pierre-Alain" w:date="2019-11-21T16:28:00Z">
              <w:rPr/>
            </w:rPrChange>
          </w:rPr>
          <w:t xml:space="preserve">Vous pouvez compiler aussi le manuel d’utilisation en </w:t>
        </w:r>
        <w:proofErr w:type="spellStart"/>
        <w:r w:rsidRPr="0072190D">
          <w:rPr>
            <w:lang w:val="fr-FR"/>
            <w:rPrChange w:id="518" w:author="Danis Pierre-Alain" w:date="2019-11-21T16:28:00Z">
              <w:rPr/>
            </w:rPrChange>
          </w:rPr>
          <w:t>pdf</w:t>
        </w:r>
        <w:proofErr w:type="spellEnd"/>
        <w:r w:rsidRPr="0072190D">
          <w:rPr>
            <w:lang w:val="fr-FR"/>
            <w:rPrChange w:id="519" w:author="Danis Pierre-Alain" w:date="2019-11-21T16:28:00Z">
              <w:rPr/>
            </w:rPrChange>
          </w:rPr>
          <w:t xml:space="preserve"> avec :</w:t>
        </w:r>
      </w:moveTo>
    </w:p>
    <w:p w14:paraId="3FE42AD4" w14:textId="77777777" w:rsidR="003B081E" w:rsidRPr="0072190D" w:rsidRDefault="0072190D">
      <w:pPr>
        <w:pStyle w:val="SourceCode"/>
        <w:rPr>
          <w:moveTo w:id="520" w:author="Danis Pierre-Alain" w:date="2019-11-21T16:28:00Z"/>
          <w:lang w:val="fr-FR"/>
          <w:rPrChange w:id="521" w:author="Danis Pierre-Alain" w:date="2019-11-21T16:28:00Z">
            <w:rPr>
              <w:moveTo w:id="522" w:author="Danis Pierre-Alain" w:date="2019-11-21T16:28:00Z"/>
            </w:rPr>
          </w:rPrChange>
        </w:rPr>
      </w:pPr>
      <w:proofErr w:type="spellStart"/>
      <w:proofErr w:type="gramStart"/>
      <w:moveTo w:id="523" w:author="Danis Pierre-Alain" w:date="2019-11-21T16:28:00Z">
        <w:r w:rsidRPr="0072190D">
          <w:rPr>
            <w:rStyle w:val="VerbatimChar"/>
            <w:lang w:val="fr-FR"/>
            <w:rPrChange w:id="524" w:author="Danis Pierre-Alain" w:date="2019-11-21T16:28:00Z">
              <w:rPr>
                <w:rStyle w:val="VerbatimChar"/>
              </w:rPr>
            </w:rPrChange>
          </w:rPr>
          <w:t>make</w:t>
        </w:r>
        <w:proofErr w:type="spellEnd"/>
        <w:proofErr w:type="gramEnd"/>
        <w:r w:rsidRPr="0072190D">
          <w:rPr>
            <w:rStyle w:val="VerbatimChar"/>
            <w:lang w:val="fr-FR"/>
            <w:rPrChange w:id="525" w:author="Danis Pierre-Alain" w:date="2019-11-21T16:28:00Z">
              <w:rPr>
                <w:rStyle w:val="VerbatimChar"/>
              </w:rPr>
            </w:rPrChange>
          </w:rPr>
          <w:t xml:space="preserve"> </w:t>
        </w:r>
        <w:proofErr w:type="spellStart"/>
        <w:r w:rsidRPr="0072190D">
          <w:rPr>
            <w:rStyle w:val="VerbatimChar"/>
            <w:lang w:val="fr-FR"/>
            <w:rPrChange w:id="526" w:author="Danis Pierre-Alain" w:date="2019-11-21T16:28:00Z">
              <w:rPr>
                <w:rStyle w:val="VerbatimChar"/>
              </w:rPr>
            </w:rPrChange>
          </w:rPr>
          <w:t>latexpdf</w:t>
        </w:r>
        <w:proofErr w:type="spellEnd"/>
      </w:moveTo>
    </w:p>
    <w:p w14:paraId="2F4BD278" w14:textId="77777777" w:rsidR="003B081E" w:rsidRPr="0072190D" w:rsidRDefault="0072190D">
      <w:pPr>
        <w:pStyle w:val="FirstParagraph"/>
        <w:rPr>
          <w:moveTo w:id="527" w:author="Danis Pierre-Alain" w:date="2019-11-21T16:28:00Z"/>
          <w:lang w:val="fr-FR"/>
          <w:rPrChange w:id="528" w:author="Danis Pierre-Alain" w:date="2019-11-21T16:28:00Z">
            <w:rPr>
              <w:moveTo w:id="529" w:author="Danis Pierre-Alain" w:date="2019-11-21T16:28:00Z"/>
            </w:rPr>
          </w:rPrChange>
        </w:rPr>
      </w:pPr>
      <w:moveTo w:id="530" w:author="Danis Pierre-Alain" w:date="2019-11-21T16:28:00Z">
        <w:r w:rsidRPr="0072190D">
          <w:rPr>
            <w:lang w:val="fr-FR"/>
            <w:rPrChange w:id="531" w:author="Danis Pierre-Alain" w:date="2019-11-21T16:28:00Z">
              <w:rPr/>
            </w:rPrChange>
          </w:rPr>
          <w:t xml:space="preserve">Les fichiers source de la documentation sont convertis à latex et après à </w:t>
        </w:r>
        <w:proofErr w:type="spellStart"/>
        <w:r w:rsidRPr="0072190D">
          <w:rPr>
            <w:lang w:val="fr-FR"/>
            <w:rPrChange w:id="532" w:author="Danis Pierre-Alain" w:date="2019-11-21T16:28:00Z">
              <w:rPr/>
            </w:rPrChange>
          </w:rPr>
          <w:t>pdf</w:t>
        </w:r>
        <w:proofErr w:type="spellEnd"/>
        <w:r w:rsidRPr="0072190D">
          <w:rPr>
            <w:lang w:val="fr-FR"/>
            <w:rPrChange w:id="533" w:author="Danis Pierre-Alain" w:date="2019-11-21T16:28:00Z">
              <w:rPr/>
            </w:rPrChange>
          </w:rPr>
          <w:t xml:space="preserve">. Les fichiers latex et </w:t>
        </w:r>
        <w:proofErr w:type="spellStart"/>
        <w:r w:rsidRPr="0072190D">
          <w:rPr>
            <w:lang w:val="fr-FR"/>
            <w:rPrChange w:id="534" w:author="Danis Pierre-Alain" w:date="2019-11-21T16:28:00Z">
              <w:rPr/>
            </w:rPrChange>
          </w:rPr>
          <w:t>pdf</w:t>
        </w:r>
        <w:proofErr w:type="spellEnd"/>
        <w:r w:rsidRPr="0072190D">
          <w:rPr>
            <w:lang w:val="fr-FR"/>
            <w:rPrChange w:id="535" w:author="Danis Pierre-Alain" w:date="2019-11-21T16:28:00Z">
              <w:rPr/>
            </w:rPrChange>
          </w:rPr>
          <w:t xml:space="preserve"> de sortie sont stockés dans le dossier </w:t>
        </w:r>
        <w:proofErr w:type="spellStart"/>
        <w:r w:rsidRPr="0072190D">
          <w:rPr>
            <w:rStyle w:val="VerbatimChar"/>
            <w:lang w:val="fr-FR"/>
            <w:rPrChange w:id="536" w:author="Danis Pierre-Alain" w:date="2019-11-21T16:28:00Z">
              <w:rPr>
                <w:rStyle w:val="VerbatimChar"/>
              </w:rPr>
            </w:rPrChange>
          </w:rPr>
          <w:t>pathtorepertoryokplm</w:t>
        </w:r>
        <w:proofErr w:type="spellEnd"/>
        <w:r w:rsidRPr="0072190D">
          <w:rPr>
            <w:rStyle w:val="VerbatimChar"/>
            <w:lang w:val="fr-FR"/>
            <w:rPrChange w:id="537" w:author="Danis Pierre-Alain" w:date="2019-11-21T16:28:00Z">
              <w:rPr>
                <w:rStyle w:val="VerbatimChar"/>
              </w:rPr>
            </w:rPrChange>
          </w:rPr>
          <w:t>/sphinx-doc/</w:t>
        </w:r>
        <w:proofErr w:type="spellStart"/>
        <w:r w:rsidRPr="0072190D">
          <w:rPr>
            <w:rStyle w:val="VerbatimChar"/>
            <w:lang w:val="fr-FR"/>
            <w:rPrChange w:id="538" w:author="Danis Pierre-Alain" w:date="2019-11-21T16:28:00Z">
              <w:rPr>
                <w:rStyle w:val="VerbatimChar"/>
              </w:rPr>
            </w:rPrChange>
          </w:rPr>
          <w:t>build</w:t>
        </w:r>
        <w:proofErr w:type="spellEnd"/>
        <w:r w:rsidRPr="0072190D">
          <w:rPr>
            <w:rStyle w:val="VerbatimChar"/>
            <w:lang w:val="fr-FR"/>
            <w:rPrChange w:id="539" w:author="Danis Pierre-Alain" w:date="2019-11-21T16:28:00Z">
              <w:rPr>
                <w:rStyle w:val="VerbatimChar"/>
              </w:rPr>
            </w:rPrChange>
          </w:rPr>
          <w:t>/latex</w:t>
        </w:r>
        <w:r w:rsidRPr="0072190D">
          <w:rPr>
            <w:lang w:val="fr-FR"/>
            <w:rPrChange w:id="540" w:author="Danis Pierre-Alain" w:date="2019-11-21T16:28:00Z">
              <w:rPr/>
            </w:rPrChange>
          </w:rPr>
          <w:t>.</w:t>
        </w:r>
      </w:moveTo>
    </w:p>
    <w:moveToRangeEnd w:id="468"/>
    <w:p w14:paraId="0AD61C11" w14:textId="77777777" w:rsidR="003B081E" w:rsidRPr="0072190D" w:rsidRDefault="003B081E">
      <w:pPr>
        <w:pStyle w:val="Compact"/>
        <w:rPr>
          <w:lang w:val="fr-FR"/>
          <w:rPrChange w:id="541" w:author="Danis Pierre-Alain" w:date="2019-11-21T16:28:00Z">
            <w:rPr/>
          </w:rPrChange>
        </w:rPr>
      </w:pPr>
    </w:p>
    <w:p w14:paraId="52FF5CD1" w14:textId="77777777" w:rsidR="003B081E" w:rsidRPr="0072190D" w:rsidRDefault="0072190D">
      <w:pPr>
        <w:pStyle w:val="Titre2"/>
        <w:rPr>
          <w:lang w:val="fr-FR"/>
          <w:rPrChange w:id="542" w:author="Danis Pierre-Alain" w:date="2019-11-21T16:28:00Z">
            <w:rPr/>
          </w:rPrChange>
        </w:rPr>
      </w:pPr>
      <w:bookmarkStart w:id="543" w:name="guide-de-style-de-codage"/>
      <w:bookmarkEnd w:id="543"/>
      <w:r w:rsidRPr="0072190D">
        <w:rPr>
          <w:lang w:val="fr-FR"/>
          <w:rPrChange w:id="544" w:author="Danis Pierre-Alain" w:date="2019-11-21T16:28:00Z">
            <w:rPr/>
          </w:rPrChange>
        </w:rPr>
        <w:t>Guide de style de codage</w:t>
      </w:r>
      <w:r>
        <w:fldChar w:fldCharType="begin"/>
      </w:r>
      <w:r w:rsidRPr="0072190D">
        <w:rPr>
          <w:lang w:val="fr-FR"/>
          <w:rPrChange w:id="545" w:author="Danis Pierre-Alain" w:date="2019-11-21T16:28:00Z">
            <w:rPr/>
          </w:rPrChange>
        </w:rPr>
        <w:instrText xml:space="preserve"> HYPERLINK \l "coding-style-guide" \h </w:instrText>
      </w:r>
      <w:r>
        <w:fldChar w:fldCharType="separate"/>
      </w:r>
      <w:r w:rsidRPr="0072190D">
        <w:rPr>
          <w:rStyle w:val="Lienhypertexte"/>
          <w:lang w:val="fr-FR"/>
          <w:rPrChange w:id="546" w:author="Danis Pierre-Alain" w:date="2019-11-21T16:28:00Z">
            <w:rPr>
              <w:rStyle w:val="Lienhypertexte"/>
            </w:rPr>
          </w:rPrChange>
        </w:rPr>
        <w:t>¶</w:t>
      </w:r>
      <w:r>
        <w:rPr>
          <w:rStyle w:val="Lienhypertexte"/>
        </w:rPr>
        <w:fldChar w:fldCharType="end"/>
      </w:r>
    </w:p>
    <w:p w14:paraId="299890F3" w14:textId="77777777" w:rsidR="003B081E" w:rsidRPr="0072190D" w:rsidRDefault="0072190D">
      <w:pPr>
        <w:pStyle w:val="Titre3"/>
        <w:rPr>
          <w:lang w:val="fr-FR"/>
          <w:rPrChange w:id="547" w:author="Danis Pierre-Alain" w:date="2019-11-21T16:28:00Z">
            <w:rPr/>
          </w:rPrChange>
        </w:rPr>
      </w:pPr>
      <w:bookmarkStart w:id="548" w:name="code-python"/>
      <w:bookmarkEnd w:id="548"/>
      <w:r w:rsidRPr="0072190D">
        <w:rPr>
          <w:lang w:val="fr-FR"/>
          <w:rPrChange w:id="549" w:author="Danis Pierre-Alain" w:date="2019-11-21T16:28:00Z">
            <w:rPr/>
          </w:rPrChange>
        </w:rPr>
        <w:t>Code Python</w:t>
      </w:r>
      <w:r>
        <w:fldChar w:fldCharType="begin"/>
      </w:r>
      <w:r w:rsidRPr="0072190D">
        <w:rPr>
          <w:lang w:val="fr-FR"/>
          <w:rPrChange w:id="550" w:author="Danis Pierre-Alain" w:date="2019-11-21T16:28:00Z">
            <w:rPr/>
          </w:rPrChange>
        </w:rPr>
        <w:instrText xml:space="preserve"> HYPERLINK \l "python-code" \h </w:instrText>
      </w:r>
      <w:r>
        <w:fldChar w:fldCharType="separate"/>
      </w:r>
      <w:r w:rsidRPr="0072190D">
        <w:rPr>
          <w:rStyle w:val="Lienhypertexte"/>
          <w:lang w:val="fr-FR"/>
          <w:rPrChange w:id="551" w:author="Danis Pierre-Alain" w:date="2019-11-21T16:28:00Z">
            <w:rPr>
              <w:rStyle w:val="Lienhypertexte"/>
            </w:rPr>
          </w:rPrChange>
        </w:rPr>
        <w:t>¶</w:t>
      </w:r>
      <w:r>
        <w:rPr>
          <w:rStyle w:val="Lienhypertexte"/>
        </w:rPr>
        <w:fldChar w:fldCharType="end"/>
      </w:r>
    </w:p>
    <w:p w14:paraId="5CFD77A4" w14:textId="77777777" w:rsidR="003B081E" w:rsidRPr="0072190D" w:rsidRDefault="0072190D">
      <w:pPr>
        <w:pStyle w:val="FirstParagraph"/>
        <w:rPr>
          <w:lang w:val="fr-FR"/>
          <w:rPrChange w:id="552" w:author="Danis Pierre-Alain" w:date="2019-11-21T16:28:00Z">
            <w:rPr/>
          </w:rPrChange>
        </w:rPr>
      </w:pPr>
      <w:r w:rsidRPr="0072190D">
        <w:rPr>
          <w:lang w:val="fr-FR"/>
          <w:rPrChange w:id="553" w:author="Danis Pierre-Alain" w:date="2019-11-21T16:28:00Z">
            <w:rPr/>
          </w:rPrChange>
        </w:rPr>
        <w:t xml:space="preserve">Nous avons suivi la </w:t>
      </w:r>
      <w:r>
        <w:fldChar w:fldCharType="begin"/>
      </w:r>
      <w:r w:rsidRPr="0072190D">
        <w:rPr>
          <w:lang w:val="fr-FR"/>
          <w:rPrChange w:id="554" w:author="Danis Pierre-Alain" w:date="2019-11-21T16:28:00Z">
            <w:rPr/>
          </w:rPrChange>
        </w:rPr>
        <w:instrText xml:space="preserve"> HYPERLINK "https://www.python.org/dev/peps/pep-0008/" \h </w:instrText>
      </w:r>
      <w:r>
        <w:fldChar w:fldCharType="separate"/>
      </w:r>
      <w:r w:rsidRPr="0072190D">
        <w:rPr>
          <w:rStyle w:val="Lienhypertexte"/>
          <w:lang w:val="fr-FR"/>
          <w:rPrChange w:id="555" w:author="Danis Pierre-Alain" w:date="2019-11-21T16:28:00Z">
            <w:rPr>
              <w:rStyle w:val="Lienhypertexte"/>
            </w:rPr>
          </w:rPrChange>
        </w:rPr>
        <w:t>Guide de style pour code Python PEP 08</w:t>
      </w:r>
      <w:r>
        <w:rPr>
          <w:rStyle w:val="Lienhypertexte"/>
        </w:rPr>
        <w:fldChar w:fldCharType="end"/>
      </w:r>
      <w:r w:rsidRPr="0072190D">
        <w:rPr>
          <w:lang w:val="fr-FR"/>
          <w:rPrChange w:id="556" w:author="Danis Pierre-Alain" w:date="2019-11-21T16:28:00Z">
            <w:rPr/>
          </w:rPrChange>
        </w:rPr>
        <w:t>.</w:t>
      </w:r>
    </w:p>
    <w:p w14:paraId="02E3C5B8" w14:textId="77777777" w:rsidR="003B081E" w:rsidRPr="0072190D" w:rsidRDefault="0072190D">
      <w:pPr>
        <w:pStyle w:val="Titre3"/>
        <w:rPr>
          <w:lang w:val="fr-FR"/>
          <w:rPrChange w:id="557" w:author="Danis Pierre-Alain" w:date="2019-11-21T16:28:00Z">
            <w:rPr/>
          </w:rPrChange>
        </w:rPr>
      </w:pPr>
      <w:bookmarkStart w:id="558" w:name="docstrings"/>
      <w:bookmarkEnd w:id="558"/>
      <w:proofErr w:type="spellStart"/>
      <w:r w:rsidRPr="0072190D">
        <w:rPr>
          <w:lang w:val="fr-FR"/>
          <w:rPrChange w:id="559" w:author="Danis Pierre-Alain" w:date="2019-11-21T16:28:00Z">
            <w:rPr/>
          </w:rPrChange>
        </w:rPr>
        <w:t>Docstrings</w:t>
      </w:r>
      <w:proofErr w:type="spellEnd"/>
      <w:r>
        <w:fldChar w:fldCharType="begin"/>
      </w:r>
      <w:r w:rsidRPr="0072190D">
        <w:rPr>
          <w:lang w:val="fr-FR"/>
          <w:rPrChange w:id="560" w:author="Danis Pierre-Alain" w:date="2019-11-21T16:28:00Z">
            <w:rPr/>
          </w:rPrChange>
        </w:rPr>
        <w:instrText xml:space="preserve"> HYPERLINK \l "docstrings" \h </w:instrText>
      </w:r>
      <w:r>
        <w:fldChar w:fldCharType="separate"/>
      </w:r>
      <w:r w:rsidRPr="0072190D">
        <w:rPr>
          <w:rStyle w:val="Lienhypertexte"/>
          <w:lang w:val="fr-FR"/>
          <w:rPrChange w:id="561" w:author="Danis Pierre-Alain" w:date="2019-11-21T16:28:00Z">
            <w:rPr>
              <w:rStyle w:val="Lienhypertexte"/>
            </w:rPr>
          </w:rPrChange>
        </w:rPr>
        <w:t>¶</w:t>
      </w:r>
      <w:r>
        <w:rPr>
          <w:rStyle w:val="Lienhypertexte"/>
        </w:rPr>
        <w:fldChar w:fldCharType="end"/>
      </w:r>
    </w:p>
    <w:p w14:paraId="7724CFF9" w14:textId="77777777" w:rsidR="003B081E" w:rsidRPr="0072190D" w:rsidRDefault="0072190D">
      <w:pPr>
        <w:pStyle w:val="FirstParagraph"/>
        <w:rPr>
          <w:lang w:val="fr-FR"/>
          <w:rPrChange w:id="562" w:author="Danis Pierre-Alain" w:date="2019-11-21T16:28:00Z">
            <w:rPr/>
          </w:rPrChange>
        </w:rPr>
      </w:pPr>
      <w:r w:rsidRPr="0072190D">
        <w:rPr>
          <w:lang w:val="fr-FR"/>
          <w:rPrChange w:id="563" w:author="Danis Pierre-Alain" w:date="2019-11-21T16:28:00Z">
            <w:rPr/>
          </w:rPrChange>
        </w:rPr>
        <w:t xml:space="preserve">Nous avons suivi les </w:t>
      </w:r>
      <w:r>
        <w:fldChar w:fldCharType="begin"/>
      </w:r>
      <w:r w:rsidRPr="0072190D">
        <w:rPr>
          <w:lang w:val="fr-FR"/>
          <w:rPrChange w:id="564" w:author="Danis Pierre-Alain" w:date="2019-11-21T16:28:00Z">
            <w:rPr/>
          </w:rPrChange>
        </w:rPr>
        <w:instrText xml:space="preserve"> HYPERLINK "https://www.python.org/dev/peps/pep-0257/" \h </w:instrText>
      </w:r>
      <w:r>
        <w:fldChar w:fldCharType="separate"/>
      </w:r>
      <w:r w:rsidRPr="0072190D">
        <w:rPr>
          <w:rStyle w:val="Lienhypertexte"/>
          <w:lang w:val="fr-FR"/>
          <w:rPrChange w:id="565" w:author="Danis Pierre-Alain" w:date="2019-11-21T16:28:00Z">
            <w:rPr>
              <w:rStyle w:val="Lienhypertexte"/>
            </w:rPr>
          </w:rPrChange>
        </w:rPr>
        <w:t xml:space="preserve">Conventions </w:t>
      </w:r>
      <w:proofErr w:type="spellStart"/>
      <w:r w:rsidRPr="0072190D">
        <w:rPr>
          <w:rStyle w:val="Lienhypertexte"/>
          <w:lang w:val="fr-FR"/>
          <w:rPrChange w:id="566" w:author="Danis Pierre-Alain" w:date="2019-11-21T16:28:00Z">
            <w:rPr>
              <w:rStyle w:val="Lienhypertexte"/>
            </w:rPr>
          </w:rPrChange>
        </w:rPr>
        <w:t>Docstrings</w:t>
      </w:r>
      <w:proofErr w:type="spellEnd"/>
      <w:r w:rsidRPr="0072190D">
        <w:rPr>
          <w:rStyle w:val="Lienhypertexte"/>
          <w:lang w:val="fr-FR"/>
          <w:rPrChange w:id="567" w:author="Danis Pierre-Alain" w:date="2019-11-21T16:28:00Z">
            <w:rPr>
              <w:rStyle w:val="Lienhypertexte"/>
            </w:rPr>
          </w:rPrChange>
        </w:rPr>
        <w:t xml:space="preserve"> – PEP 257</w:t>
      </w:r>
      <w:r>
        <w:rPr>
          <w:rStyle w:val="Lienhypertexte"/>
        </w:rPr>
        <w:fldChar w:fldCharType="end"/>
      </w:r>
      <w:r w:rsidRPr="0072190D">
        <w:rPr>
          <w:lang w:val="fr-FR"/>
          <w:rPrChange w:id="568" w:author="Danis Pierre-Alain" w:date="2019-11-21T16:28:00Z">
            <w:rPr/>
          </w:rPrChange>
        </w:rPr>
        <w:t xml:space="preserve"> et les recommandations de la </w:t>
      </w:r>
      <w:r w:rsidRPr="0072190D">
        <w:rPr>
          <w:i/>
          <w:lang w:val="fr-FR"/>
          <w:rPrChange w:id="569" w:author="Danis Pierre-Alain" w:date="2019-11-21T16:28:00Z">
            <w:rPr>
              <w:i/>
            </w:rPr>
          </w:rPrChange>
        </w:rPr>
        <w:t>Google Python Style Guide</w:t>
      </w:r>
      <w:r w:rsidRPr="0072190D">
        <w:rPr>
          <w:lang w:val="fr-FR"/>
          <w:rPrChange w:id="570" w:author="Danis Pierre-Alain" w:date="2019-11-21T16:28:00Z">
            <w:rPr/>
          </w:rPrChange>
        </w:rPr>
        <w:t xml:space="preserve"> pour </w:t>
      </w:r>
      <w:proofErr w:type="spellStart"/>
      <w:r w:rsidRPr="0072190D">
        <w:rPr>
          <w:lang w:val="fr-FR"/>
          <w:rPrChange w:id="571" w:author="Danis Pierre-Alain" w:date="2019-11-21T16:28:00Z">
            <w:rPr/>
          </w:rPrChange>
        </w:rPr>
        <w:t>docstrings</w:t>
      </w:r>
      <w:proofErr w:type="spellEnd"/>
      <w:r w:rsidRPr="0072190D">
        <w:rPr>
          <w:lang w:val="fr-FR"/>
          <w:rPrChange w:id="572" w:author="Danis Pierre-Alain" w:date="2019-11-21T16:28:00Z">
            <w:rPr/>
          </w:rPrChange>
        </w:rPr>
        <w:t xml:space="preserve"> dans des fonctions (point </w:t>
      </w:r>
      <w:r>
        <w:fldChar w:fldCharType="begin"/>
      </w:r>
      <w:r w:rsidRPr="0072190D">
        <w:rPr>
          <w:lang w:val="fr-FR"/>
          <w:rPrChange w:id="573" w:author="Danis Pierre-Alain" w:date="2019-11-21T16:28:00Z">
            <w:rPr/>
          </w:rPrChange>
        </w:rPr>
        <w:instrText xml:space="preserve"> HYPERLINK "http://google.github.io/styleguide/pyguide.html" \l "383-functions-and-methods" \h </w:instrText>
      </w:r>
      <w:r>
        <w:fldChar w:fldCharType="separate"/>
      </w:r>
      <w:r w:rsidRPr="0072190D">
        <w:rPr>
          <w:rStyle w:val="Lienhypertexte"/>
          <w:lang w:val="fr-FR"/>
          <w:rPrChange w:id="574" w:author="Danis Pierre-Alain" w:date="2019-11-21T16:28:00Z">
            <w:rPr>
              <w:rStyle w:val="Lienhypertexte"/>
            </w:rPr>
          </w:rPrChange>
        </w:rPr>
        <w:t>3.8.1</w:t>
      </w:r>
      <w:r>
        <w:rPr>
          <w:rStyle w:val="Lienhypertexte"/>
        </w:rPr>
        <w:fldChar w:fldCharType="end"/>
      </w:r>
      <w:r w:rsidRPr="0072190D">
        <w:rPr>
          <w:lang w:val="fr-FR"/>
          <w:rPrChange w:id="575" w:author="Danis Pierre-Alain" w:date="2019-11-21T16:28:00Z">
            <w:rPr/>
          </w:rPrChange>
        </w:rPr>
        <w:t>).</w:t>
      </w:r>
    </w:p>
    <w:p w14:paraId="5A4B8323" w14:textId="4617F4BC" w:rsidR="003B081E" w:rsidRPr="0072190D" w:rsidRDefault="003A121A">
      <w:pPr>
        <w:pStyle w:val="Corpsdetexte"/>
        <w:rPr>
          <w:lang w:val="fr-FR"/>
          <w:rPrChange w:id="576" w:author="Danis Pierre-Alain" w:date="2019-11-21T16:28:00Z">
            <w:rPr/>
          </w:rPrChange>
        </w:rPr>
      </w:pPr>
      <w:ins w:id="577" w:author="Danis Pierre-Alain" w:date="2019-11-25T15:52:00Z">
        <w:r>
          <w:rPr>
            <w:lang w:val="fr-FR"/>
          </w:rPr>
          <w:t xml:space="preserve">En </w:t>
        </w:r>
      </w:ins>
      <w:del w:id="578" w:author="Danis Pierre-Alain" w:date="2019-11-25T15:52:00Z">
        <w:r w:rsidR="0072190D" w:rsidRPr="0072190D" w:rsidDel="003A121A">
          <w:rPr>
            <w:lang w:val="fr-FR"/>
            <w:rPrChange w:id="579" w:author="Danis Pierre-Alain" w:date="2019-11-21T16:28:00Z">
              <w:rPr/>
            </w:rPrChange>
          </w:rPr>
          <w:delText>D’</w:delText>
        </w:r>
      </w:del>
      <w:r w:rsidR="0072190D" w:rsidRPr="0072190D">
        <w:rPr>
          <w:lang w:val="fr-FR"/>
          <w:rPrChange w:id="580" w:author="Danis Pierre-Alain" w:date="2019-11-21T16:28:00Z">
            <w:rPr/>
          </w:rPrChange>
        </w:rPr>
        <w:t>accord avec la Licence Publique Générale GNU, une notice de copyright est incluse dans chaque module.</w:t>
      </w:r>
    </w:p>
    <w:p w14:paraId="1DF2B40D" w14:textId="77777777" w:rsidR="003B081E" w:rsidRPr="0072190D" w:rsidRDefault="0072190D">
      <w:pPr>
        <w:pStyle w:val="Titre3"/>
        <w:rPr>
          <w:lang w:val="fr-FR"/>
          <w:rPrChange w:id="581" w:author="Danis Pierre-Alain" w:date="2019-11-21T16:28:00Z">
            <w:rPr/>
          </w:rPrChange>
        </w:rPr>
      </w:pPr>
      <w:bookmarkStart w:id="582" w:name="documentation"/>
      <w:bookmarkEnd w:id="582"/>
      <w:r w:rsidRPr="0072190D">
        <w:rPr>
          <w:lang w:val="fr-FR"/>
          <w:rPrChange w:id="583" w:author="Danis Pierre-Alain" w:date="2019-11-21T16:28:00Z">
            <w:rPr/>
          </w:rPrChange>
        </w:rPr>
        <w:t>Documentation</w:t>
      </w:r>
      <w:r>
        <w:fldChar w:fldCharType="begin"/>
      </w:r>
      <w:r w:rsidRPr="0072190D">
        <w:rPr>
          <w:lang w:val="fr-FR"/>
          <w:rPrChange w:id="584" w:author="Danis Pierre-Alain" w:date="2019-11-21T16:28:00Z">
            <w:rPr/>
          </w:rPrChange>
        </w:rPr>
        <w:instrText xml:space="preserve"> HYPERLINK \l "documentation" \h </w:instrText>
      </w:r>
      <w:r>
        <w:fldChar w:fldCharType="separate"/>
      </w:r>
      <w:r w:rsidRPr="0072190D">
        <w:rPr>
          <w:rStyle w:val="Lienhypertexte"/>
          <w:lang w:val="fr-FR"/>
          <w:rPrChange w:id="585" w:author="Danis Pierre-Alain" w:date="2019-11-21T16:28:00Z">
            <w:rPr>
              <w:rStyle w:val="Lienhypertexte"/>
            </w:rPr>
          </w:rPrChange>
        </w:rPr>
        <w:t>¶</w:t>
      </w:r>
      <w:r>
        <w:rPr>
          <w:rStyle w:val="Lienhypertexte"/>
        </w:rPr>
        <w:fldChar w:fldCharType="end"/>
      </w:r>
    </w:p>
    <w:p w14:paraId="02F22481" w14:textId="77777777" w:rsidR="003B081E" w:rsidRPr="0072190D" w:rsidRDefault="0072190D">
      <w:pPr>
        <w:pStyle w:val="FirstParagraph"/>
        <w:rPr>
          <w:lang w:val="fr-FR"/>
          <w:rPrChange w:id="586" w:author="Danis Pierre-Alain" w:date="2019-11-21T16:28:00Z">
            <w:rPr/>
          </w:rPrChange>
        </w:rPr>
      </w:pPr>
      <w:r w:rsidRPr="0072190D">
        <w:rPr>
          <w:lang w:val="fr-FR"/>
          <w:rPrChange w:id="587" w:author="Danis Pierre-Alain" w:date="2019-11-21T16:28:00Z">
            <w:rPr/>
          </w:rPrChange>
        </w:rPr>
        <w:t xml:space="preserve">Quelques documents d’aide ont été écrits en format </w:t>
      </w:r>
      <w:proofErr w:type="spellStart"/>
      <w:r w:rsidRPr="0072190D">
        <w:rPr>
          <w:lang w:val="fr-FR"/>
          <w:rPrChange w:id="588" w:author="Danis Pierre-Alain" w:date="2019-11-21T16:28:00Z">
            <w:rPr/>
          </w:rPrChange>
        </w:rPr>
        <w:t>markdown</w:t>
      </w:r>
      <w:proofErr w:type="spellEnd"/>
      <w:r w:rsidRPr="0072190D">
        <w:rPr>
          <w:lang w:val="fr-FR"/>
          <w:rPrChange w:id="589" w:author="Danis Pierre-Alain" w:date="2019-11-21T16:28:00Z">
            <w:rPr/>
          </w:rPrChange>
        </w:rPr>
        <w:t xml:space="preserve"> (README.md, package_description.md).</w:t>
      </w:r>
    </w:p>
    <w:p w14:paraId="1E6F0ACF" w14:textId="77777777" w:rsidR="003B081E" w:rsidRPr="0072190D" w:rsidRDefault="0072190D">
      <w:pPr>
        <w:pStyle w:val="Corpsdetexte"/>
        <w:rPr>
          <w:lang w:val="fr-FR"/>
          <w:rPrChange w:id="590" w:author="Danis Pierre-Alain" w:date="2019-11-21T16:28:00Z">
            <w:rPr/>
          </w:rPrChange>
        </w:rPr>
      </w:pPr>
      <w:r w:rsidRPr="0072190D">
        <w:rPr>
          <w:lang w:val="fr-FR"/>
          <w:rPrChange w:id="591" w:author="Danis Pierre-Alain" w:date="2019-11-21T16:28:00Z">
            <w:rPr/>
          </w:rPrChange>
        </w:rPr>
        <w:t xml:space="preserve">Le manuel d’utilisation a été généré avec </w:t>
      </w:r>
      <w:r w:rsidRPr="0072190D">
        <w:rPr>
          <w:rStyle w:val="VerbatimChar"/>
          <w:lang w:val="fr-FR"/>
          <w:rPrChange w:id="592" w:author="Danis Pierre-Alain" w:date="2019-11-21T16:28:00Z">
            <w:rPr>
              <w:rStyle w:val="VerbatimChar"/>
            </w:rPr>
          </w:rPrChange>
        </w:rPr>
        <w:t>sphinx</w:t>
      </w:r>
      <w:r w:rsidRPr="0072190D">
        <w:rPr>
          <w:lang w:val="fr-FR"/>
          <w:rPrChange w:id="593" w:author="Danis Pierre-Alain" w:date="2019-11-21T16:28:00Z">
            <w:rPr/>
          </w:rPrChange>
        </w:rPr>
        <w:t xml:space="preserve"> depuis fichiers en format </w:t>
      </w:r>
      <w:proofErr w:type="spellStart"/>
      <w:r w:rsidRPr="0072190D">
        <w:rPr>
          <w:lang w:val="fr-FR"/>
          <w:rPrChange w:id="594" w:author="Danis Pierre-Alain" w:date="2019-11-21T16:28:00Z">
            <w:rPr/>
          </w:rPrChange>
        </w:rPr>
        <w:t>markup</w:t>
      </w:r>
      <w:proofErr w:type="spellEnd"/>
      <w:r w:rsidRPr="0072190D">
        <w:rPr>
          <w:lang w:val="fr-FR"/>
          <w:rPrChange w:id="595" w:author="Danis Pierre-Alain" w:date="2019-11-21T16:28:00Z">
            <w:rPr/>
          </w:rPrChange>
        </w:rPr>
        <w:t xml:space="preserve"> </w:t>
      </w:r>
      <w:r>
        <w:fldChar w:fldCharType="begin"/>
      </w:r>
      <w:r w:rsidRPr="0072190D">
        <w:rPr>
          <w:lang w:val="fr-FR"/>
          <w:rPrChange w:id="596" w:author="Danis Pierre-Alain" w:date="2019-11-21T16:28:00Z">
            <w:rPr/>
          </w:rPrChange>
        </w:rPr>
        <w:instrText xml:space="preserve"> HYPERLINK "http://www.sphinx-doc.org/en/master/usage/restructuredtext/index.html" \h </w:instrText>
      </w:r>
      <w:r>
        <w:fldChar w:fldCharType="separate"/>
      </w:r>
      <w:proofErr w:type="spellStart"/>
      <w:r w:rsidRPr="0072190D">
        <w:rPr>
          <w:rStyle w:val="Lienhypertexte"/>
          <w:lang w:val="fr-FR"/>
          <w:rPrChange w:id="597" w:author="Danis Pierre-Alain" w:date="2019-11-21T16:28:00Z">
            <w:rPr>
              <w:rStyle w:val="Lienhypertexte"/>
            </w:rPr>
          </w:rPrChange>
        </w:rPr>
        <w:t>reStructuredText</w:t>
      </w:r>
      <w:proofErr w:type="spellEnd"/>
      <w:r>
        <w:rPr>
          <w:rStyle w:val="Lienhypertexte"/>
        </w:rPr>
        <w:fldChar w:fldCharType="end"/>
      </w:r>
      <w:r w:rsidRPr="0072190D">
        <w:rPr>
          <w:lang w:val="fr-FR"/>
          <w:rPrChange w:id="598" w:author="Danis Pierre-Alain" w:date="2019-11-21T16:28:00Z">
            <w:rPr/>
          </w:rPrChange>
        </w:rPr>
        <w:t xml:space="preserve"> . La documentation traduite en français a été créé avec </w:t>
      </w:r>
      <w:r w:rsidRPr="0072190D">
        <w:rPr>
          <w:rStyle w:val="VerbatimChar"/>
          <w:lang w:val="fr-FR"/>
          <w:rPrChange w:id="599" w:author="Danis Pierre-Alain" w:date="2019-11-21T16:28:00Z">
            <w:rPr>
              <w:rStyle w:val="VerbatimChar"/>
            </w:rPr>
          </w:rPrChange>
        </w:rPr>
        <w:t>sphinx-</w:t>
      </w:r>
      <w:proofErr w:type="spellStart"/>
      <w:r w:rsidRPr="0072190D">
        <w:rPr>
          <w:rStyle w:val="VerbatimChar"/>
          <w:lang w:val="fr-FR"/>
          <w:rPrChange w:id="600" w:author="Danis Pierre-Alain" w:date="2019-11-21T16:28:00Z">
            <w:rPr>
              <w:rStyle w:val="VerbatimChar"/>
            </w:rPr>
          </w:rPrChange>
        </w:rPr>
        <w:t>intl</w:t>
      </w:r>
      <w:proofErr w:type="spellEnd"/>
      <w:r w:rsidRPr="0072190D">
        <w:rPr>
          <w:lang w:val="fr-FR"/>
          <w:rPrChange w:id="601" w:author="Danis Pierre-Alain" w:date="2019-11-21T16:28:00Z">
            <w:rPr/>
          </w:rPrChange>
        </w:rPr>
        <w:t>.</w:t>
      </w:r>
    </w:p>
    <w:p w14:paraId="24FE658B" w14:textId="77777777" w:rsidR="003B081E" w:rsidRPr="0072190D" w:rsidRDefault="003B081E">
      <w:pPr>
        <w:pStyle w:val="Compact"/>
        <w:rPr>
          <w:lang w:val="fr-FR"/>
          <w:rPrChange w:id="602" w:author="Danis Pierre-Alain" w:date="2019-11-21T16:28:00Z">
            <w:rPr/>
          </w:rPrChange>
        </w:rPr>
      </w:pPr>
    </w:p>
    <w:p w14:paraId="05A39213" w14:textId="77777777" w:rsidR="007E1261" w:rsidRDefault="00903677">
      <w:pPr>
        <w:pStyle w:val="Titre2"/>
        <w:rPr>
          <w:del w:id="603" w:author="Danis Pierre-Alain" w:date="2019-11-21T16:28:00Z"/>
        </w:rPr>
      </w:pPr>
      <w:bookmarkStart w:id="604" w:name="traduction-de-la-documentation-du-projet"/>
      <w:bookmarkEnd w:id="604"/>
      <w:del w:id="605" w:author="Danis Pierre-Alain" w:date="2019-11-21T16:28:00Z">
        <w:r>
          <w:delText>Création de la documentation du projet</w:delText>
        </w:r>
        <w:r>
          <w:fldChar w:fldCharType="begin"/>
        </w:r>
        <w:r>
          <w:delInstrText xml:space="preserve"> HYPERLINK \l "creation-of-the-project-s-documentation" \h </w:delInstrText>
        </w:r>
        <w:r>
          <w:fldChar w:fldCharType="separate"/>
        </w:r>
        <w:r>
          <w:rPr>
            <w:rStyle w:val="Lienhypertexte"/>
          </w:rPr>
          <w:delText>¶</w:delText>
        </w:r>
        <w:r>
          <w:rPr>
            <w:rStyle w:val="Lienhypertexte"/>
          </w:rPr>
          <w:fldChar w:fldCharType="end"/>
        </w:r>
      </w:del>
    </w:p>
    <w:p w14:paraId="6F278D16" w14:textId="77777777" w:rsidR="003B081E" w:rsidRPr="0072190D" w:rsidRDefault="0072190D">
      <w:pPr>
        <w:pStyle w:val="Titre3"/>
        <w:rPr>
          <w:moveFrom w:id="606" w:author="Danis Pierre-Alain" w:date="2019-11-21T16:28:00Z"/>
          <w:lang w:val="fr-FR"/>
          <w:rPrChange w:id="607" w:author="Danis Pierre-Alain" w:date="2019-11-21T16:28:00Z">
            <w:rPr>
              <w:moveFrom w:id="608" w:author="Danis Pierre-Alain" w:date="2019-11-21T16:28:00Z"/>
            </w:rPr>
          </w:rPrChange>
        </w:rPr>
      </w:pPr>
      <w:moveFromRangeStart w:id="609" w:author="Danis Pierre-Alain" w:date="2019-11-21T16:28:00Z" w:name="move25246099"/>
      <w:moveFrom w:id="610" w:author="Danis Pierre-Alain" w:date="2019-11-21T16:28:00Z">
        <w:r w:rsidRPr="0072190D">
          <w:rPr>
            <w:lang w:val="fr-FR"/>
            <w:rPrChange w:id="611" w:author="Danis Pierre-Alain" w:date="2019-11-21T16:28:00Z">
              <w:rPr/>
            </w:rPrChange>
          </w:rPr>
          <w:t>Compilation de la documentation du projet</w:t>
        </w:r>
        <w:r>
          <w:fldChar w:fldCharType="begin"/>
        </w:r>
        <w:r w:rsidRPr="0072190D">
          <w:rPr>
            <w:lang w:val="fr-FR"/>
            <w:rPrChange w:id="612" w:author="Danis Pierre-Alain" w:date="2019-11-21T16:28:00Z">
              <w:rPr/>
            </w:rPrChange>
          </w:rPr>
          <w:instrText xml:space="preserve"> HYPERLINK \l "compilation-of-the-project-documentation" \h </w:instrText>
        </w:r>
        <w:r>
          <w:fldChar w:fldCharType="separate"/>
        </w:r>
        <w:r w:rsidRPr="0072190D">
          <w:rPr>
            <w:rStyle w:val="Lienhypertexte"/>
            <w:lang w:val="fr-FR"/>
            <w:rPrChange w:id="613" w:author="Danis Pierre-Alain" w:date="2019-11-21T16:28:00Z">
              <w:rPr>
                <w:rStyle w:val="Lienhypertexte"/>
              </w:rPr>
            </w:rPrChange>
          </w:rPr>
          <w:t>¶</w:t>
        </w:r>
        <w:r>
          <w:rPr>
            <w:rStyle w:val="Lienhypertexte"/>
          </w:rPr>
          <w:fldChar w:fldCharType="end"/>
        </w:r>
      </w:moveFrom>
    </w:p>
    <w:p w14:paraId="5B5C68F2" w14:textId="77777777" w:rsidR="003B081E" w:rsidRPr="0072190D" w:rsidRDefault="0072190D">
      <w:pPr>
        <w:pStyle w:val="FirstParagraph"/>
        <w:rPr>
          <w:moveFrom w:id="614" w:author="Danis Pierre-Alain" w:date="2019-11-21T16:28:00Z"/>
          <w:lang w:val="fr-FR"/>
          <w:rPrChange w:id="615" w:author="Danis Pierre-Alain" w:date="2019-11-21T16:28:00Z">
            <w:rPr>
              <w:moveFrom w:id="616" w:author="Danis Pierre-Alain" w:date="2019-11-21T16:28:00Z"/>
            </w:rPr>
          </w:rPrChange>
        </w:rPr>
      </w:pPr>
      <w:moveFrom w:id="617" w:author="Danis Pierre-Alain" w:date="2019-11-21T16:28:00Z">
        <w:r w:rsidRPr="0072190D">
          <w:rPr>
            <w:lang w:val="fr-FR"/>
            <w:rPrChange w:id="618" w:author="Danis Pierre-Alain" w:date="2019-11-21T16:28:00Z">
              <w:rPr/>
            </w:rPrChange>
          </w:rPr>
          <w:t xml:space="preserve">Les fichiers source du manuel d’utilisation du projet sont stockés dans le dossier </w:t>
        </w:r>
        <w:r w:rsidRPr="0072190D">
          <w:rPr>
            <w:rStyle w:val="VerbatimChar"/>
            <w:lang w:val="fr-FR"/>
            <w:rPrChange w:id="619" w:author="Danis Pierre-Alain" w:date="2019-11-21T16:28:00Z">
              <w:rPr>
                <w:rStyle w:val="VerbatimChar"/>
              </w:rPr>
            </w:rPrChange>
          </w:rPr>
          <w:t>pathtorepertoryokplm/sphinx-doc/source</w:t>
        </w:r>
        <w:r w:rsidRPr="0072190D">
          <w:rPr>
            <w:lang w:val="fr-FR"/>
            <w:rPrChange w:id="620" w:author="Danis Pierre-Alain" w:date="2019-11-21T16:28:00Z">
              <w:rPr/>
            </w:rPrChange>
          </w:rPr>
          <w:t xml:space="preserve">. Sphinx extrait aussi des données des docstrings des modules du projet. Pour compiler le manuel d’utilisation en html allez au dossier </w:t>
        </w:r>
        <w:r w:rsidRPr="0072190D">
          <w:rPr>
            <w:rStyle w:val="VerbatimChar"/>
            <w:lang w:val="fr-FR"/>
            <w:rPrChange w:id="621" w:author="Danis Pierre-Alain" w:date="2019-11-21T16:28:00Z">
              <w:rPr>
                <w:rStyle w:val="VerbatimChar"/>
              </w:rPr>
            </w:rPrChange>
          </w:rPr>
          <w:t>pathtorepertoryokplm/sphinx-doc</w:t>
        </w:r>
        <w:r w:rsidRPr="0072190D">
          <w:rPr>
            <w:lang w:val="fr-FR"/>
            <w:rPrChange w:id="622" w:author="Danis Pierre-Alain" w:date="2019-11-21T16:28:00Z">
              <w:rPr/>
            </w:rPrChange>
          </w:rPr>
          <w:t xml:space="preserve"> et tapez :</w:t>
        </w:r>
      </w:moveFrom>
    </w:p>
    <w:p w14:paraId="0332F1BF" w14:textId="77777777" w:rsidR="003B081E" w:rsidRPr="0072190D" w:rsidRDefault="0072190D">
      <w:pPr>
        <w:pStyle w:val="SourceCode"/>
        <w:rPr>
          <w:moveFrom w:id="623" w:author="Danis Pierre-Alain" w:date="2019-11-21T16:28:00Z"/>
          <w:lang w:val="fr-FR"/>
          <w:rPrChange w:id="624" w:author="Danis Pierre-Alain" w:date="2019-11-21T16:28:00Z">
            <w:rPr>
              <w:moveFrom w:id="625" w:author="Danis Pierre-Alain" w:date="2019-11-21T16:28:00Z"/>
            </w:rPr>
          </w:rPrChange>
        </w:rPr>
      </w:pPr>
      <w:moveFrom w:id="626" w:author="Danis Pierre-Alain" w:date="2019-11-21T16:28:00Z">
        <w:r w:rsidRPr="0072190D">
          <w:rPr>
            <w:rStyle w:val="VerbatimChar"/>
            <w:lang w:val="fr-FR"/>
            <w:rPrChange w:id="627" w:author="Danis Pierre-Alain" w:date="2019-11-21T16:28:00Z">
              <w:rPr>
                <w:rStyle w:val="VerbatimChar"/>
              </w:rPr>
            </w:rPrChange>
          </w:rPr>
          <w:t>make html</w:t>
        </w:r>
      </w:moveFrom>
    </w:p>
    <w:p w14:paraId="5470DA18" w14:textId="77777777" w:rsidR="003B081E" w:rsidRPr="0072190D" w:rsidRDefault="0072190D">
      <w:pPr>
        <w:pStyle w:val="FirstParagraph"/>
        <w:rPr>
          <w:moveFrom w:id="628" w:author="Danis Pierre-Alain" w:date="2019-11-21T16:28:00Z"/>
          <w:lang w:val="fr-FR"/>
          <w:rPrChange w:id="629" w:author="Danis Pierre-Alain" w:date="2019-11-21T16:28:00Z">
            <w:rPr>
              <w:moveFrom w:id="630" w:author="Danis Pierre-Alain" w:date="2019-11-21T16:28:00Z"/>
            </w:rPr>
          </w:rPrChange>
        </w:rPr>
      </w:pPr>
      <w:moveFrom w:id="631" w:author="Danis Pierre-Alain" w:date="2019-11-21T16:28:00Z">
        <w:r w:rsidRPr="0072190D">
          <w:rPr>
            <w:lang w:val="fr-FR"/>
            <w:rPrChange w:id="632" w:author="Danis Pierre-Alain" w:date="2019-11-21T16:28:00Z">
              <w:rPr/>
            </w:rPrChange>
          </w:rPr>
          <w:t xml:space="preserve">Les fichiers html de sortie sont stockés dans le dossier </w:t>
        </w:r>
        <w:r w:rsidRPr="0072190D">
          <w:rPr>
            <w:rStyle w:val="VerbatimChar"/>
            <w:lang w:val="fr-FR"/>
            <w:rPrChange w:id="633" w:author="Danis Pierre-Alain" w:date="2019-11-21T16:28:00Z">
              <w:rPr>
                <w:rStyle w:val="VerbatimChar"/>
              </w:rPr>
            </w:rPrChange>
          </w:rPr>
          <w:t>pathtorepertoryokplm/sphinx-doc/build/html</w:t>
        </w:r>
        <w:r w:rsidRPr="0072190D">
          <w:rPr>
            <w:lang w:val="fr-FR"/>
            <w:rPrChange w:id="634" w:author="Danis Pierre-Alain" w:date="2019-11-21T16:28:00Z">
              <w:rPr/>
            </w:rPrChange>
          </w:rPr>
          <w:t>.</w:t>
        </w:r>
      </w:moveFrom>
    </w:p>
    <w:p w14:paraId="086B9CEC" w14:textId="77777777" w:rsidR="003B081E" w:rsidRPr="0072190D" w:rsidRDefault="0072190D">
      <w:pPr>
        <w:pStyle w:val="Corpsdetexte"/>
        <w:rPr>
          <w:moveFrom w:id="635" w:author="Danis Pierre-Alain" w:date="2019-11-21T16:28:00Z"/>
          <w:lang w:val="fr-FR"/>
          <w:rPrChange w:id="636" w:author="Danis Pierre-Alain" w:date="2019-11-21T16:28:00Z">
            <w:rPr>
              <w:moveFrom w:id="637" w:author="Danis Pierre-Alain" w:date="2019-11-21T16:28:00Z"/>
            </w:rPr>
          </w:rPrChange>
        </w:rPr>
      </w:pPr>
      <w:moveFrom w:id="638" w:author="Danis Pierre-Alain" w:date="2019-11-21T16:28:00Z">
        <w:r w:rsidRPr="0072190D">
          <w:rPr>
            <w:lang w:val="fr-FR"/>
            <w:rPrChange w:id="639" w:author="Danis Pierre-Alain" w:date="2019-11-21T16:28:00Z">
              <w:rPr/>
            </w:rPrChange>
          </w:rPr>
          <w:t>Vous pouvez compiler aussi le manuel d’utilisation en pdf avec :</w:t>
        </w:r>
      </w:moveFrom>
    </w:p>
    <w:p w14:paraId="236FB7D1" w14:textId="77777777" w:rsidR="003B081E" w:rsidRPr="0072190D" w:rsidRDefault="0072190D">
      <w:pPr>
        <w:pStyle w:val="SourceCode"/>
        <w:rPr>
          <w:moveFrom w:id="640" w:author="Danis Pierre-Alain" w:date="2019-11-21T16:28:00Z"/>
          <w:lang w:val="fr-FR"/>
          <w:rPrChange w:id="641" w:author="Danis Pierre-Alain" w:date="2019-11-21T16:28:00Z">
            <w:rPr>
              <w:moveFrom w:id="642" w:author="Danis Pierre-Alain" w:date="2019-11-21T16:28:00Z"/>
            </w:rPr>
          </w:rPrChange>
        </w:rPr>
      </w:pPr>
      <w:moveFrom w:id="643" w:author="Danis Pierre-Alain" w:date="2019-11-21T16:28:00Z">
        <w:r w:rsidRPr="0072190D">
          <w:rPr>
            <w:rStyle w:val="VerbatimChar"/>
            <w:lang w:val="fr-FR"/>
            <w:rPrChange w:id="644" w:author="Danis Pierre-Alain" w:date="2019-11-21T16:28:00Z">
              <w:rPr>
                <w:rStyle w:val="VerbatimChar"/>
              </w:rPr>
            </w:rPrChange>
          </w:rPr>
          <w:t>make latexpdf</w:t>
        </w:r>
      </w:moveFrom>
    </w:p>
    <w:p w14:paraId="0FEB9B9B" w14:textId="77777777" w:rsidR="003B081E" w:rsidRPr="0072190D" w:rsidRDefault="0072190D">
      <w:pPr>
        <w:pStyle w:val="FirstParagraph"/>
        <w:rPr>
          <w:moveFrom w:id="645" w:author="Danis Pierre-Alain" w:date="2019-11-21T16:28:00Z"/>
          <w:lang w:val="fr-FR"/>
          <w:rPrChange w:id="646" w:author="Danis Pierre-Alain" w:date="2019-11-21T16:28:00Z">
            <w:rPr>
              <w:moveFrom w:id="647" w:author="Danis Pierre-Alain" w:date="2019-11-21T16:28:00Z"/>
            </w:rPr>
          </w:rPrChange>
        </w:rPr>
      </w:pPr>
      <w:moveFrom w:id="648" w:author="Danis Pierre-Alain" w:date="2019-11-21T16:28:00Z">
        <w:r w:rsidRPr="0072190D">
          <w:rPr>
            <w:lang w:val="fr-FR"/>
            <w:rPrChange w:id="649" w:author="Danis Pierre-Alain" w:date="2019-11-21T16:28:00Z">
              <w:rPr/>
            </w:rPrChange>
          </w:rPr>
          <w:t xml:space="preserve">Les fichiers source de la documentation sont convertis à latex et après à pdf. Les fichiers latex et pdf de sortie sont stockés dans le dossier </w:t>
        </w:r>
        <w:r w:rsidRPr="0072190D">
          <w:rPr>
            <w:rStyle w:val="VerbatimChar"/>
            <w:lang w:val="fr-FR"/>
            <w:rPrChange w:id="650" w:author="Danis Pierre-Alain" w:date="2019-11-21T16:28:00Z">
              <w:rPr>
                <w:rStyle w:val="VerbatimChar"/>
              </w:rPr>
            </w:rPrChange>
          </w:rPr>
          <w:t>pathtorepertoryokplm/sphinx-doc/build/latex</w:t>
        </w:r>
        <w:r w:rsidRPr="0072190D">
          <w:rPr>
            <w:lang w:val="fr-FR"/>
            <w:rPrChange w:id="651" w:author="Danis Pierre-Alain" w:date="2019-11-21T16:28:00Z">
              <w:rPr/>
            </w:rPrChange>
          </w:rPr>
          <w:t>.</w:t>
        </w:r>
      </w:moveFrom>
    </w:p>
    <w:moveFromRangeEnd w:id="609"/>
    <w:p w14:paraId="4E8A54C5" w14:textId="77777777" w:rsidR="003B081E" w:rsidRPr="0072190D" w:rsidRDefault="0072190D">
      <w:pPr>
        <w:pStyle w:val="Titre2"/>
        <w:rPr>
          <w:lang w:val="fr-FR"/>
          <w:rPrChange w:id="652" w:author="Danis Pierre-Alain" w:date="2019-11-21T16:28:00Z">
            <w:rPr/>
          </w:rPrChange>
        </w:rPr>
        <w:pPrChange w:id="653" w:author="Danis Pierre-Alain" w:date="2019-11-21T16:28:00Z">
          <w:pPr>
            <w:pStyle w:val="Titre3"/>
          </w:pPr>
        </w:pPrChange>
      </w:pPr>
      <w:r w:rsidRPr="0072190D">
        <w:rPr>
          <w:lang w:val="fr-FR"/>
          <w:rPrChange w:id="654" w:author="Danis Pierre-Alain" w:date="2019-11-21T16:28:00Z">
            <w:rPr/>
          </w:rPrChange>
        </w:rPr>
        <w:t>Traduction de la documentation du projet</w:t>
      </w:r>
      <w:r>
        <w:fldChar w:fldCharType="begin"/>
      </w:r>
      <w:r w:rsidRPr="0072190D">
        <w:rPr>
          <w:lang w:val="fr-FR"/>
          <w:rPrChange w:id="655" w:author="Danis Pierre-Alain" w:date="2019-11-21T16:28:00Z">
            <w:rPr/>
          </w:rPrChange>
        </w:rPr>
        <w:instrText xml:space="preserve"> HYPERLINK \l "translation-of-the-project-s-documentation" \h </w:instrText>
      </w:r>
      <w:r>
        <w:fldChar w:fldCharType="separate"/>
      </w:r>
      <w:r w:rsidRPr="0072190D">
        <w:rPr>
          <w:rStyle w:val="Lienhypertexte"/>
          <w:lang w:val="fr-FR"/>
          <w:rPrChange w:id="656" w:author="Danis Pierre-Alain" w:date="2019-11-21T16:28:00Z">
            <w:rPr>
              <w:rStyle w:val="Lienhypertexte"/>
            </w:rPr>
          </w:rPrChange>
        </w:rPr>
        <w:t>¶</w:t>
      </w:r>
      <w:r>
        <w:rPr>
          <w:rStyle w:val="Lienhypertexte"/>
        </w:rPr>
        <w:fldChar w:fldCharType="end"/>
      </w:r>
    </w:p>
    <w:p w14:paraId="2BE2EA27" w14:textId="0B4EF10C" w:rsidR="003B081E" w:rsidRPr="0072190D" w:rsidRDefault="0072190D">
      <w:pPr>
        <w:pStyle w:val="FirstParagraph"/>
        <w:rPr>
          <w:lang w:val="fr-FR"/>
          <w:rPrChange w:id="657" w:author="Danis Pierre-Alain" w:date="2019-11-21T16:28:00Z">
            <w:rPr/>
          </w:rPrChange>
        </w:rPr>
      </w:pPr>
      <w:r w:rsidRPr="0072190D">
        <w:rPr>
          <w:lang w:val="fr-FR"/>
          <w:rPrChange w:id="658" w:author="Danis Pierre-Alain" w:date="2019-11-21T16:28:00Z">
            <w:rPr/>
          </w:rPrChange>
        </w:rPr>
        <w:t xml:space="preserve">Le package </w:t>
      </w:r>
      <w:proofErr w:type="spellStart"/>
      <w:r w:rsidRPr="0072190D">
        <w:rPr>
          <w:rStyle w:val="VerbatimChar"/>
          <w:lang w:val="fr-FR"/>
          <w:rPrChange w:id="659" w:author="Danis Pierre-Alain" w:date="2019-11-21T16:28:00Z">
            <w:rPr>
              <w:rStyle w:val="VerbatimChar"/>
            </w:rPr>
          </w:rPrChange>
        </w:rPr>
        <w:t>okplm</w:t>
      </w:r>
      <w:proofErr w:type="spellEnd"/>
      <w:r w:rsidRPr="0072190D">
        <w:rPr>
          <w:lang w:val="fr-FR"/>
          <w:rPrChange w:id="660" w:author="Danis Pierre-Alain" w:date="2019-11-21T16:28:00Z">
            <w:rPr/>
          </w:rPrChange>
        </w:rPr>
        <w:t xml:space="preserve"> a été écrit originalement en anglais et traduit en français. Cette section décrit l</w:t>
      </w:r>
      <w:ins w:id="661" w:author="Danis Pierre-Alain" w:date="2019-11-21T18:12:00Z">
        <w:r w:rsidR="007D7FA9">
          <w:rPr>
            <w:lang w:val="fr-FR"/>
          </w:rPr>
          <w:t>a</w:t>
        </w:r>
      </w:ins>
      <w:del w:id="662" w:author="Danis Pierre-Alain" w:date="2019-11-21T18:12:00Z">
        <w:r w:rsidRPr="0072190D" w:rsidDel="007D7FA9">
          <w:rPr>
            <w:lang w:val="fr-FR"/>
            <w:rPrChange w:id="663" w:author="Danis Pierre-Alain" w:date="2019-11-21T16:28:00Z">
              <w:rPr/>
            </w:rPrChange>
          </w:rPr>
          <w:delText>e</w:delText>
        </w:r>
      </w:del>
      <w:r w:rsidRPr="0072190D">
        <w:rPr>
          <w:lang w:val="fr-FR"/>
          <w:rPrChange w:id="664" w:author="Danis Pierre-Alain" w:date="2019-11-21T16:28:00Z">
            <w:rPr/>
          </w:rPrChange>
        </w:rPr>
        <w:t xml:space="preserve"> </w:t>
      </w:r>
      <w:del w:id="665" w:author="Danis Pierre-Alain" w:date="2019-11-21T18:12:00Z">
        <w:r w:rsidRPr="0072190D" w:rsidDel="007D7FA9">
          <w:rPr>
            <w:lang w:val="fr-FR"/>
            <w:rPrChange w:id="666" w:author="Danis Pierre-Alain" w:date="2019-11-21T16:28:00Z">
              <w:rPr/>
            </w:rPrChange>
          </w:rPr>
          <w:delText xml:space="preserve">procès </w:delText>
        </w:r>
      </w:del>
      <w:ins w:id="667" w:author="Danis Pierre-Alain" w:date="2019-11-21T18:12:00Z">
        <w:r w:rsidR="007D7FA9">
          <w:rPr>
            <w:lang w:val="fr-FR"/>
          </w:rPr>
          <w:t xml:space="preserve">procédure </w:t>
        </w:r>
      </w:ins>
      <w:r w:rsidRPr="0072190D">
        <w:rPr>
          <w:lang w:val="fr-FR"/>
          <w:rPrChange w:id="668" w:author="Danis Pierre-Alain" w:date="2019-11-21T16:28:00Z">
            <w:rPr/>
          </w:rPrChange>
        </w:rPr>
        <w:t xml:space="preserve">pour traduire le Guide d’Utilisation et Développement, qui utilise des fichiers pot et po et le package </w:t>
      </w:r>
      <w:r w:rsidRPr="0072190D">
        <w:rPr>
          <w:rStyle w:val="VerbatimChar"/>
          <w:lang w:val="fr-FR"/>
          <w:rPrChange w:id="669" w:author="Danis Pierre-Alain" w:date="2019-11-21T16:28:00Z">
            <w:rPr>
              <w:rStyle w:val="VerbatimChar"/>
            </w:rPr>
          </w:rPrChange>
        </w:rPr>
        <w:t>sphinx-</w:t>
      </w:r>
      <w:proofErr w:type="spellStart"/>
      <w:r w:rsidRPr="0072190D">
        <w:rPr>
          <w:rStyle w:val="VerbatimChar"/>
          <w:lang w:val="fr-FR"/>
          <w:rPrChange w:id="670" w:author="Danis Pierre-Alain" w:date="2019-11-21T16:28:00Z">
            <w:rPr>
              <w:rStyle w:val="VerbatimChar"/>
            </w:rPr>
          </w:rPrChange>
        </w:rPr>
        <w:t>intl</w:t>
      </w:r>
      <w:proofErr w:type="spellEnd"/>
      <w:r w:rsidRPr="0072190D">
        <w:rPr>
          <w:lang w:val="fr-FR"/>
          <w:rPrChange w:id="671" w:author="Danis Pierre-Alain" w:date="2019-11-21T16:28:00Z">
            <w:rPr/>
          </w:rPrChange>
        </w:rPr>
        <w:t xml:space="preserve">. L’utilisation de cette méthode permet de traduire seulement les sections modifiées quand il y a des modifications de la </w:t>
      </w:r>
      <w:del w:id="672" w:author="Danis Pierre-Alain" w:date="2019-11-25T16:52:00Z">
        <w:r w:rsidRPr="0072190D" w:rsidDel="007B2981">
          <w:rPr>
            <w:lang w:val="fr-FR"/>
            <w:rPrChange w:id="673" w:author="Danis Pierre-Alain" w:date="2019-11-21T16:28:00Z">
              <w:rPr/>
            </w:rPrChange>
          </w:rPr>
          <w:delText xml:space="preserve">modification </w:delText>
        </w:r>
      </w:del>
      <w:ins w:id="674" w:author="Danis Pierre-Alain" w:date="2019-11-25T16:52:00Z">
        <w:r w:rsidR="007B2981">
          <w:rPr>
            <w:lang w:val="fr-FR"/>
          </w:rPr>
          <w:t>version</w:t>
        </w:r>
        <w:r w:rsidR="007B2981" w:rsidRPr="0072190D">
          <w:rPr>
            <w:lang w:val="fr-FR"/>
            <w:rPrChange w:id="675" w:author="Danis Pierre-Alain" w:date="2019-11-21T16:28:00Z">
              <w:rPr/>
            </w:rPrChange>
          </w:rPr>
          <w:t xml:space="preserve"> </w:t>
        </w:r>
      </w:ins>
      <w:r w:rsidRPr="0072190D">
        <w:rPr>
          <w:lang w:val="fr-FR"/>
          <w:rPrChange w:id="676" w:author="Danis Pierre-Alain" w:date="2019-11-21T16:28:00Z">
            <w:rPr/>
          </w:rPrChange>
        </w:rPr>
        <w:t xml:space="preserve">originelle. Cette méthode facilite aussi la traduction des </w:t>
      </w:r>
      <w:proofErr w:type="spellStart"/>
      <w:r w:rsidRPr="0072190D">
        <w:rPr>
          <w:lang w:val="fr-FR"/>
          <w:rPrChange w:id="677" w:author="Danis Pierre-Alain" w:date="2019-11-21T16:28:00Z">
            <w:rPr/>
          </w:rPrChange>
        </w:rPr>
        <w:t>docstrings</w:t>
      </w:r>
      <w:proofErr w:type="spellEnd"/>
      <w:r w:rsidRPr="0072190D">
        <w:rPr>
          <w:lang w:val="fr-FR"/>
          <w:rPrChange w:id="678" w:author="Danis Pierre-Alain" w:date="2019-11-21T16:28:00Z">
            <w:rPr/>
          </w:rPrChange>
        </w:rPr>
        <w:t xml:space="preserve"> et de la documentation des modules. Les instructions de traduction sont basées sur </w:t>
      </w:r>
      <w:r>
        <w:fldChar w:fldCharType="begin"/>
      </w:r>
      <w:r w:rsidRPr="0072190D">
        <w:rPr>
          <w:lang w:val="fr-FR"/>
          <w:rPrChange w:id="679" w:author="Danis Pierre-Alain" w:date="2019-11-21T16:28:00Z">
            <w:rPr/>
          </w:rPrChange>
        </w:rPr>
        <w:instrText xml:space="preserve"> HYPERLINK "https://sphinx-doc.org/en/1.8/intl.html" \h </w:instrText>
      </w:r>
      <w:r>
        <w:fldChar w:fldCharType="separate"/>
      </w:r>
      <w:r w:rsidRPr="0072190D">
        <w:rPr>
          <w:rStyle w:val="Lienhypertexte"/>
          <w:lang w:val="fr-FR"/>
          <w:rPrChange w:id="680" w:author="Danis Pierre-Alain" w:date="2019-11-21T16:28:00Z">
            <w:rPr>
              <w:rStyle w:val="Lienhypertexte"/>
            </w:rPr>
          </w:rPrChange>
        </w:rPr>
        <w:t>https://sphinx-doc.org/en/1.8/intl.html</w:t>
      </w:r>
      <w:r>
        <w:rPr>
          <w:rStyle w:val="Lienhypertexte"/>
        </w:rPr>
        <w:fldChar w:fldCharType="end"/>
      </w:r>
      <w:r w:rsidRPr="0072190D">
        <w:rPr>
          <w:lang w:val="fr-FR"/>
          <w:rPrChange w:id="681" w:author="Danis Pierre-Alain" w:date="2019-11-21T16:28:00Z">
            <w:rPr/>
          </w:rPrChange>
        </w:rPr>
        <w:t>.</w:t>
      </w:r>
    </w:p>
    <w:p w14:paraId="3B3D92D0" w14:textId="77777777" w:rsidR="003B081E" w:rsidRPr="0072190D" w:rsidRDefault="0072190D">
      <w:pPr>
        <w:pStyle w:val="Titre3"/>
        <w:rPr>
          <w:lang w:val="fr-FR"/>
          <w:rPrChange w:id="682" w:author="Danis Pierre-Alain" w:date="2019-11-21T16:28:00Z">
            <w:rPr/>
          </w:rPrChange>
        </w:rPr>
        <w:pPrChange w:id="683" w:author="Danis Pierre-Alain" w:date="2019-11-21T16:28:00Z">
          <w:pPr>
            <w:pStyle w:val="Titre4"/>
          </w:pPr>
        </w:pPrChange>
      </w:pPr>
      <w:bookmarkStart w:id="684" w:name="pas-préliminaires"/>
      <w:bookmarkEnd w:id="684"/>
      <w:r w:rsidRPr="0072190D">
        <w:rPr>
          <w:lang w:val="fr-FR"/>
          <w:rPrChange w:id="685" w:author="Danis Pierre-Alain" w:date="2019-11-21T16:28:00Z">
            <w:rPr/>
          </w:rPrChange>
        </w:rPr>
        <w:t>Pas préliminaires</w:t>
      </w:r>
      <w:r>
        <w:fldChar w:fldCharType="begin"/>
      </w:r>
      <w:r w:rsidRPr="0072190D">
        <w:rPr>
          <w:lang w:val="fr-FR"/>
          <w:rPrChange w:id="686" w:author="Danis Pierre-Alain" w:date="2019-11-21T16:28:00Z">
            <w:rPr/>
          </w:rPrChange>
        </w:rPr>
        <w:instrText xml:space="preserve"> HYPERLINK \l "preliminary-steps" \h </w:instrText>
      </w:r>
      <w:r>
        <w:fldChar w:fldCharType="separate"/>
      </w:r>
      <w:r w:rsidRPr="0072190D">
        <w:rPr>
          <w:rStyle w:val="Lienhypertexte"/>
          <w:lang w:val="fr-FR"/>
          <w:rPrChange w:id="687" w:author="Danis Pierre-Alain" w:date="2019-11-21T16:28:00Z">
            <w:rPr>
              <w:rStyle w:val="Lienhypertexte"/>
            </w:rPr>
          </w:rPrChange>
        </w:rPr>
        <w:t>¶</w:t>
      </w:r>
      <w:r>
        <w:rPr>
          <w:rStyle w:val="Lienhypertexte"/>
        </w:rPr>
        <w:fldChar w:fldCharType="end"/>
      </w:r>
    </w:p>
    <w:p w14:paraId="44361BB1" w14:textId="39ABF308" w:rsidR="003B081E" w:rsidRPr="0072190D" w:rsidRDefault="0072190D">
      <w:pPr>
        <w:pStyle w:val="FirstParagraph"/>
        <w:rPr>
          <w:lang w:val="fr-FR"/>
          <w:rPrChange w:id="688" w:author="Danis Pierre-Alain" w:date="2019-11-21T16:28:00Z">
            <w:rPr/>
          </w:rPrChange>
        </w:rPr>
      </w:pPr>
      <w:r w:rsidRPr="0072190D">
        <w:rPr>
          <w:lang w:val="fr-FR"/>
          <w:rPrChange w:id="689" w:author="Danis Pierre-Alain" w:date="2019-11-21T16:28:00Z">
            <w:rPr/>
          </w:rPrChange>
        </w:rPr>
        <w:t>Avant de commencer la traduction il est conseillé de relire attentivement les fichiers source</w:t>
      </w:r>
      <w:ins w:id="690" w:author="Danis Pierre-Alain" w:date="2019-11-21T18:13:00Z">
        <w:r w:rsidR="007D7FA9">
          <w:rPr>
            <w:lang w:val="fr-FR"/>
          </w:rPr>
          <w:t>s</w:t>
        </w:r>
      </w:ins>
      <w:r w:rsidRPr="0072190D">
        <w:rPr>
          <w:lang w:val="fr-FR"/>
          <w:rPrChange w:id="691" w:author="Danis Pierre-Alain" w:date="2019-11-21T16:28:00Z">
            <w:rPr/>
          </w:rPrChange>
        </w:rPr>
        <w:t xml:space="preserve"> pour éliminer des erreurs linguistiques ou de format.</w:t>
      </w:r>
    </w:p>
    <w:p w14:paraId="6AD11EE1" w14:textId="2CD32586" w:rsidR="003B081E" w:rsidRPr="0072190D" w:rsidRDefault="0072190D">
      <w:pPr>
        <w:pStyle w:val="Corpsdetexte"/>
        <w:rPr>
          <w:lang w:val="fr-FR"/>
          <w:rPrChange w:id="692" w:author="Danis Pierre-Alain" w:date="2019-11-21T16:28:00Z">
            <w:rPr/>
          </w:rPrChange>
        </w:rPr>
      </w:pPr>
      <w:r w:rsidRPr="0072190D">
        <w:rPr>
          <w:lang w:val="fr-FR"/>
          <w:rPrChange w:id="693" w:author="Danis Pierre-Alain" w:date="2019-11-21T16:28:00Z">
            <w:rPr/>
          </w:rPrChange>
        </w:rPr>
        <w:t xml:space="preserve">Un glossaire de termes techniques a été créé pour </w:t>
      </w:r>
      <w:del w:id="694" w:author="Danis Pierre-Alain" w:date="2019-11-21T18:13:00Z">
        <w:r w:rsidRPr="0072190D" w:rsidDel="007D7FA9">
          <w:rPr>
            <w:lang w:val="fr-FR"/>
            <w:rPrChange w:id="695" w:author="Danis Pierre-Alain" w:date="2019-11-21T16:28:00Z">
              <w:rPr/>
            </w:rPrChange>
          </w:rPr>
          <w:delText xml:space="preserve">aider dans la traduction et </w:delText>
        </w:r>
      </w:del>
      <w:proofErr w:type="spellStart"/>
      <w:r w:rsidRPr="0072190D">
        <w:rPr>
          <w:lang w:val="fr-FR"/>
          <w:rPrChange w:id="696" w:author="Danis Pierre-Alain" w:date="2019-11-21T16:28:00Z">
            <w:rPr/>
          </w:rPrChange>
        </w:rPr>
        <w:t>pour</w:t>
      </w:r>
      <w:proofErr w:type="spellEnd"/>
      <w:r w:rsidRPr="0072190D">
        <w:rPr>
          <w:lang w:val="fr-FR"/>
          <w:rPrChange w:id="697" w:author="Danis Pierre-Alain" w:date="2019-11-21T16:28:00Z">
            <w:rPr/>
          </w:rPrChange>
        </w:rPr>
        <w:t xml:space="preserve"> améliorer la consistance</w:t>
      </w:r>
      <w:ins w:id="698" w:author="Danis Pierre-Alain" w:date="2019-11-21T18:13:00Z">
        <w:r w:rsidR="007D7FA9">
          <w:rPr>
            <w:lang w:val="fr-FR"/>
          </w:rPr>
          <w:t xml:space="preserve"> de la traduction</w:t>
        </w:r>
      </w:ins>
      <w:r w:rsidRPr="0072190D">
        <w:rPr>
          <w:lang w:val="fr-FR"/>
          <w:rPrChange w:id="699" w:author="Danis Pierre-Alain" w:date="2019-11-21T16:28:00Z">
            <w:rPr/>
          </w:rPrChange>
        </w:rPr>
        <w:t xml:space="preserve">. Il est situé dans le dossier </w:t>
      </w:r>
      <w:r w:rsidRPr="0072190D">
        <w:rPr>
          <w:rStyle w:val="VerbatimChar"/>
          <w:lang w:val="fr-FR"/>
          <w:rPrChange w:id="700" w:author="Danis Pierre-Alain" w:date="2019-11-21T16:28:00Z">
            <w:rPr>
              <w:rStyle w:val="VerbatimChar"/>
            </w:rPr>
          </w:rPrChange>
        </w:rPr>
        <w:t>sphinx-doc/</w:t>
      </w:r>
      <w:proofErr w:type="spellStart"/>
      <w:r w:rsidRPr="0072190D">
        <w:rPr>
          <w:rStyle w:val="VerbatimChar"/>
          <w:lang w:val="fr-FR"/>
          <w:rPrChange w:id="701" w:author="Danis Pierre-Alain" w:date="2019-11-21T16:28:00Z">
            <w:rPr>
              <w:rStyle w:val="VerbatimChar"/>
            </w:rPr>
          </w:rPrChange>
        </w:rPr>
        <w:t>glossaries</w:t>
      </w:r>
      <w:proofErr w:type="spellEnd"/>
      <w:r w:rsidRPr="0072190D">
        <w:rPr>
          <w:lang w:val="fr-FR"/>
          <w:rPrChange w:id="702" w:author="Danis Pierre-Alain" w:date="2019-11-21T16:28:00Z">
            <w:rPr/>
          </w:rPrChange>
        </w:rPr>
        <w:t>.</w:t>
      </w:r>
    </w:p>
    <w:p w14:paraId="739A85D0" w14:textId="41D87F9A" w:rsidR="003B081E" w:rsidRPr="007D7FA9" w:rsidRDefault="0072190D">
      <w:pPr>
        <w:pStyle w:val="Titre3"/>
        <w:rPr>
          <w:lang w:val="fr-FR"/>
          <w:rPrChange w:id="703" w:author="Danis Pierre-Alain" w:date="2019-11-21T18:16:00Z">
            <w:rPr/>
          </w:rPrChange>
        </w:rPr>
        <w:pPrChange w:id="704" w:author="Danis Pierre-Alain" w:date="2019-11-21T16:28:00Z">
          <w:pPr>
            <w:pStyle w:val="Titre4"/>
          </w:pPr>
        </w:pPrChange>
      </w:pPr>
      <w:bookmarkStart w:id="705" w:name="création-de-fichiers-pot-et-po"/>
      <w:bookmarkEnd w:id="705"/>
      <w:r w:rsidRPr="0072190D">
        <w:rPr>
          <w:lang w:val="fr-FR"/>
          <w:rPrChange w:id="706" w:author="Danis Pierre-Alain" w:date="2019-11-21T16:28:00Z">
            <w:rPr/>
          </w:rPrChange>
        </w:rPr>
        <w:t>Création de fichiers POT et PO</w:t>
      </w:r>
      <w:r>
        <w:fldChar w:fldCharType="begin"/>
      </w:r>
      <w:r w:rsidRPr="0072190D">
        <w:rPr>
          <w:lang w:val="fr-FR"/>
          <w:rPrChange w:id="707" w:author="Danis Pierre-Alain" w:date="2019-11-21T16:28:00Z">
            <w:rPr/>
          </w:rPrChange>
        </w:rPr>
        <w:instrText xml:space="preserve"> HYPERLINK \l "creation-of-pot-and-po-files" \h </w:instrText>
      </w:r>
      <w:r>
        <w:fldChar w:fldCharType="separate"/>
      </w:r>
      <w:r w:rsidRPr="0072190D">
        <w:rPr>
          <w:rStyle w:val="Lienhypertexte"/>
          <w:lang w:val="fr-FR"/>
          <w:rPrChange w:id="708" w:author="Danis Pierre-Alain" w:date="2019-11-21T16:28:00Z">
            <w:rPr>
              <w:rStyle w:val="Lienhypertexte"/>
            </w:rPr>
          </w:rPrChange>
        </w:rPr>
        <w:t>¶</w:t>
      </w:r>
      <w:r>
        <w:rPr>
          <w:rStyle w:val="Lienhypertexte"/>
        </w:rPr>
        <w:fldChar w:fldCharType="end"/>
      </w:r>
      <w:ins w:id="709" w:author="Danis Pierre-Alain" w:date="2019-11-21T18:16:00Z">
        <w:r w:rsidR="007D7FA9" w:rsidRPr="007D7FA9">
          <w:rPr>
            <w:rStyle w:val="Lienhypertexte"/>
            <w:lang w:val="fr-FR"/>
            <w:rPrChange w:id="710" w:author="Danis Pierre-Alain" w:date="2019-11-21T18:16:00Z">
              <w:rPr>
                <w:rStyle w:val="Lienhypertexte"/>
              </w:rPr>
            </w:rPrChange>
          </w:rPr>
          <w:t xml:space="preserve"> ((</w:t>
        </w:r>
        <w:proofErr w:type="gramStart"/>
        <w:r w:rsidR="007D7FA9" w:rsidRPr="007D7FA9">
          <w:rPr>
            <w:rStyle w:val="Lienhypertexte"/>
            <w:lang w:val="fr-FR"/>
            <w:rPrChange w:id="711" w:author="Danis Pierre-Alain" w:date="2019-11-21T18:16:00Z">
              <w:rPr>
                <w:rStyle w:val="Lienhypertexte"/>
              </w:rPr>
            </w:rPrChange>
          </w:rPr>
          <w:t>( est</w:t>
        </w:r>
        <w:proofErr w:type="gramEnd"/>
        <w:r w:rsidR="007D7FA9" w:rsidRPr="007D7FA9">
          <w:rPr>
            <w:rStyle w:val="Lienhypertexte"/>
            <w:lang w:val="fr-FR"/>
            <w:rPrChange w:id="712" w:author="Danis Pierre-Alain" w:date="2019-11-21T18:16:00Z">
              <w:rPr>
                <w:rStyle w:val="Lienhypertexte"/>
              </w:rPr>
            </w:rPrChange>
          </w:rPr>
          <w:t xml:space="preserve">-ce que cela fonctionne sous </w:t>
        </w:r>
        <w:proofErr w:type="spellStart"/>
        <w:r w:rsidR="007D7FA9" w:rsidRPr="007D7FA9">
          <w:rPr>
            <w:rStyle w:val="Lienhypertexte"/>
            <w:lang w:val="fr-FR"/>
            <w:rPrChange w:id="713" w:author="Danis Pierre-Alain" w:date="2019-11-21T18:16:00Z">
              <w:rPr>
                <w:rStyle w:val="Lienhypertexte"/>
              </w:rPr>
            </w:rPrChange>
          </w:rPr>
          <w:t>windows</w:t>
        </w:r>
        <w:proofErr w:type="spellEnd"/>
        <w:r w:rsidR="007D7FA9" w:rsidRPr="007D7FA9">
          <w:rPr>
            <w:rStyle w:val="Lienhypertexte"/>
            <w:lang w:val="fr-FR"/>
            <w:rPrChange w:id="714" w:author="Danis Pierre-Alain" w:date="2019-11-21T18:16:00Z">
              <w:rPr>
                <w:rStyle w:val="Lienhypertexte"/>
              </w:rPr>
            </w:rPrChange>
          </w:rPr>
          <w:t xml:space="preserve"> ou juste sous linux/</w:t>
        </w:r>
        <w:proofErr w:type="spellStart"/>
        <w:r w:rsidR="007D7FA9" w:rsidRPr="007D7FA9">
          <w:rPr>
            <w:rStyle w:val="Lienhypertexte"/>
            <w:lang w:val="fr-FR"/>
            <w:rPrChange w:id="715" w:author="Danis Pierre-Alain" w:date="2019-11-21T18:16:00Z">
              <w:rPr>
                <w:rStyle w:val="Lienhypertexte"/>
              </w:rPr>
            </w:rPrChange>
          </w:rPr>
          <w:t>macosx</w:t>
        </w:r>
        <w:proofErr w:type="spellEnd"/>
        <w:r w:rsidR="007D7FA9" w:rsidRPr="007D7FA9">
          <w:rPr>
            <w:rStyle w:val="Lienhypertexte"/>
            <w:lang w:val="fr-FR"/>
            <w:rPrChange w:id="716" w:author="Danis Pierre-Alain" w:date="2019-11-21T18:16:00Z">
              <w:rPr>
                <w:rStyle w:val="Lienhypertexte"/>
              </w:rPr>
            </w:rPrChange>
          </w:rPr>
          <w:t xml:space="preserve"> ??)))</w:t>
        </w:r>
      </w:ins>
    </w:p>
    <w:p w14:paraId="0A0C61F2" w14:textId="62A33BA8" w:rsidR="003B081E" w:rsidRPr="0072190D" w:rsidRDefault="0072190D">
      <w:pPr>
        <w:pStyle w:val="FirstParagraph"/>
        <w:rPr>
          <w:lang w:val="fr-FR"/>
          <w:rPrChange w:id="717" w:author="Danis Pierre-Alain" w:date="2019-11-21T16:28:00Z">
            <w:rPr/>
          </w:rPrChange>
        </w:rPr>
      </w:pPr>
      <w:r w:rsidRPr="0072190D">
        <w:rPr>
          <w:lang w:val="fr-FR"/>
          <w:rPrChange w:id="718" w:author="Danis Pierre-Alain" w:date="2019-11-21T16:28:00Z">
            <w:rPr/>
          </w:rPrChange>
        </w:rPr>
        <w:t>La traduction des fichiers de documentation est basé</w:t>
      </w:r>
      <w:ins w:id="719" w:author="Danis Pierre-Alain" w:date="2019-11-21T18:14:00Z">
        <w:r w:rsidR="007D7FA9">
          <w:rPr>
            <w:lang w:val="fr-FR"/>
          </w:rPr>
          <w:t>e</w:t>
        </w:r>
      </w:ins>
      <w:r w:rsidRPr="0072190D">
        <w:rPr>
          <w:lang w:val="fr-FR"/>
          <w:rPrChange w:id="720" w:author="Danis Pierre-Alain" w:date="2019-11-21T16:28:00Z">
            <w:rPr/>
          </w:rPrChange>
        </w:rPr>
        <w:t xml:space="preserve"> sur l’extraction du texte traduisible en fichiers pot (portable </w:t>
      </w:r>
      <w:proofErr w:type="spellStart"/>
      <w:r w:rsidRPr="0072190D">
        <w:rPr>
          <w:lang w:val="fr-FR"/>
          <w:rPrChange w:id="721" w:author="Danis Pierre-Alain" w:date="2019-11-21T16:28:00Z">
            <w:rPr/>
          </w:rPrChange>
        </w:rPr>
        <w:t>object</w:t>
      </w:r>
      <w:proofErr w:type="spellEnd"/>
      <w:r w:rsidRPr="0072190D">
        <w:rPr>
          <w:lang w:val="fr-FR"/>
          <w:rPrChange w:id="722" w:author="Danis Pierre-Alain" w:date="2019-11-21T16:28:00Z">
            <w:rPr/>
          </w:rPrChange>
        </w:rPr>
        <w:t xml:space="preserve"> </w:t>
      </w:r>
      <w:proofErr w:type="spellStart"/>
      <w:r w:rsidRPr="0072190D">
        <w:rPr>
          <w:lang w:val="fr-FR"/>
          <w:rPrChange w:id="723" w:author="Danis Pierre-Alain" w:date="2019-11-21T16:28:00Z">
            <w:rPr/>
          </w:rPrChange>
        </w:rPr>
        <w:t>template</w:t>
      </w:r>
      <w:proofErr w:type="spellEnd"/>
      <w:r w:rsidRPr="0072190D">
        <w:rPr>
          <w:lang w:val="fr-FR"/>
          <w:rPrChange w:id="724" w:author="Danis Pierre-Alain" w:date="2019-11-21T16:28:00Z">
            <w:rPr/>
          </w:rPrChange>
        </w:rPr>
        <w:t xml:space="preserve">) et la création de texte traduit en fichiers po (portable </w:t>
      </w:r>
      <w:proofErr w:type="spellStart"/>
      <w:r w:rsidRPr="0072190D">
        <w:rPr>
          <w:lang w:val="fr-FR"/>
          <w:rPrChange w:id="725" w:author="Danis Pierre-Alain" w:date="2019-11-21T16:28:00Z">
            <w:rPr/>
          </w:rPrChange>
        </w:rPr>
        <w:t>object</w:t>
      </w:r>
      <w:proofErr w:type="spellEnd"/>
      <w:r w:rsidRPr="0072190D">
        <w:rPr>
          <w:lang w:val="fr-FR"/>
          <w:rPrChange w:id="726" w:author="Danis Pierre-Alain" w:date="2019-11-21T16:28:00Z">
            <w:rPr/>
          </w:rPrChange>
        </w:rPr>
        <w:t xml:space="preserve">). Pour ça, le package </w:t>
      </w:r>
      <w:r w:rsidRPr="0072190D">
        <w:rPr>
          <w:rStyle w:val="VerbatimChar"/>
          <w:lang w:val="fr-FR"/>
          <w:rPrChange w:id="727" w:author="Danis Pierre-Alain" w:date="2019-11-21T16:28:00Z">
            <w:rPr>
              <w:rStyle w:val="VerbatimChar"/>
            </w:rPr>
          </w:rPrChange>
        </w:rPr>
        <w:t>sphinx-</w:t>
      </w:r>
      <w:proofErr w:type="spellStart"/>
      <w:r w:rsidRPr="0072190D">
        <w:rPr>
          <w:rStyle w:val="VerbatimChar"/>
          <w:lang w:val="fr-FR"/>
          <w:rPrChange w:id="728" w:author="Danis Pierre-Alain" w:date="2019-11-21T16:28:00Z">
            <w:rPr>
              <w:rStyle w:val="VerbatimChar"/>
            </w:rPr>
          </w:rPrChange>
        </w:rPr>
        <w:t>intl</w:t>
      </w:r>
      <w:proofErr w:type="spellEnd"/>
      <w:r w:rsidRPr="0072190D">
        <w:rPr>
          <w:lang w:val="fr-FR"/>
          <w:rPrChange w:id="729" w:author="Danis Pierre-Alain" w:date="2019-11-21T16:28:00Z">
            <w:rPr/>
          </w:rPrChange>
        </w:rPr>
        <w:t xml:space="preserve"> est utilisé.</w:t>
      </w:r>
    </w:p>
    <w:p w14:paraId="18162B40" w14:textId="7E1E503F" w:rsidR="003B081E" w:rsidRPr="0072190D" w:rsidRDefault="0072190D">
      <w:pPr>
        <w:pStyle w:val="Corpsdetexte"/>
        <w:rPr>
          <w:lang w:val="fr-FR"/>
          <w:rPrChange w:id="730" w:author="Danis Pierre-Alain" w:date="2019-11-21T16:28:00Z">
            <w:rPr/>
          </w:rPrChange>
        </w:rPr>
      </w:pPr>
      <w:r w:rsidRPr="0072190D">
        <w:rPr>
          <w:lang w:val="fr-FR"/>
          <w:rPrChange w:id="731" w:author="Danis Pierre-Alain" w:date="2019-11-21T16:28:00Z">
            <w:rPr/>
          </w:rPrChange>
        </w:rPr>
        <w:t xml:space="preserve">Pour extraire les messages traduisibles du document vers des fichiers pot, </w:t>
      </w:r>
      <w:del w:id="732" w:author="Danis Pierre-Alain" w:date="2019-11-21T18:14:00Z">
        <w:r w:rsidRPr="0072190D" w:rsidDel="007D7FA9">
          <w:rPr>
            <w:lang w:val="fr-FR"/>
            <w:rPrChange w:id="733" w:author="Danis Pierre-Alain" w:date="2019-11-21T16:28:00Z">
              <w:rPr/>
            </w:rPrChange>
          </w:rPr>
          <w:delText xml:space="preserve">changez </w:delText>
        </w:r>
      </w:del>
      <w:ins w:id="734" w:author="Danis Pierre-Alain" w:date="2019-11-21T18:14:00Z">
        <w:r w:rsidR="007D7FA9">
          <w:rPr>
            <w:lang w:val="fr-FR"/>
          </w:rPr>
          <w:t xml:space="preserve">placez-vous dans </w:t>
        </w:r>
      </w:ins>
      <w:del w:id="735" w:author="Danis Pierre-Alain" w:date="2019-11-21T18:14:00Z">
        <w:r w:rsidRPr="0072190D" w:rsidDel="007D7FA9">
          <w:rPr>
            <w:lang w:val="fr-FR"/>
            <w:rPrChange w:id="736" w:author="Danis Pierre-Alain" w:date="2019-11-21T16:28:00Z">
              <w:rPr/>
            </w:rPrChange>
          </w:rPr>
          <w:delText>au</w:delText>
        </w:r>
      </w:del>
      <w:ins w:id="737" w:author="Danis Pierre-Alain" w:date="2019-11-21T18:14:00Z">
        <w:r w:rsidR="007D7FA9">
          <w:rPr>
            <w:lang w:val="fr-FR"/>
          </w:rPr>
          <w:t>le</w:t>
        </w:r>
      </w:ins>
      <w:r w:rsidRPr="0072190D">
        <w:rPr>
          <w:lang w:val="fr-FR"/>
          <w:rPrChange w:id="738" w:author="Danis Pierre-Alain" w:date="2019-11-21T16:28:00Z">
            <w:rPr/>
          </w:rPrChange>
        </w:rPr>
        <w:t xml:space="preserve"> dossier </w:t>
      </w:r>
      <w:r w:rsidRPr="0072190D">
        <w:rPr>
          <w:rStyle w:val="VerbatimChar"/>
          <w:lang w:val="fr-FR"/>
          <w:rPrChange w:id="739" w:author="Danis Pierre-Alain" w:date="2019-11-21T16:28:00Z">
            <w:rPr>
              <w:rStyle w:val="VerbatimChar"/>
            </w:rPr>
          </w:rPrChange>
        </w:rPr>
        <w:t>sphinx-doc</w:t>
      </w:r>
      <w:r w:rsidRPr="0072190D">
        <w:rPr>
          <w:lang w:val="fr-FR"/>
          <w:rPrChange w:id="740" w:author="Danis Pierre-Alain" w:date="2019-11-21T16:28:00Z">
            <w:rPr/>
          </w:rPrChange>
        </w:rPr>
        <w:t xml:space="preserve"> dans le terminal et faites :</w:t>
      </w:r>
    </w:p>
    <w:p w14:paraId="258601C8" w14:textId="7C1B15F6" w:rsidR="003B081E" w:rsidRPr="0072190D" w:rsidRDefault="0072190D">
      <w:pPr>
        <w:pStyle w:val="SourceCode"/>
        <w:rPr>
          <w:lang w:val="fr-FR"/>
          <w:rPrChange w:id="741" w:author="Danis Pierre-Alain" w:date="2019-11-21T16:28:00Z">
            <w:rPr/>
          </w:rPrChange>
        </w:rPr>
      </w:pPr>
      <w:proofErr w:type="spellStart"/>
      <w:proofErr w:type="gramStart"/>
      <w:r w:rsidRPr="0072190D">
        <w:rPr>
          <w:rStyle w:val="VerbatimChar"/>
          <w:lang w:val="fr-FR"/>
          <w:rPrChange w:id="742" w:author="Danis Pierre-Alain" w:date="2019-11-21T16:28:00Z">
            <w:rPr>
              <w:rStyle w:val="VerbatimChar"/>
            </w:rPr>
          </w:rPrChange>
        </w:rPr>
        <w:t>make</w:t>
      </w:r>
      <w:proofErr w:type="spellEnd"/>
      <w:proofErr w:type="gramEnd"/>
      <w:r w:rsidRPr="0072190D">
        <w:rPr>
          <w:rStyle w:val="VerbatimChar"/>
          <w:lang w:val="fr-FR"/>
          <w:rPrChange w:id="743" w:author="Danis Pierre-Alain" w:date="2019-11-21T16:28:00Z">
            <w:rPr>
              <w:rStyle w:val="VerbatimChar"/>
            </w:rPr>
          </w:rPrChange>
        </w:rPr>
        <w:t xml:space="preserve"> </w:t>
      </w:r>
      <w:proofErr w:type="spellStart"/>
      <w:r w:rsidRPr="0072190D">
        <w:rPr>
          <w:rStyle w:val="VerbatimChar"/>
          <w:lang w:val="fr-FR"/>
          <w:rPrChange w:id="744" w:author="Danis Pierre-Alain" w:date="2019-11-21T16:28:00Z">
            <w:rPr>
              <w:rStyle w:val="VerbatimChar"/>
            </w:rPr>
          </w:rPrChange>
        </w:rPr>
        <w:t>gettext</w:t>
      </w:r>
      <w:proofErr w:type="spellEnd"/>
      <w:ins w:id="745" w:author="Danis Pierre-Alain" w:date="2019-11-25T16:57:00Z">
        <w:r w:rsidR="007B2981">
          <w:rPr>
            <w:rStyle w:val="VerbatimChar"/>
            <w:lang w:val="fr-FR"/>
          </w:rPr>
          <w:t xml:space="preserve"> </w:t>
        </w:r>
      </w:ins>
    </w:p>
    <w:p w14:paraId="20FF0CBB" w14:textId="77777777" w:rsidR="003B081E" w:rsidRPr="0072190D" w:rsidRDefault="0072190D">
      <w:pPr>
        <w:pStyle w:val="FirstParagraph"/>
        <w:rPr>
          <w:lang w:val="fr-FR"/>
          <w:rPrChange w:id="746" w:author="Danis Pierre-Alain" w:date="2019-11-21T16:28:00Z">
            <w:rPr/>
          </w:rPrChange>
        </w:rPr>
      </w:pPr>
      <w:r w:rsidRPr="0072190D">
        <w:rPr>
          <w:lang w:val="fr-FR"/>
          <w:rPrChange w:id="747" w:author="Danis Pierre-Alain" w:date="2019-11-21T16:28:00Z">
            <w:rPr/>
          </w:rPrChange>
        </w:rPr>
        <w:t xml:space="preserve">Les fichiers pot créés sont stockés dans le dossier </w:t>
      </w:r>
      <w:proofErr w:type="spellStart"/>
      <w:r w:rsidRPr="0072190D">
        <w:rPr>
          <w:rStyle w:val="VerbatimChar"/>
          <w:lang w:val="fr-FR"/>
          <w:rPrChange w:id="748" w:author="Danis Pierre-Alain" w:date="2019-11-21T16:28:00Z">
            <w:rPr>
              <w:rStyle w:val="VerbatimChar"/>
            </w:rPr>
          </w:rPrChange>
        </w:rPr>
        <w:t>build</w:t>
      </w:r>
      <w:proofErr w:type="spellEnd"/>
      <w:r w:rsidRPr="0072190D">
        <w:rPr>
          <w:rStyle w:val="VerbatimChar"/>
          <w:lang w:val="fr-FR"/>
          <w:rPrChange w:id="749" w:author="Danis Pierre-Alain" w:date="2019-11-21T16:28:00Z">
            <w:rPr>
              <w:rStyle w:val="VerbatimChar"/>
            </w:rPr>
          </w:rPrChange>
        </w:rPr>
        <w:t>/</w:t>
      </w:r>
      <w:proofErr w:type="spellStart"/>
      <w:r w:rsidRPr="0072190D">
        <w:rPr>
          <w:rStyle w:val="VerbatimChar"/>
          <w:lang w:val="fr-FR"/>
          <w:rPrChange w:id="750" w:author="Danis Pierre-Alain" w:date="2019-11-21T16:28:00Z">
            <w:rPr>
              <w:rStyle w:val="VerbatimChar"/>
            </w:rPr>
          </w:rPrChange>
        </w:rPr>
        <w:t>gettext</w:t>
      </w:r>
      <w:proofErr w:type="spellEnd"/>
      <w:r w:rsidRPr="0072190D">
        <w:rPr>
          <w:lang w:val="fr-FR"/>
          <w:rPrChange w:id="751" w:author="Danis Pierre-Alain" w:date="2019-11-21T16:28:00Z">
            <w:rPr/>
          </w:rPrChange>
        </w:rPr>
        <w:t>. Ils contiennent le texte traduisible coupé en segments.</w:t>
      </w:r>
    </w:p>
    <w:p w14:paraId="739828D0" w14:textId="77777777" w:rsidR="003B081E" w:rsidRPr="0072190D" w:rsidRDefault="0072190D">
      <w:pPr>
        <w:pStyle w:val="Corpsdetexte"/>
        <w:rPr>
          <w:lang w:val="fr-FR"/>
          <w:rPrChange w:id="752" w:author="Danis Pierre-Alain" w:date="2019-11-21T16:28:00Z">
            <w:rPr/>
          </w:rPrChange>
        </w:rPr>
      </w:pPr>
      <w:r w:rsidRPr="0072190D">
        <w:rPr>
          <w:lang w:val="fr-FR"/>
          <w:rPrChange w:id="753" w:author="Danis Pierre-Alain" w:date="2019-11-21T16:28:00Z">
            <w:rPr/>
          </w:rPrChange>
        </w:rPr>
        <w:t>Alors vous devez générer les fichiers po pour chaque langue cible. Par exemple, pour la langue française vous devez faire</w:t>
      </w:r>
    </w:p>
    <w:p w14:paraId="2F62AD53" w14:textId="77777777" w:rsidR="003B081E" w:rsidRPr="0072190D" w:rsidRDefault="0072190D">
      <w:pPr>
        <w:pStyle w:val="SourceCode"/>
        <w:rPr>
          <w:lang w:val="fr-FR"/>
          <w:rPrChange w:id="754" w:author="Danis Pierre-Alain" w:date="2019-11-21T16:28:00Z">
            <w:rPr/>
          </w:rPrChange>
        </w:rPr>
      </w:pPr>
      <w:r w:rsidRPr="0072190D">
        <w:rPr>
          <w:rStyle w:val="VerbatimChar"/>
          <w:lang w:val="fr-FR"/>
          <w:rPrChange w:id="755" w:author="Danis Pierre-Alain" w:date="2019-11-21T16:28:00Z">
            <w:rPr>
              <w:rStyle w:val="VerbatimChar"/>
            </w:rPr>
          </w:rPrChange>
        </w:rPr>
        <w:t>sphinx-</w:t>
      </w:r>
      <w:proofErr w:type="spellStart"/>
      <w:r w:rsidRPr="0072190D">
        <w:rPr>
          <w:rStyle w:val="VerbatimChar"/>
          <w:lang w:val="fr-FR"/>
          <w:rPrChange w:id="756" w:author="Danis Pierre-Alain" w:date="2019-11-21T16:28:00Z">
            <w:rPr>
              <w:rStyle w:val="VerbatimChar"/>
            </w:rPr>
          </w:rPrChange>
        </w:rPr>
        <w:t>intl</w:t>
      </w:r>
      <w:proofErr w:type="spellEnd"/>
      <w:r w:rsidRPr="0072190D">
        <w:rPr>
          <w:rStyle w:val="VerbatimChar"/>
          <w:lang w:val="fr-FR"/>
          <w:rPrChange w:id="757" w:author="Danis Pierre-Alain" w:date="2019-11-21T16:28:00Z">
            <w:rPr>
              <w:rStyle w:val="VerbatimChar"/>
            </w:rPr>
          </w:rPrChange>
        </w:rPr>
        <w:t xml:space="preserve"> update -p </w:t>
      </w:r>
      <w:proofErr w:type="spellStart"/>
      <w:r w:rsidRPr="0072190D">
        <w:rPr>
          <w:rStyle w:val="VerbatimChar"/>
          <w:lang w:val="fr-FR"/>
          <w:rPrChange w:id="758" w:author="Danis Pierre-Alain" w:date="2019-11-21T16:28:00Z">
            <w:rPr>
              <w:rStyle w:val="VerbatimChar"/>
            </w:rPr>
          </w:rPrChange>
        </w:rPr>
        <w:t>build</w:t>
      </w:r>
      <w:proofErr w:type="spellEnd"/>
      <w:r w:rsidRPr="0072190D">
        <w:rPr>
          <w:rStyle w:val="VerbatimChar"/>
          <w:lang w:val="fr-FR"/>
          <w:rPrChange w:id="759" w:author="Danis Pierre-Alain" w:date="2019-11-21T16:28:00Z">
            <w:rPr>
              <w:rStyle w:val="VerbatimChar"/>
            </w:rPr>
          </w:rPrChange>
        </w:rPr>
        <w:t>/</w:t>
      </w:r>
      <w:proofErr w:type="spellStart"/>
      <w:r w:rsidRPr="0072190D">
        <w:rPr>
          <w:rStyle w:val="VerbatimChar"/>
          <w:lang w:val="fr-FR"/>
          <w:rPrChange w:id="760" w:author="Danis Pierre-Alain" w:date="2019-11-21T16:28:00Z">
            <w:rPr>
              <w:rStyle w:val="VerbatimChar"/>
            </w:rPr>
          </w:rPrChange>
        </w:rPr>
        <w:t>gettetxt</w:t>
      </w:r>
      <w:proofErr w:type="spellEnd"/>
      <w:r w:rsidRPr="0072190D">
        <w:rPr>
          <w:rStyle w:val="VerbatimChar"/>
          <w:lang w:val="fr-FR"/>
          <w:rPrChange w:id="761" w:author="Danis Pierre-Alain" w:date="2019-11-21T16:28:00Z">
            <w:rPr>
              <w:rStyle w:val="VerbatimChar"/>
            </w:rPr>
          </w:rPrChange>
        </w:rPr>
        <w:t>/ -</w:t>
      </w:r>
      <w:proofErr w:type="spellStart"/>
      <w:r w:rsidRPr="0072190D">
        <w:rPr>
          <w:rStyle w:val="VerbatimChar"/>
          <w:lang w:val="fr-FR"/>
          <w:rPrChange w:id="762" w:author="Danis Pierre-Alain" w:date="2019-11-21T16:28:00Z">
            <w:rPr>
              <w:rStyle w:val="VerbatimChar"/>
            </w:rPr>
          </w:rPrChange>
        </w:rPr>
        <w:t>l</w:t>
      </w:r>
      <w:proofErr w:type="spellEnd"/>
      <w:r w:rsidRPr="0072190D">
        <w:rPr>
          <w:rStyle w:val="VerbatimChar"/>
          <w:lang w:val="fr-FR"/>
          <w:rPrChange w:id="763" w:author="Danis Pierre-Alain" w:date="2019-11-21T16:28:00Z">
            <w:rPr>
              <w:rStyle w:val="VerbatimChar"/>
            </w:rPr>
          </w:rPrChange>
        </w:rPr>
        <w:t xml:space="preserve"> </w:t>
      </w:r>
      <w:proofErr w:type="spellStart"/>
      <w:r w:rsidRPr="0072190D">
        <w:rPr>
          <w:rStyle w:val="VerbatimChar"/>
          <w:lang w:val="fr-FR"/>
          <w:rPrChange w:id="764" w:author="Danis Pierre-Alain" w:date="2019-11-21T16:28:00Z">
            <w:rPr>
              <w:rStyle w:val="VerbatimChar"/>
            </w:rPr>
          </w:rPrChange>
        </w:rPr>
        <w:t>fr</w:t>
      </w:r>
      <w:proofErr w:type="spellEnd"/>
    </w:p>
    <w:p w14:paraId="77A00312" w14:textId="77777777" w:rsidR="003B081E" w:rsidRPr="0072190D" w:rsidRDefault="0072190D">
      <w:pPr>
        <w:pStyle w:val="FirstParagraph"/>
        <w:rPr>
          <w:lang w:val="fr-FR"/>
          <w:rPrChange w:id="765" w:author="Danis Pierre-Alain" w:date="2019-11-21T16:28:00Z">
            <w:rPr/>
          </w:rPrChange>
        </w:rPr>
      </w:pPr>
      <w:r w:rsidRPr="0072190D">
        <w:rPr>
          <w:lang w:val="fr-FR"/>
          <w:rPrChange w:id="766" w:author="Danis Pierre-Alain" w:date="2019-11-21T16:28:00Z">
            <w:rPr/>
          </w:rPrChange>
        </w:rPr>
        <w:t xml:space="preserve">Les fichiers po créés sont stockés dans le dossier </w:t>
      </w:r>
      <w:r w:rsidRPr="0072190D">
        <w:rPr>
          <w:rStyle w:val="VerbatimChar"/>
          <w:lang w:val="fr-FR"/>
          <w:rPrChange w:id="767" w:author="Danis Pierre-Alain" w:date="2019-11-21T16:28:00Z">
            <w:rPr>
              <w:rStyle w:val="VerbatimChar"/>
            </w:rPr>
          </w:rPrChange>
        </w:rPr>
        <w:t>source/locale/</w:t>
      </w:r>
      <w:proofErr w:type="spellStart"/>
      <w:r w:rsidRPr="0072190D">
        <w:rPr>
          <w:rStyle w:val="VerbatimChar"/>
          <w:lang w:val="fr-FR"/>
          <w:rPrChange w:id="768" w:author="Danis Pierre-Alain" w:date="2019-11-21T16:28:00Z">
            <w:rPr>
              <w:rStyle w:val="VerbatimChar"/>
            </w:rPr>
          </w:rPrChange>
        </w:rPr>
        <w:t>fr</w:t>
      </w:r>
      <w:proofErr w:type="spellEnd"/>
      <w:r w:rsidRPr="0072190D">
        <w:rPr>
          <w:rStyle w:val="VerbatimChar"/>
          <w:lang w:val="fr-FR"/>
          <w:rPrChange w:id="769" w:author="Danis Pierre-Alain" w:date="2019-11-21T16:28:00Z">
            <w:rPr>
              <w:rStyle w:val="VerbatimChar"/>
            </w:rPr>
          </w:rPrChange>
        </w:rPr>
        <w:t>/LC_MESSAGES</w:t>
      </w:r>
      <w:r w:rsidRPr="0072190D">
        <w:rPr>
          <w:lang w:val="fr-FR"/>
          <w:rPrChange w:id="770" w:author="Danis Pierre-Alain" w:date="2019-11-21T16:28:00Z">
            <w:rPr/>
          </w:rPrChange>
        </w:rPr>
        <w:t>.</w:t>
      </w:r>
    </w:p>
    <w:p w14:paraId="50A2B30A" w14:textId="77777777" w:rsidR="003B081E" w:rsidRPr="0072190D" w:rsidRDefault="0072190D">
      <w:pPr>
        <w:pStyle w:val="Corpsdetexte"/>
        <w:rPr>
          <w:lang w:val="fr-FR"/>
          <w:rPrChange w:id="771" w:author="Danis Pierre-Alain" w:date="2019-11-21T16:28:00Z">
            <w:rPr/>
          </w:rPrChange>
        </w:rPr>
      </w:pPr>
      <w:r w:rsidRPr="0072190D">
        <w:rPr>
          <w:lang w:val="fr-FR"/>
          <w:rPrChange w:id="772" w:author="Danis Pierre-Alain" w:date="2019-11-21T16:28:00Z">
            <w:rPr/>
          </w:rPrChange>
        </w:rPr>
        <w:t>Les fichiers po contiennent paires de segments de texte dans les langues source (</w:t>
      </w:r>
      <w:proofErr w:type="spellStart"/>
      <w:r w:rsidRPr="0072190D">
        <w:rPr>
          <w:lang w:val="fr-FR"/>
          <w:rPrChange w:id="773" w:author="Danis Pierre-Alain" w:date="2019-11-21T16:28:00Z">
            <w:rPr/>
          </w:rPrChange>
        </w:rPr>
        <w:t>msgid</w:t>
      </w:r>
      <w:proofErr w:type="spellEnd"/>
      <w:r w:rsidRPr="0072190D">
        <w:rPr>
          <w:lang w:val="fr-FR"/>
          <w:rPrChange w:id="774" w:author="Danis Pierre-Alain" w:date="2019-11-21T16:28:00Z">
            <w:rPr/>
          </w:rPrChange>
        </w:rPr>
        <w:t>) et cible (</w:t>
      </w:r>
      <w:proofErr w:type="spellStart"/>
      <w:r w:rsidRPr="0072190D">
        <w:rPr>
          <w:lang w:val="fr-FR"/>
          <w:rPrChange w:id="775" w:author="Danis Pierre-Alain" w:date="2019-11-21T16:28:00Z">
            <w:rPr/>
          </w:rPrChange>
        </w:rPr>
        <w:t>msgstr</w:t>
      </w:r>
      <w:proofErr w:type="spellEnd"/>
      <w:r w:rsidRPr="0072190D">
        <w:rPr>
          <w:lang w:val="fr-FR"/>
          <w:rPrChange w:id="776" w:author="Danis Pierre-Alain" w:date="2019-11-21T16:28:00Z">
            <w:rPr/>
          </w:rPrChange>
        </w:rPr>
        <w:t>).</w:t>
      </w:r>
    </w:p>
    <w:p w14:paraId="0CBB56E2" w14:textId="77777777" w:rsidR="003B081E" w:rsidRPr="0072190D" w:rsidRDefault="0072190D">
      <w:pPr>
        <w:pStyle w:val="Corpsdetexte"/>
        <w:rPr>
          <w:lang w:val="fr-FR"/>
          <w:rPrChange w:id="777" w:author="Danis Pierre-Alain" w:date="2019-11-21T16:28:00Z">
            <w:rPr/>
          </w:rPrChange>
        </w:rPr>
      </w:pPr>
      <w:r w:rsidRPr="0072190D">
        <w:rPr>
          <w:lang w:val="fr-FR"/>
          <w:rPrChange w:id="778" w:author="Danis Pierre-Alain" w:date="2019-11-21T16:28:00Z">
            <w:rPr/>
          </w:rPrChange>
        </w:rPr>
        <w:t xml:space="preserve">Avant de démarrer la traduction, la valeur de </w:t>
      </w:r>
      <w:proofErr w:type="spellStart"/>
      <w:r w:rsidRPr="0072190D">
        <w:rPr>
          <w:lang w:val="fr-FR"/>
          <w:rPrChange w:id="779" w:author="Danis Pierre-Alain" w:date="2019-11-21T16:28:00Z">
            <w:rPr/>
          </w:rPrChange>
        </w:rPr>
        <w:t>msgstr</w:t>
      </w:r>
      <w:proofErr w:type="spellEnd"/>
      <w:r w:rsidRPr="0072190D">
        <w:rPr>
          <w:lang w:val="fr-FR"/>
          <w:rPrChange w:id="780" w:author="Danis Pierre-Alain" w:date="2019-11-21T16:28:00Z">
            <w:rPr/>
          </w:rPrChange>
        </w:rPr>
        <w:t xml:space="preserve"> est vide :</w:t>
      </w:r>
    </w:p>
    <w:p w14:paraId="0A00E430" w14:textId="77777777" w:rsidR="003B081E" w:rsidRDefault="0072190D">
      <w:pPr>
        <w:pStyle w:val="SourceCode"/>
      </w:pPr>
      <w:r>
        <w:rPr>
          <w:rStyle w:val="VerbatimChar"/>
        </w:rPr>
        <w:t>#: ../../source/</w:t>
      </w:r>
      <w:proofErr w:type="spellStart"/>
      <w:r>
        <w:rPr>
          <w:rStyle w:val="VerbatimChar"/>
        </w:rPr>
        <w:t>style.rst:24</w:t>
      </w:r>
      <w:proofErr w:type="spellEnd"/>
      <w:r>
        <w:br/>
      </w:r>
      <w:proofErr w:type="spellStart"/>
      <w:r>
        <w:rPr>
          <w:rStyle w:val="VerbatimChar"/>
        </w:rPr>
        <w:t>msgid</w:t>
      </w:r>
      <w:proofErr w:type="spellEnd"/>
      <w:r>
        <w:rPr>
          <w:rStyle w:val="VerbatimChar"/>
        </w:rPr>
        <w:t xml:space="preserve"> "The user manual has been generated using ``sphinx`` from files using `reStructuredText &lt;http://www.sphinx-doc.org/en/master/usage/restructuredtext/index.html&gt;`_ markup language."</w:t>
      </w:r>
      <w:r>
        <w:br/>
      </w:r>
      <w:r>
        <w:rPr>
          <w:rStyle w:val="VerbatimChar"/>
        </w:rPr>
        <w:t>msgstr ""</w:t>
      </w:r>
    </w:p>
    <w:p w14:paraId="5F3EAEDF" w14:textId="77777777" w:rsidR="003B081E" w:rsidRPr="0072190D" w:rsidRDefault="0072190D">
      <w:pPr>
        <w:pStyle w:val="Titre3"/>
        <w:rPr>
          <w:lang w:val="fr-FR"/>
          <w:rPrChange w:id="781" w:author="Danis Pierre-Alain" w:date="2019-11-21T16:28:00Z">
            <w:rPr/>
          </w:rPrChange>
        </w:rPr>
        <w:pPrChange w:id="782" w:author="Danis Pierre-Alain" w:date="2019-11-21T16:28:00Z">
          <w:pPr>
            <w:pStyle w:val="Titre4"/>
          </w:pPr>
        </w:pPrChange>
      </w:pPr>
      <w:bookmarkStart w:id="783" w:name="traduction"/>
      <w:bookmarkEnd w:id="783"/>
      <w:r w:rsidRPr="0072190D">
        <w:rPr>
          <w:lang w:val="fr-FR"/>
          <w:rPrChange w:id="784" w:author="Danis Pierre-Alain" w:date="2019-11-21T16:28:00Z">
            <w:rPr/>
          </w:rPrChange>
        </w:rPr>
        <w:t>Traduction</w:t>
      </w:r>
      <w:r>
        <w:fldChar w:fldCharType="begin"/>
      </w:r>
      <w:r w:rsidRPr="0072190D">
        <w:rPr>
          <w:lang w:val="fr-FR"/>
          <w:rPrChange w:id="785" w:author="Danis Pierre-Alain" w:date="2019-11-21T16:28:00Z">
            <w:rPr/>
          </w:rPrChange>
        </w:rPr>
        <w:instrText xml:space="preserve"> HYPERLINK \l "translation" \h </w:instrText>
      </w:r>
      <w:r>
        <w:fldChar w:fldCharType="separate"/>
      </w:r>
      <w:r w:rsidRPr="0072190D">
        <w:rPr>
          <w:rStyle w:val="Lienhypertexte"/>
          <w:lang w:val="fr-FR"/>
          <w:rPrChange w:id="786" w:author="Danis Pierre-Alain" w:date="2019-11-21T16:28:00Z">
            <w:rPr>
              <w:rStyle w:val="Lienhypertexte"/>
            </w:rPr>
          </w:rPrChange>
        </w:rPr>
        <w:t>¶</w:t>
      </w:r>
      <w:r>
        <w:rPr>
          <w:rStyle w:val="Lienhypertexte"/>
        </w:rPr>
        <w:fldChar w:fldCharType="end"/>
      </w:r>
    </w:p>
    <w:p w14:paraId="02C78C03" w14:textId="77777777" w:rsidR="003B081E" w:rsidRPr="0072190D" w:rsidRDefault="0072190D">
      <w:pPr>
        <w:pStyle w:val="FirstParagraph"/>
        <w:rPr>
          <w:lang w:val="fr-FR"/>
          <w:rPrChange w:id="787" w:author="Danis Pierre-Alain" w:date="2019-11-21T16:28:00Z">
            <w:rPr/>
          </w:rPrChange>
        </w:rPr>
      </w:pPr>
      <w:r w:rsidRPr="0072190D">
        <w:rPr>
          <w:lang w:val="fr-FR"/>
          <w:rPrChange w:id="788" w:author="Danis Pierre-Alain" w:date="2019-11-21T16:28:00Z">
            <w:rPr/>
          </w:rPrChange>
        </w:rPr>
        <w:t xml:space="preserve">Ainsi pour traduire le texte vous devez éditer les fichiers po et taper le texte traduit à côté </w:t>
      </w:r>
      <w:proofErr w:type="spellStart"/>
      <w:r w:rsidRPr="0072190D">
        <w:rPr>
          <w:lang w:val="fr-FR"/>
          <w:rPrChange w:id="789" w:author="Danis Pierre-Alain" w:date="2019-11-21T16:28:00Z">
            <w:rPr/>
          </w:rPrChange>
        </w:rPr>
        <w:t>msgstr</w:t>
      </w:r>
      <w:proofErr w:type="spellEnd"/>
      <w:r w:rsidRPr="0072190D">
        <w:rPr>
          <w:lang w:val="fr-FR"/>
          <w:rPrChange w:id="790" w:author="Danis Pierre-Alain" w:date="2019-11-21T16:28:00Z">
            <w:rPr/>
          </w:rPrChange>
        </w:rPr>
        <w:t xml:space="preserve"> :</w:t>
      </w:r>
    </w:p>
    <w:p w14:paraId="3C531141" w14:textId="77777777" w:rsidR="003B081E" w:rsidRPr="0072190D" w:rsidRDefault="0072190D">
      <w:pPr>
        <w:pStyle w:val="SourceCode"/>
        <w:rPr>
          <w:lang w:val="fr-FR"/>
          <w:rPrChange w:id="791" w:author="Danis Pierre-Alain" w:date="2019-11-21T16:28:00Z">
            <w:rPr/>
          </w:rPrChange>
        </w:rPr>
      </w:pPr>
      <w:r w:rsidRPr="0072190D">
        <w:rPr>
          <w:rStyle w:val="VerbatimChar"/>
          <w:lang w:val="fr-FR"/>
          <w:rPrChange w:id="792" w:author="Danis Pierre-Alain" w:date="2019-11-21T16:28:00Z">
            <w:rPr>
              <w:rStyle w:val="VerbatimChar"/>
            </w:rPr>
          </w:rPrChange>
        </w:rPr>
        <w:t>#: ../../source/</w:t>
      </w:r>
      <w:proofErr w:type="spellStart"/>
      <w:r w:rsidRPr="0072190D">
        <w:rPr>
          <w:rStyle w:val="VerbatimChar"/>
          <w:lang w:val="fr-FR"/>
          <w:rPrChange w:id="793" w:author="Danis Pierre-Alain" w:date="2019-11-21T16:28:00Z">
            <w:rPr>
              <w:rStyle w:val="VerbatimChar"/>
            </w:rPr>
          </w:rPrChange>
        </w:rPr>
        <w:t>style.rst:24</w:t>
      </w:r>
      <w:proofErr w:type="spellEnd"/>
      <w:r w:rsidRPr="0072190D">
        <w:rPr>
          <w:lang w:val="fr-FR"/>
          <w:rPrChange w:id="794" w:author="Danis Pierre-Alain" w:date="2019-11-21T16:28:00Z">
            <w:rPr/>
          </w:rPrChange>
        </w:rPr>
        <w:br/>
      </w:r>
      <w:proofErr w:type="spellStart"/>
      <w:r w:rsidRPr="0072190D">
        <w:rPr>
          <w:rStyle w:val="VerbatimChar"/>
          <w:lang w:val="fr-FR"/>
          <w:rPrChange w:id="795" w:author="Danis Pierre-Alain" w:date="2019-11-21T16:28:00Z">
            <w:rPr>
              <w:rStyle w:val="VerbatimChar"/>
            </w:rPr>
          </w:rPrChange>
        </w:rPr>
        <w:t>msgid</w:t>
      </w:r>
      <w:proofErr w:type="spellEnd"/>
      <w:r w:rsidRPr="0072190D">
        <w:rPr>
          <w:rStyle w:val="VerbatimChar"/>
          <w:lang w:val="fr-FR"/>
          <w:rPrChange w:id="796" w:author="Danis Pierre-Alain" w:date="2019-11-21T16:28:00Z">
            <w:rPr>
              <w:rStyle w:val="VerbatimChar"/>
            </w:rPr>
          </w:rPrChange>
        </w:rPr>
        <w:t xml:space="preserve"> "The user </w:t>
      </w:r>
      <w:proofErr w:type="spellStart"/>
      <w:r w:rsidRPr="0072190D">
        <w:rPr>
          <w:rStyle w:val="VerbatimChar"/>
          <w:lang w:val="fr-FR"/>
          <w:rPrChange w:id="797" w:author="Danis Pierre-Alain" w:date="2019-11-21T16:28:00Z">
            <w:rPr>
              <w:rStyle w:val="VerbatimChar"/>
            </w:rPr>
          </w:rPrChange>
        </w:rPr>
        <w:t>manual</w:t>
      </w:r>
      <w:proofErr w:type="spellEnd"/>
      <w:r w:rsidRPr="0072190D">
        <w:rPr>
          <w:rStyle w:val="VerbatimChar"/>
          <w:lang w:val="fr-FR"/>
          <w:rPrChange w:id="798" w:author="Danis Pierre-Alain" w:date="2019-11-21T16:28:00Z">
            <w:rPr>
              <w:rStyle w:val="VerbatimChar"/>
            </w:rPr>
          </w:rPrChange>
        </w:rPr>
        <w:t xml:space="preserve"> has been </w:t>
      </w:r>
      <w:proofErr w:type="spellStart"/>
      <w:r w:rsidRPr="0072190D">
        <w:rPr>
          <w:rStyle w:val="VerbatimChar"/>
          <w:lang w:val="fr-FR"/>
          <w:rPrChange w:id="799" w:author="Danis Pierre-Alain" w:date="2019-11-21T16:28:00Z">
            <w:rPr>
              <w:rStyle w:val="VerbatimChar"/>
            </w:rPr>
          </w:rPrChange>
        </w:rPr>
        <w:t>generated</w:t>
      </w:r>
      <w:proofErr w:type="spellEnd"/>
      <w:r w:rsidRPr="0072190D">
        <w:rPr>
          <w:rStyle w:val="VerbatimChar"/>
          <w:lang w:val="fr-FR"/>
          <w:rPrChange w:id="800" w:author="Danis Pierre-Alain" w:date="2019-11-21T16:28:00Z">
            <w:rPr>
              <w:rStyle w:val="VerbatimChar"/>
            </w:rPr>
          </w:rPrChange>
        </w:rPr>
        <w:t xml:space="preserve"> </w:t>
      </w:r>
      <w:proofErr w:type="spellStart"/>
      <w:r w:rsidRPr="0072190D">
        <w:rPr>
          <w:rStyle w:val="VerbatimChar"/>
          <w:lang w:val="fr-FR"/>
          <w:rPrChange w:id="801" w:author="Danis Pierre-Alain" w:date="2019-11-21T16:28:00Z">
            <w:rPr>
              <w:rStyle w:val="VerbatimChar"/>
            </w:rPr>
          </w:rPrChange>
        </w:rPr>
        <w:t>using</w:t>
      </w:r>
      <w:proofErr w:type="spellEnd"/>
      <w:r w:rsidRPr="0072190D">
        <w:rPr>
          <w:rStyle w:val="VerbatimChar"/>
          <w:lang w:val="fr-FR"/>
          <w:rPrChange w:id="802" w:author="Danis Pierre-Alain" w:date="2019-11-21T16:28:00Z">
            <w:rPr>
              <w:rStyle w:val="VerbatimChar"/>
            </w:rPr>
          </w:rPrChange>
        </w:rPr>
        <w:t xml:space="preserve"> ``sphinx`` </w:t>
      </w:r>
      <w:proofErr w:type="spellStart"/>
      <w:r w:rsidRPr="0072190D">
        <w:rPr>
          <w:rStyle w:val="VerbatimChar"/>
          <w:lang w:val="fr-FR"/>
          <w:rPrChange w:id="803" w:author="Danis Pierre-Alain" w:date="2019-11-21T16:28:00Z">
            <w:rPr>
              <w:rStyle w:val="VerbatimChar"/>
            </w:rPr>
          </w:rPrChange>
        </w:rPr>
        <w:t>from</w:t>
      </w:r>
      <w:proofErr w:type="spellEnd"/>
      <w:r w:rsidRPr="0072190D">
        <w:rPr>
          <w:rStyle w:val="VerbatimChar"/>
          <w:lang w:val="fr-FR"/>
          <w:rPrChange w:id="804" w:author="Danis Pierre-Alain" w:date="2019-11-21T16:28:00Z">
            <w:rPr>
              <w:rStyle w:val="VerbatimChar"/>
            </w:rPr>
          </w:rPrChange>
        </w:rPr>
        <w:t xml:space="preserve"> files </w:t>
      </w:r>
      <w:proofErr w:type="spellStart"/>
      <w:r w:rsidRPr="0072190D">
        <w:rPr>
          <w:rStyle w:val="VerbatimChar"/>
          <w:lang w:val="fr-FR"/>
          <w:rPrChange w:id="805" w:author="Danis Pierre-Alain" w:date="2019-11-21T16:28:00Z">
            <w:rPr>
              <w:rStyle w:val="VerbatimChar"/>
            </w:rPr>
          </w:rPrChange>
        </w:rPr>
        <w:t>using</w:t>
      </w:r>
      <w:proofErr w:type="spellEnd"/>
      <w:r w:rsidRPr="0072190D">
        <w:rPr>
          <w:rStyle w:val="VerbatimChar"/>
          <w:lang w:val="fr-FR"/>
          <w:rPrChange w:id="806" w:author="Danis Pierre-Alain" w:date="2019-11-21T16:28:00Z">
            <w:rPr>
              <w:rStyle w:val="VerbatimChar"/>
            </w:rPr>
          </w:rPrChange>
        </w:rPr>
        <w:t xml:space="preserve"> `</w:t>
      </w:r>
      <w:proofErr w:type="spellStart"/>
      <w:r w:rsidRPr="0072190D">
        <w:rPr>
          <w:rStyle w:val="VerbatimChar"/>
          <w:lang w:val="fr-FR"/>
          <w:rPrChange w:id="807" w:author="Danis Pierre-Alain" w:date="2019-11-21T16:28:00Z">
            <w:rPr>
              <w:rStyle w:val="VerbatimChar"/>
            </w:rPr>
          </w:rPrChange>
        </w:rPr>
        <w:t>reStructuredText</w:t>
      </w:r>
      <w:proofErr w:type="spellEnd"/>
      <w:r w:rsidRPr="0072190D">
        <w:rPr>
          <w:rStyle w:val="VerbatimChar"/>
          <w:lang w:val="fr-FR"/>
          <w:rPrChange w:id="808" w:author="Danis Pierre-Alain" w:date="2019-11-21T16:28:00Z">
            <w:rPr>
              <w:rStyle w:val="VerbatimChar"/>
            </w:rPr>
          </w:rPrChange>
        </w:rPr>
        <w:t xml:space="preserve"> &lt;http://www.sphinx-doc.org/en/master/usage/restructuredtext/index.html&gt;`_ </w:t>
      </w:r>
      <w:proofErr w:type="spellStart"/>
      <w:r w:rsidRPr="0072190D">
        <w:rPr>
          <w:rStyle w:val="VerbatimChar"/>
          <w:lang w:val="fr-FR"/>
          <w:rPrChange w:id="809" w:author="Danis Pierre-Alain" w:date="2019-11-21T16:28:00Z">
            <w:rPr>
              <w:rStyle w:val="VerbatimChar"/>
            </w:rPr>
          </w:rPrChange>
        </w:rPr>
        <w:t>markup</w:t>
      </w:r>
      <w:proofErr w:type="spellEnd"/>
      <w:r w:rsidRPr="0072190D">
        <w:rPr>
          <w:rStyle w:val="VerbatimChar"/>
          <w:lang w:val="fr-FR"/>
          <w:rPrChange w:id="810" w:author="Danis Pierre-Alain" w:date="2019-11-21T16:28:00Z">
            <w:rPr>
              <w:rStyle w:val="VerbatimChar"/>
            </w:rPr>
          </w:rPrChange>
        </w:rPr>
        <w:t xml:space="preserve"> </w:t>
      </w:r>
      <w:proofErr w:type="spellStart"/>
      <w:r w:rsidRPr="0072190D">
        <w:rPr>
          <w:rStyle w:val="VerbatimChar"/>
          <w:lang w:val="fr-FR"/>
          <w:rPrChange w:id="811" w:author="Danis Pierre-Alain" w:date="2019-11-21T16:28:00Z">
            <w:rPr>
              <w:rStyle w:val="VerbatimChar"/>
            </w:rPr>
          </w:rPrChange>
        </w:rPr>
        <w:t>language</w:t>
      </w:r>
      <w:proofErr w:type="spellEnd"/>
      <w:r w:rsidRPr="0072190D">
        <w:rPr>
          <w:rStyle w:val="VerbatimChar"/>
          <w:lang w:val="fr-FR"/>
          <w:rPrChange w:id="812" w:author="Danis Pierre-Alain" w:date="2019-11-21T16:28:00Z">
            <w:rPr>
              <w:rStyle w:val="VerbatimChar"/>
            </w:rPr>
          </w:rPrChange>
        </w:rPr>
        <w:t>."</w:t>
      </w:r>
      <w:r w:rsidRPr="0072190D">
        <w:rPr>
          <w:lang w:val="fr-FR"/>
          <w:rPrChange w:id="813" w:author="Danis Pierre-Alain" w:date="2019-11-21T16:28:00Z">
            <w:rPr/>
          </w:rPrChange>
        </w:rPr>
        <w:br/>
      </w:r>
      <w:proofErr w:type="spellStart"/>
      <w:proofErr w:type="gramStart"/>
      <w:r w:rsidRPr="0072190D">
        <w:rPr>
          <w:rStyle w:val="VerbatimChar"/>
          <w:lang w:val="fr-FR"/>
          <w:rPrChange w:id="814" w:author="Danis Pierre-Alain" w:date="2019-11-21T16:28:00Z">
            <w:rPr>
              <w:rStyle w:val="VerbatimChar"/>
            </w:rPr>
          </w:rPrChange>
        </w:rPr>
        <w:t>msgstr</w:t>
      </w:r>
      <w:proofErr w:type="spellEnd"/>
      <w:proofErr w:type="gramEnd"/>
      <w:r w:rsidRPr="0072190D">
        <w:rPr>
          <w:rStyle w:val="VerbatimChar"/>
          <w:lang w:val="fr-FR"/>
          <w:rPrChange w:id="815" w:author="Danis Pierre-Alain" w:date="2019-11-21T16:28:00Z">
            <w:rPr>
              <w:rStyle w:val="VerbatimChar"/>
            </w:rPr>
          </w:rPrChange>
        </w:rPr>
        <w:t xml:space="preserve"> "Le guide utilisateur a été créé avec ``sphinx`` depuis fichiers utilisant le </w:t>
      </w:r>
      <w:proofErr w:type="spellStart"/>
      <w:r w:rsidRPr="0072190D">
        <w:rPr>
          <w:rStyle w:val="VerbatimChar"/>
          <w:lang w:val="fr-FR"/>
          <w:rPrChange w:id="816" w:author="Danis Pierre-Alain" w:date="2019-11-21T16:28:00Z">
            <w:rPr>
              <w:rStyle w:val="VerbatimChar"/>
            </w:rPr>
          </w:rPrChange>
        </w:rPr>
        <w:t>language</w:t>
      </w:r>
      <w:proofErr w:type="spellEnd"/>
      <w:r w:rsidRPr="0072190D">
        <w:rPr>
          <w:rStyle w:val="VerbatimChar"/>
          <w:lang w:val="fr-FR"/>
          <w:rPrChange w:id="817" w:author="Danis Pierre-Alain" w:date="2019-11-21T16:28:00Z">
            <w:rPr>
              <w:rStyle w:val="VerbatimChar"/>
            </w:rPr>
          </w:rPrChange>
        </w:rPr>
        <w:t xml:space="preserve"> </w:t>
      </w:r>
      <w:proofErr w:type="spellStart"/>
      <w:r w:rsidRPr="0072190D">
        <w:rPr>
          <w:rStyle w:val="VerbatimChar"/>
          <w:lang w:val="fr-FR"/>
          <w:rPrChange w:id="818" w:author="Danis Pierre-Alain" w:date="2019-11-21T16:28:00Z">
            <w:rPr>
              <w:rStyle w:val="VerbatimChar"/>
            </w:rPr>
          </w:rPrChange>
        </w:rPr>
        <w:t>markup</w:t>
      </w:r>
      <w:proofErr w:type="spellEnd"/>
      <w:r w:rsidRPr="0072190D">
        <w:rPr>
          <w:rStyle w:val="VerbatimChar"/>
          <w:lang w:val="fr-FR"/>
          <w:rPrChange w:id="819" w:author="Danis Pierre-Alain" w:date="2019-11-21T16:28:00Z">
            <w:rPr>
              <w:rStyle w:val="VerbatimChar"/>
            </w:rPr>
          </w:rPrChange>
        </w:rPr>
        <w:t xml:space="preserve"> `</w:t>
      </w:r>
      <w:proofErr w:type="spellStart"/>
      <w:r w:rsidRPr="0072190D">
        <w:rPr>
          <w:rStyle w:val="VerbatimChar"/>
          <w:lang w:val="fr-FR"/>
          <w:rPrChange w:id="820" w:author="Danis Pierre-Alain" w:date="2019-11-21T16:28:00Z">
            <w:rPr>
              <w:rStyle w:val="VerbatimChar"/>
            </w:rPr>
          </w:rPrChange>
        </w:rPr>
        <w:t>reStructuredText</w:t>
      </w:r>
      <w:proofErr w:type="spellEnd"/>
      <w:r w:rsidRPr="0072190D">
        <w:rPr>
          <w:rStyle w:val="VerbatimChar"/>
          <w:lang w:val="fr-FR"/>
          <w:rPrChange w:id="821" w:author="Danis Pierre-Alain" w:date="2019-11-21T16:28:00Z">
            <w:rPr>
              <w:rStyle w:val="VerbatimChar"/>
            </w:rPr>
          </w:rPrChange>
        </w:rPr>
        <w:t xml:space="preserve"> &lt;http://www.sphinx-doc.org/en/master/usage/restructuredtext/index.html&gt;`_."</w:t>
      </w:r>
    </w:p>
    <w:p w14:paraId="59C9AD00" w14:textId="70E98129" w:rsidR="003B081E" w:rsidRPr="0072190D" w:rsidRDefault="0072190D">
      <w:pPr>
        <w:pStyle w:val="FirstParagraph"/>
        <w:rPr>
          <w:lang w:val="fr-FR"/>
          <w:rPrChange w:id="822" w:author="Danis Pierre-Alain" w:date="2019-11-21T16:28:00Z">
            <w:rPr/>
          </w:rPrChange>
        </w:rPr>
      </w:pPr>
      <w:del w:id="823" w:author="Danis Pierre-Alain" w:date="2019-11-25T15:56:00Z">
        <w:r w:rsidRPr="0072190D" w:rsidDel="00BB303A">
          <w:rPr>
            <w:lang w:val="fr-FR"/>
            <w:rPrChange w:id="824" w:author="Danis Pierre-Alain" w:date="2019-11-21T16:28:00Z">
              <w:rPr/>
            </w:rPrChange>
          </w:rPr>
          <w:delText>Pendant que vous faites ça il faut faire a</w:delText>
        </w:r>
      </w:del>
      <w:ins w:id="825" w:author="Danis Pierre-Alain" w:date="2019-11-25T15:56:00Z">
        <w:r w:rsidR="00BB303A">
          <w:rPr>
            <w:lang w:val="fr-FR"/>
          </w:rPr>
          <w:t>A</w:t>
        </w:r>
      </w:ins>
      <w:r w:rsidRPr="0072190D">
        <w:rPr>
          <w:lang w:val="fr-FR"/>
          <w:rPrChange w:id="826" w:author="Danis Pierre-Alain" w:date="2019-11-21T16:28:00Z">
            <w:rPr/>
          </w:rPrChange>
        </w:rPr>
        <w:t>ttention</w:t>
      </w:r>
      <w:del w:id="827" w:author="Danis Pierre-Alain" w:date="2019-11-25T15:57:00Z">
        <w:r w:rsidRPr="0072190D" w:rsidDel="00BB303A">
          <w:rPr>
            <w:lang w:val="fr-FR"/>
            <w:rPrChange w:id="828" w:author="Danis Pierre-Alain" w:date="2019-11-21T16:28:00Z">
              <w:rPr/>
            </w:rPrChange>
          </w:rPr>
          <w:delText xml:space="preserve"> </w:delText>
        </w:r>
      </w:del>
      <w:ins w:id="829" w:author="Danis Pierre-Alain" w:date="2019-11-25T15:57:00Z">
        <w:r w:rsidR="00BB303A">
          <w:rPr>
            <w:lang w:val="fr-FR"/>
          </w:rPr>
          <w:t xml:space="preserve"> : il faut veiller </w:t>
        </w:r>
      </w:ins>
      <w:r w:rsidRPr="0072190D">
        <w:rPr>
          <w:lang w:val="fr-FR"/>
          <w:rPrChange w:id="830" w:author="Danis Pierre-Alain" w:date="2019-11-21T16:28:00Z">
            <w:rPr/>
          </w:rPrChange>
        </w:rPr>
        <w:t xml:space="preserve">à maintenir le formatage </w:t>
      </w:r>
      <w:proofErr w:type="spellStart"/>
      <w:r w:rsidRPr="0072190D">
        <w:rPr>
          <w:lang w:val="fr-FR"/>
          <w:rPrChange w:id="831" w:author="Danis Pierre-Alain" w:date="2019-11-21T16:28:00Z">
            <w:rPr/>
          </w:rPrChange>
        </w:rPr>
        <w:t>reST</w:t>
      </w:r>
      <w:proofErr w:type="spellEnd"/>
      <w:r w:rsidRPr="0072190D">
        <w:rPr>
          <w:lang w:val="fr-FR"/>
          <w:rPrChange w:id="832" w:author="Danis Pierre-Alain" w:date="2019-11-21T16:28:00Z">
            <w:rPr/>
          </w:rPrChange>
        </w:rPr>
        <w:t xml:space="preserve"> dans la version traduite.</w:t>
      </w:r>
    </w:p>
    <w:p w14:paraId="28FEC74C" w14:textId="2C381012" w:rsidR="003B081E" w:rsidRPr="0072190D" w:rsidRDefault="0072190D">
      <w:pPr>
        <w:pStyle w:val="Corpsdetexte"/>
        <w:rPr>
          <w:lang w:val="fr-FR"/>
          <w:rPrChange w:id="833" w:author="Danis Pierre-Alain" w:date="2019-11-21T16:28:00Z">
            <w:rPr/>
          </w:rPrChange>
        </w:rPr>
      </w:pPr>
      <w:r w:rsidRPr="0072190D">
        <w:rPr>
          <w:lang w:val="fr-FR"/>
          <w:rPrChange w:id="834" w:author="Danis Pierre-Alain" w:date="2019-11-21T16:28:00Z">
            <w:rPr/>
          </w:rPrChange>
        </w:rPr>
        <w:t xml:space="preserve">Vous pouvez faire la traduction manuellement modifiant les fichiers po. Par contre, il est plus </w:t>
      </w:r>
      <w:del w:id="835" w:author="Danis Pierre-Alain" w:date="2019-11-21T18:17:00Z">
        <w:r w:rsidRPr="0072190D" w:rsidDel="007D7FA9">
          <w:rPr>
            <w:lang w:val="fr-FR"/>
            <w:rPrChange w:id="836" w:author="Danis Pierre-Alain" w:date="2019-11-21T16:28:00Z">
              <w:rPr/>
            </w:rPrChange>
          </w:rPr>
          <w:delText xml:space="preserve">efficient </w:delText>
        </w:r>
      </w:del>
      <w:proofErr w:type="spellStart"/>
      <w:ins w:id="837" w:author="Danis Pierre-Alain" w:date="2019-11-21T18:17:00Z">
        <w:r w:rsidR="007D7FA9">
          <w:rPr>
            <w:lang w:val="fr-FR"/>
          </w:rPr>
          <w:t>éfficace</w:t>
        </w:r>
        <w:proofErr w:type="spellEnd"/>
        <w:r w:rsidR="007D7FA9" w:rsidRPr="0072190D">
          <w:rPr>
            <w:lang w:val="fr-FR"/>
            <w:rPrChange w:id="838" w:author="Danis Pierre-Alain" w:date="2019-11-21T16:28:00Z">
              <w:rPr/>
            </w:rPrChange>
          </w:rPr>
          <w:t xml:space="preserve"> </w:t>
        </w:r>
      </w:ins>
      <w:r w:rsidRPr="0072190D">
        <w:rPr>
          <w:lang w:val="fr-FR"/>
          <w:rPrChange w:id="839" w:author="Danis Pierre-Alain" w:date="2019-11-21T16:28:00Z">
            <w:rPr/>
          </w:rPrChange>
        </w:rPr>
        <w:t xml:space="preserve">d’utiliser un éditeur PO (p. ex., GNOME Traduction Editor ou PO </w:t>
      </w:r>
      <w:proofErr w:type="spellStart"/>
      <w:r w:rsidRPr="0072190D">
        <w:rPr>
          <w:lang w:val="fr-FR"/>
          <w:rPrChange w:id="840" w:author="Danis Pierre-Alain" w:date="2019-11-21T16:28:00Z">
            <w:rPr/>
          </w:rPrChange>
        </w:rPr>
        <w:t>edit</w:t>
      </w:r>
      <w:proofErr w:type="spellEnd"/>
      <w:r w:rsidRPr="0072190D">
        <w:rPr>
          <w:lang w:val="fr-FR"/>
          <w:rPrChange w:id="841" w:author="Danis Pierre-Alain" w:date="2019-11-21T16:28:00Z">
            <w:rPr/>
          </w:rPrChange>
        </w:rPr>
        <w:t xml:space="preserve">) ou des logiciels de traduction assistée par ordinateur (TAO) comme </w:t>
      </w:r>
      <w:proofErr w:type="spellStart"/>
      <w:r w:rsidRPr="0072190D">
        <w:rPr>
          <w:lang w:val="fr-FR"/>
          <w:rPrChange w:id="842" w:author="Danis Pierre-Alain" w:date="2019-11-21T16:28:00Z">
            <w:rPr/>
          </w:rPrChange>
        </w:rPr>
        <w:t>OmegaT</w:t>
      </w:r>
      <w:proofErr w:type="spellEnd"/>
      <w:r w:rsidRPr="0072190D">
        <w:rPr>
          <w:lang w:val="fr-FR"/>
          <w:rPrChange w:id="843" w:author="Danis Pierre-Alain" w:date="2019-11-21T16:28:00Z">
            <w:rPr/>
          </w:rPrChange>
        </w:rPr>
        <w:t>.</w:t>
      </w:r>
    </w:p>
    <w:p w14:paraId="51307078" w14:textId="61398F0E" w:rsidR="003B081E" w:rsidRPr="0072190D" w:rsidRDefault="00903677">
      <w:pPr>
        <w:pStyle w:val="Titre3"/>
        <w:rPr>
          <w:lang w:val="fr-FR"/>
          <w:rPrChange w:id="844" w:author="Danis Pierre-Alain" w:date="2019-11-21T16:28:00Z">
            <w:rPr/>
          </w:rPrChange>
        </w:rPr>
        <w:pPrChange w:id="845" w:author="Danis Pierre-Alain" w:date="2019-11-21T16:28:00Z">
          <w:pPr>
            <w:pStyle w:val="Titre4"/>
          </w:pPr>
        </w:pPrChange>
      </w:pPr>
      <w:bookmarkStart w:id="846" w:name="création-de-la-documentation-traduite"/>
      <w:bookmarkEnd w:id="846"/>
      <w:del w:id="847" w:author="Danis Pierre-Alain" w:date="2019-11-21T16:28:00Z">
        <w:r w:rsidRPr="003C46BB">
          <w:rPr>
            <w:lang w:val="fr-FR"/>
            <w:rPrChange w:id="848" w:author="Danis Pierre-Alain" w:date="2019-11-21T16:28:00Z">
              <w:rPr/>
            </w:rPrChange>
          </w:rPr>
          <w:delText>Compilation</w:delText>
        </w:r>
      </w:del>
      <w:ins w:id="849" w:author="Danis Pierre-Alain" w:date="2019-11-21T16:28:00Z">
        <w:r w:rsidR="0072190D" w:rsidRPr="0072190D">
          <w:rPr>
            <w:lang w:val="fr-FR"/>
          </w:rPr>
          <w:t>Création</w:t>
        </w:r>
      </w:ins>
      <w:r w:rsidR="0072190D" w:rsidRPr="0072190D">
        <w:rPr>
          <w:lang w:val="fr-FR"/>
          <w:rPrChange w:id="850" w:author="Danis Pierre-Alain" w:date="2019-11-21T16:28:00Z">
            <w:rPr/>
          </w:rPrChange>
        </w:rPr>
        <w:t xml:space="preserve"> de la documentation traduite</w:t>
      </w:r>
      <w:del w:id="851" w:author="Danis Pierre-Alain" w:date="2019-11-21T16:28:00Z">
        <w:r>
          <w:fldChar w:fldCharType="begin"/>
        </w:r>
        <w:r w:rsidRPr="003C46BB">
          <w:rPr>
            <w:lang w:val="fr-FR"/>
            <w:rPrChange w:id="852" w:author="Danis Pierre-Alain" w:date="2019-11-21T16:28:00Z">
              <w:rPr/>
            </w:rPrChange>
          </w:rPr>
          <w:delInstrText xml:space="preserve"> HYPERLINK \l "compilation-of-the-translated-documentation" \h </w:delInstrText>
        </w:r>
        <w:r>
          <w:fldChar w:fldCharType="separate"/>
        </w:r>
        <w:r w:rsidRPr="003C46BB">
          <w:rPr>
            <w:rStyle w:val="Lienhypertexte"/>
            <w:lang w:val="fr-FR"/>
            <w:rPrChange w:id="853" w:author="Danis Pierre-Alain" w:date="2019-11-21T16:28:00Z">
              <w:rPr>
                <w:rStyle w:val="Lienhypertexte"/>
              </w:rPr>
            </w:rPrChange>
          </w:rPr>
          <w:delText>¶</w:delText>
        </w:r>
        <w:r>
          <w:rPr>
            <w:rStyle w:val="Lienhypertexte"/>
          </w:rPr>
          <w:fldChar w:fldCharType="end"/>
        </w:r>
      </w:del>
      <w:ins w:id="854" w:author="Danis Pierre-Alain" w:date="2019-11-21T16:28:00Z">
        <w:r w:rsidR="0072190D">
          <w:fldChar w:fldCharType="begin"/>
        </w:r>
        <w:r w:rsidR="0072190D" w:rsidRPr="0072190D">
          <w:rPr>
            <w:lang w:val="fr-FR"/>
          </w:rPr>
          <w:instrText xml:space="preserve"> HYPERLINK \l "creation-of-the-translated-documentation" \h </w:instrText>
        </w:r>
        <w:r w:rsidR="0072190D">
          <w:fldChar w:fldCharType="separate"/>
        </w:r>
        <w:r w:rsidR="0072190D" w:rsidRPr="0072190D">
          <w:rPr>
            <w:rStyle w:val="Lienhypertexte"/>
            <w:lang w:val="fr-FR"/>
          </w:rPr>
          <w:t>¶</w:t>
        </w:r>
        <w:r w:rsidR="0072190D">
          <w:rPr>
            <w:rStyle w:val="Lienhypertexte"/>
          </w:rPr>
          <w:fldChar w:fldCharType="end"/>
        </w:r>
      </w:ins>
    </w:p>
    <w:p w14:paraId="4A579ED5" w14:textId="77777777" w:rsidR="003B081E" w:rsidRPr="0072190D" w:rsidRDefault="0072190D">
      <w:pPr>
        <w:pStyle w:val="FirstParagraph"/>
        <w:rPr>
          <w:lang w:val="fr-FR"/>
          <w:rPrChange w:id="855" w:author="Danis Pierre-Alain" w:date="2019-11-21T16:28:00Z">
            <w:rPr/>
          </w:rPrChange>
        </w:rPr>
      </w:pPr>
      <w:r w:rsidRPr="0072190D">
        <w:rPr>
          <w:lang w:val="fr-FR"/>
          <w:rPrChange w:id="856" w:author="Danis Pierre-Alain" w:date="2019-11-21T16:28:00Z">
            <w:rPr/>
          </w:rPrChange>
        </w:rPr>
        <w:t xml:space="preserve">La documentation en français est sauvegardée dans le dossier </w:t>
      </w:r>
      <w:proofErr w:type="spellStart"/>
      <w:r w:rsidRPr="0072190D">
        <w:rPr>
          <w:rStyle w:val="VerbatimChar"/>
          <w:lang w:val="fr-FR"/>
          <w:rPrChange w:id="857" w:author="Danis Pierre-Alain" w:date="2019-11-21T16:28:00Z">
            <w:rPr>
              <w:rStyle w:val="VerbatimChar"/>
            </w:rPr>
          </w:rPrChange>
        </w:rPr>
        <w:t>build_fr</w:t>
      </w:r>
      <w:proofErr w:type="spellEnd"/>
      <w:r w:rsidRPr="0072190D">
        <w:rPr>
          <w:lang w:val="fr-FR"/>
          <w:rPrChange w:id="858" w:author="Danis Pierre-Alain" w:date="2019-11-21T16:28:00Z">
            <w:rPr/>
          </w:rPrChange>
        </w:rPr>
        <w:t xml:space="preserve">. Pour compiler le manuel d’utilisation en français comme fichiers html allez au dossier </w:t>
      </w:r>
      <w:proofErr w:type="spellStart"/>
      <w:r w:rsidRPr="0072190D">
        <w:rPr>
          <w:rStyle w:val="VerbatimChar"/>
          <w:lang w:val="fr-FR"/>
          <w:rPrChange w:id="859" w:author="Danis Pierre-Alain" w:date="2019-11-21T16:28:00Z">
            <w:rPr>
              <w:rStyle w:val="VerbatimChar"/>
            </w:rPr>
          </w:rPrChange>
        </w:rPr>
        <w:t>pathtorepertoryokplm</w:t>
      </w:r>
      <w:proofErr w:type="spellEnd"/>
      <w:r w:rsidRPr="0072190D">
        <w:rPr>
          <w:rStyle w:val="VerbatimChar"/>
          <w:lang w:val="fr-FR"/>
          <w:rPrChange w:id="860" w:author="Danis Pierre-Alain" w:date="2019-11-21T16:28:00Z">
            <w:rPr>
              <w:rStyle w:val="VerbatimChar"/>
            </w:rPr>
          </w:rPrChange>
        </w:rPr>
        <w:t>/sphinx-doc</w:t>
      </w:r>
      <w:r w:rsidRPr="0072190D">
        <w:rPr>
          <w:lang w:val="fr-FR"/>
          <w:rPrChange w:id="861" w:author="Danis Pierre-Alain" w:date="2019-11-21T16:28:00Z">
            <w:rPr/>
          </w:rPrChange>
        </w:rPr>
        <w:t xml:space="preserve"> et tapez :</w:t>
      </w:r>
    </w:p>
    <w:p w14:paraId="1E753928" w14:textId="77777777" w:rsidR="003B081E" w:rsidRDefault="0072190D">
      <w:pPr>
        <w:pStyle w:val="SourceCode"/>
      </w:pPr>
      <w:proofErr w:type="gramStart"/>
      <w:r>
        <w:rPr>
          <w:rStyle w:val="VerbatimChar"/>
        </w:rPr>
        <w:t>sphinx-build</w:t>
      </w:r>
      <w:proofErr w:type="gramEnd"/>
      <w:r>
        <w:rPr>
          <w:rStyle w:val="VerbatimChar"/>
        </w:rPr>
        <w:t xml:space="preserve"> -b html -</w:t>
      </w:r>
      <w:proofErr w:type="spellStart"/>
      <w:r>
        <w:rPr>
          <w:rStyle w:val="VerbatimChar"/>
        </w:rPr>
        <w:t>aE</w:t>
      </w:r>
      <w:proofErr w:type="spellEnd"/>
      <w:r>
        <w:rPr>
          <w:rStyle w:val="VerbatimChar"/>
        </w:rPr>
        <w:t xml:space="preserve"> -D language='</w:t>
      </w:r>
      <w:proofErr w:type="spellStart"/>
      <w:r>
        <w:rPr>
          <w:rStyle w:val="VerbatimChar"/>
        </w:rPr>
        <w:t>fr</w:t>
      </w:r>
      <w:proofErr w:type="spellEnd"/>
      <w:r>
        <w:rPr>
          <w:rStyle w:val="VerbatimChar"/>
        </w:rPr>
        <w:t>' -c source/locale/fr source build_fr/html</w:t>
      </w:r>
    </w:p>
    <w:p w14:paraId="121E7CF7" w14:textId="77777777" w:rsidR="003B081E" w:rsidRPr="0072190D" w:rsidRDefault="0072190D">
      <w:pPr>
        <w:pStyle w:val="FirstParagraph"/>
        <w:rPr>
          <w:lang w:val="fr-FR"/>
          <w:rPrChange w:id="862" w:author="Danis Pierre-Alain" w:date="2019-11-21T16:28:00Z">
            <w:rPr/>
          </w:rPrChange>
        </w:rPr>
      </w:pPr>
      <w:r w:rsidRPr="0072190D">
        <w:rPr>
          <w:lang w:val="fr-FR"/>
          <w:rPrChange w:id="863" w:author="Danis Pierre-Alain" w:date="2019-11-21T16:28:00Z">
            <w:rPr/>
          </w:rPrChange>
        </w:rPr>
        <w:t xml:space="preserve">Les fichiers html de sortie sont stockés dans le dossier </w:t>
      </w:r>
      <w:proofErr w:type="spellStart"/>
      <w:r w:rsidRPr="0072190D">
        <w:rPr>
          <w:rStyle w:val="VerbatimChar"/>
          <w:lang w:val="fr-FR"/>
          <w:rPrChange w:id="864" w:author="Danis Pierre-Alain" w:date="2019-11-21T16:28:00Z">
            <w:rPr>
              <w:rStyle w:val="VerbatimChar"/>
            </w:rPr>
          </w:rPrChange>
        </w:rPr>
        <w:t>pathtorepertoryokplm</w:t>
      </w:r>
      <w:proofErr w:type="spellEnd"/>
      <w:r w:rsidRPr="0072190D">
        <w:rPr>
          <w:rStyle w:val="VerbatimChar"/>
          <w:lang w:val="fr-FR"/>
          <w:rPrChange w:id="865" w:author="Danis Pierre-Alain" w:date="2019-11-21T16:28:00Z">
            <w:rPr>
              <w:rStyle w:val="VerbatimChar"/>
            </w:rPr>
          </w:rPrChange>
        </w:rPr>
        <w:t>/sphinx-doc/</w:t>
      </w:r>
      <w:proofErr w:type="spellStart"/>
      <w:r w:rsidRPr="0072190D">
        <w:rPr>
          <w:rStyle w:val="VerbatimChar"/>
          <w:lang w:val="fr-FR"/>
          <w:rPrChange w:id="866" w:author="Danis Pierre-Alain" w:date="2019-11-21T16:28:00Z">
            <w:rPr>
              <w:rStyle w:val="VerbatimChar"/>
            </w:rPr>
          </w:rPrChange>
        </w:rPr>
        <w:t>build_fr</w:t>
      </w:r>
      <w:proofErr w:type="spellEnd"/>
      <w:r w:rsidRPr="0072190D">
        <w:rPr>
          <w:rStyle w:val="VerbatimChar"/>
          <w:lang w:val="fr-FR"/>
          <w:rPrChange w:id="867" w:author="Danis Pierre-Alain" w:date="2019-11-21T16:28:00Z">
            <w:rPr>
              <w:rStyle w:val="VerbatimChar"/>
            </w:rPr>
          </w:rPrChange>
        </w:rPr>
        <w:t>/html</w:t>
      </w:r>
      <w:r w:rsidRPr="0072190D">
        <w:rPr>
          <w:lang w:val="fr-FR"/>
          <w:rPrChange w:id="868" w:author="Danis Pierre-Alain" w:date="2019-11-21T16:28:00Z">
            <w:rPr/>
          </w:rPrChange>
        </w:rPr>
        <w:t>.</w:t>
      </w:r>
    </w:p>
    <w:p w14:paraId="36ACC382" w14:textId="77777777" w:rsidR="003B081E" w:rsidRPr="0072190D" w:rsidRDefault="0072190D">
      <w:pPr>
        <w:pStyle w:val="Corpsdetexte"/>
        <w:rPr>
          <w:lang w:val="fr-FR"/>
          <w:rPrChange w:id="869" w:author="Danis Pierre-Alain" w:date="2019-11-21T16:28:00Z">
            <w:rPr/>
          </w:rPrChange>
        </w:rPr>
      </w:pPr>
      <w:r w:rsidRPr="0072190D">
        <w:rPr>
          <w:lang w:val="fr-FR"/>
          <w:rPrChange w:id="870" w:author="Danis Pierre-Alain" w:date="2019-11-21T16:28:00Z">
            <w:rPr/>
          </w:rPrChange>
        </w:rPr>
        <w:t xml:space="preserve">Pour compiler la documentation en </w:t>
      </w:r>
      <w:proofErr w:type="spellStart"/>
      <w:r w:rsidRPr="0072190D">
        <w:rPr>
          <w:lang w:val="fr-FR"/>
          <w:rPrChange w:id="871" w:author="Danis Pierre-Alain" w:date="2019-11-21T16:28:00Z">
            <w:rPr/>
          </w:rPrChange>
        </w:rPr>
        <w:t>pdf</w:t>
      </w:r>
      <w:proofErr w:type="spellEnd"/>
      <w:r w:rsidRPr="0072190D">
        <w:rPr>
          <w:lang w:val="fr-FR"/>
          <w:rPrChange w:id="872" w:author="Danis Pierre-Alain" w:date="2019-11-21T16:28:00Z">
            <w:rPr/>
          </w:rPrChange>
        </w:rPr>
        <w:t>, tapez les commandes suivantes :</w:t>
      </w:r>
    </w:p>
    <w:p w14:paraId="1CD51969" w14:textId="77777777" w:rsidR="003B081E" w:rsidRDefault="0072190D">
      <w:pPr>
        <w:pStyle w:val="SourceCode"/>
      </w:pPr>
      <w:proofErr w:type="gramStart"/>
      <w:r>
        <w:rPr>
          <w:rStyle w:val="VerbatimChar"/>
        </w:rPr>
        <w:t>sphinx-build</w:t>
      </w:r>
      <w:proofErr w:type="gramEnd"/>
      <w:r>
        <w:rPr>
          <w:rStyle w:val="VerbatimChar"/>
        </w:rPr>
        <w:t xml:space="preserve"> -b latex -</w:t>
      </w:r>
      <w:proofErr w:type="spellStart"/>
      <w:r>
        <w:rPr>
          <w:rStyle w:val="VerbatimChar"/>
        </w:rPr>
        <w:t>aE</w:t>
      </w:r>
      <w:proofErr w:type="spellEnd"/>
      <w:r>
        <w:rPr>
          <w:rStyle w:val="VerbatimChar"/>
        </w:rPr>
        <w:t xml:space="preserve"> -D language='</w:t>
      </w:r>
      <w:proofErr w:type="spellStart"/>
      <w:r>
        <w:rPr>
          <w:rStyle w:val="VerbatimChar"/>
        </w:rPr>
        <w:t>fr</w:t>
      </w:r>
      <w:proofErr w:type="spellEnd"/>
      <w:r>
        <w:rPr>
          <w:rStyle w:val="VerbatimChar"/>
        </w:rPr>
        <w:t>' -c source/locale/fr source build_fr/latex</w:t>
      </w:r>
      <w:r>
        <w:br/>
      </w:r>
      <w:r>
        <w:rPr>
          <w:rStyle w:val="VerbatimChar"/>
        </w:rPr>
        <w:t>cd build_fr/latex</w:t>
      </w:r>
      <w:r>
        <w:br/>
      </w:r>
      <w:r>
        <w:rPr>
          <w:rStyle w:val="VerbatimChar"/>
        </w:rPr>
        <w:t>make</w:t>
      </w:r>
    </w:p>
    <w:p w14:paraId="363C9A0D" w14:textId="77777777" w:rsidR="003B081E" w:rsidRPr="0072190D" w:rsidRDefault="0072190D">
      <w:pPr>
        <w:pStyle w:val="FirstParagraph"/>
        <w:rPr>
          <w:lang w:val="fr-FR"/>
          <w:rPrChange w:id="873" w:author="Danis Pierre-Alain" w:date="2019-11-21T16:28:00Z">
            <w:rPr/>
          </w:rPrChange>
        </w:rPr>
      </w:pPr>
      <w:r w:rsidRPr="0072190D">
        <w:rPr>
          <w:lang w:val="fr-FR"/>
          <w:rPrChange w:id="874" w:author="Danis Pierre-Alain" w:date="2019-11-21T16:28:00Z">
            <w:rPr/>
          </w:rPrChange>
        </w:rPr>
        <w:t xml:space="preserve">Les fichiers source de documentation sont convertis vers latex et après vers </w:t>
      </w:r>
      <w:proofErr w:type="spellStart"/>
      <w:r w:rsidRPr="0072190D">
        <w:rPr>
          <w:lang w:val="fr-FR"/>
          <w:rPrChange w:id="875" w:author="Danis Pierre-Alain" w:date="2019-11-21T16:28:00Z">
            <w:rPr/>
          </w:rPrChange>
        </w:rPr>
        <w:t>pdf</w:t>
      </w:r>
      <w:proofErr w:type="spellEnd"/>
      <w:r w:rsidRPr="0072190D">
        <w:rPr>
          <w:lang w:val="fr-FR"/>
          <w:rPrChange w:id="876" w:author="Danis Pierre-Alain" w:date="2019-11-21T16:28:00Z">
            <w:rPr/>
          </w:rPrChange>
        </w:rPr>
        <w:t xml:space="preserve">. Les fichiers latex et </w:t>
      </w:r>
      <w:proofErr w:type="spellStart"/>
      <w:r w:rsidRPr="0072190D">
        <w:rPr>
          <w:lang w:val="fr-FR"/>
          <w:rPrChange w:id="877" w:author="Danis Pierre-Alain" w:date="2019-11-21T16:28:00Z">
            <w:rPr/>
          </w:rPrChange>
        </w:rPr>
        <w:t>pdf</w:t>
      </w:r>
      <w:proofErr w:type="spellEnd"/>
      <w:r w:rsidRPr="0072190D">
        <w:rPr>
          <w:lang w:val="fr-FR"/>
          <w:rPrChange w:id="878" w:author="Danis Pierre-Alain" w:date="2019-11-21T16:28:00Z">
            <w:rPr/>
          </w:rPrChange>
        </w:rPr>
        <w:t xml:space="preserve"> de sortie sont sauvegardés dans le dossier </w:t>
      </w:r>
      <w:proofErr w:type="spellStart"/>
      <w:r w:rsidRPr="0072190D">
        <w:rPr>
          <w:rStyle w:val="VerbatimChar"/>
          <w:lang w:val="fr-FR"/>
          <w:rPrChange w:id="879" w:author="Danis Pierre-Alain" w:date="2019-11-21T16:28:00Z">
            <w:rPr>
              <w:rStyle w:val="VerbatimChar"/>
            </w:rPr>
          </w:rPrChange>
        </w:rPr>
        <w:t>pathtorepertoryokplm</w:t>
      </w:r>
      <w:proofErr w:type="spellEnd"/>
      <w:r w:rsidRPr="0072190D">
        <w:rPr>
          <w:rStyle w:val="VerbatimChar"/>
          <w:lang w:val="fr-FR"/>
          <w:rPrChange w:id="880" w:author="Danis Pierre-Alain" w:date="2019-11-21T16:28:00Z">
            <w:rPr>
              <w:rStyle w:val="VerbatimChar"/>
            </w:rPr>
          </w:rPrChange>
        </w:rPr>
        <w:t>/sphinx-doc/</w:t>
      </w:r>
      <w:proofErr w:type="spellStart"/>
      <w:r w:rsidRPr="0072190D">
        <w:rPr>
          <w:rStyle w:val="VerbatimChar"/>
          <w:lang w:val="fr-FR"/>
          <w:rPrChange w:id="881" w:author="Danis Pierre-Alain" w:date="2019-11-21T16:28:00Z">
            <w:rPr>
              <w:rStyle w:val="VerbatimChar"/>
            </w:rPr>
          </w:rPrChange>
        </w:rPr>
        <w:t>build_fr</w:t>
      </w:r>
      <w:proofErr w:type="spellEnd"/>
      <w:r w:rsidRPr="0072190D">
        <w:rPr>
          <w:rStyle w:val="VerbatimChar"/>
          <w:lang w:val="fr-FR"/>
          <w:rPrChange w:id="882" w:author="Danis Pierre-Alain" w:date="2019-11-21T16:28:00Z">
            <w:rPr>
              <w:rStyle w:val="VerbatimChar"/>
            </w:rPr>
          </w:rPrChange>
        </w:rPr>
        <w:t>/latex</w:t>
      </w:r>
      <w:r w:rsidRPr="0072190D">
        <w:rPr>
          <w:lang w:val="fr-FR"/>
          <w:rPrChange w:id="883" w:author="Danis Pierre-Alain" w:date="2019-11-21T16:28:00Z">
            <w:rPr/>
          </w:rPrChange>
        </w:rPr>
        <w:t>.</w:t>
      </w:r>
    </w:p>
    <w:p w14:paraId="4DEEB472" w14:textId="2EB2F6BC" w:rsidR="003B081E" w:rsidRPr="0072190D" w:rsidRDefault="0072190D">
      <w:pPr>
        <w:pStyle w:val="Titre3"/>
        <w:rPr>
          <w:lang w:val="fr-FR"/>
          <w:rPrChange w:id="884" w:author="Danis Pierre-Alain" w:date="2019-11-21T16:28:00Z">
            <w:rPr/>
          </w:rPrChange>
        </w:rPr>
        <w:pPrChange w:id="885" w:author="Danis Pierre-Alain" w:date="2019-11-21T16:28:00Z">
          <w:pPr>
            <w:pStyle w:val="Titre4"/>
          </w:pPr>
        </w:pPrChange>
      </w:pPr>
      <w:bookmarkStart w:id="886" w:name="mise-à-jour-de-la-documentation"/>
      <w:bookmarkEnd w:id="886"/>
      <w:r w:rsidRPr="0072190D">
        <w:rPr>
          <w:lang w:val="fr-FR"/>
          <w:rPrChange w:id="887" w:author="Danis Pierre-Alain" w:date="2019-11-21T16:28:00Z">
            <w:rPr/>
          </w:rPrChange>
        </w:rPr>
        <w:t>Mise à jour de la documentation</w:t>
      </w:r>
      <w:del w:id="888" w:author="Danis Pierre-Alain" w:date="2019-11-21T16:28:00Z">
        <w:r w:rsidR="00903677" w:rsidRPr="003C46BB">
          <w:rPr>
            <w:lang w:val="fr-FR"/>
            <w:rPrChange w:id="889" w:author="Danis Pierre-Alain" w:date="2019-11-21T16:28:00Z">
              <w:rPr/>
            </w:rPrChange>
          </w:rPr>
          <w:delText xml:space="preserve"> traduite</w:delText>
        </w:r>
      </w:del>
      <w:r>
        <w:fldChar w:fldCharType="begin"/>
      </w:r>
      <w:r w:rsidRPr="0072190D">
        <w:rPr>
          <w:lang w:val="fr-FR"/>
          <w:rPrChange w:id="890" w:author="Danis Pierre-Alain" w:date="2019-11-21T16:28:00Z">
            <w:rPr/>
          </w:rPrChange>
        </w:rPr>
        <w:instrText xml:space="preserve"> HYPERLINK \l "update-of</w:instrText>
      </w:r>
      <w:del w:id="891" w:author="Danis Pierre-Alain" w:date="2019-11-21T16:28:00Z">
        <w:r w:rsidR="00903677" w:rsidRPr="003C46BB">
          <w:rPr>
            <w:lang w:val="fr-FR"/>
            <w:rPrChange w:id="892" w:author="Danis Pierre-Alain" w:date="2019-11-21T16:28:00Z">
              <w:rPr/>
            </w:rPrChange>
          </w:rPr>
          <w:delInstrText>-the-translated</w:delInstrText>
        </w:r>
      </w:del>
      <w:r w:rsidRPr="0072190D">
        <w:rPr>
          <w:lang w:val="fr-FR"/>
          <w:rPrChange w:id="893" w:author="Danis Pierre-Alain" w:date="2019-11-21T16:28:00Z">
            <w:rPr/>
          </w:rPrChange>
        </w:rPr>
        <w:instrText xml:space="preserve">-documentation" \h </w:instrText>
      </w:r>
      <w:r>
        <w:fldChar w:fldCharType="separate"/>
      </w:r>
      <w:r w:rsidRPr="0072190D">
        <w:rPr>
          <w:rStyle w:val="Lienhypertexte"/>
          <w:lang w:val="fr-FR"/>
          <w:rPrChange w:id="894" w:author="Danis Pierre-Alain" w:date="2019-11-21T16:28:00Z">
            <w:rPr>
              <w:rStyle w:val="Lienhypertexte"/>
            </w:rPr>
          </w:rPrChange>
        </w:rPr>
        <w:t>¶</w:t>
      </w:r>
      <w:r>
        <w:rPr>
          <w:rStyle w:val="Lienhypertexte"/>
        </w:rPr>
        <w:fldChar w:fldCharType="end"/>
      </w:r>
    </w:p>
    <w:p w14:paraId="598D5D71" w14:textId="05A95413" w:rsidR="003B081E" w:rsidRPr="0072190D" w:rsidRDefault="0072190D">
      <w:pPr>
        <w:pStyle w:val="FirstParagraph"/>
        <w:rPr>
          <w:lang w:val="fr-FR"/>
          <w:rPrChange w:id="895" w:author="Danis Pierre-Alain" w:date="2019-11-21T16:28:00Z">
            <w:rPr/>
          </w:rPrChange>
        </w:rPr>
      </w:pPr>
      <w:r w:rsidRPr="0072190D">
        <w:rPr>
          <w:lang w:val="fr-FR"/>
          <w:rPrChange w:id="896" w:author="Danis Pierre-Alain" w:date="2019-11-21T16:28:00Z">
            <w:rPr/>
          </w:rPrChange>
        </w:rPr>
        <w:t xml:space="preserve">Si la documentation du projet est modifiée, il faut créer des nouveaux fichiers pot </w:t>
      </w:r>
      <w:del w:id="897" w:author="Danis Pierre-Alain" w:date="2019-11-25T15:58:00Z">
        <w:r w:rsidRPr="0072190D" w:rsidDel="00BB303A">
          <w:rPr>
            <w:lang w:val="fr-FR"/>
            <w:rPrChange w:id="898" w:author="Danis Pierre-Alain" w:date="2019-11-21T16:28:00Z">
              <w:rPr/>
            </w:rPrChange>
          </w:rPr>
          <w:delText>d’</w:delText>
        </w:r>
      </w:del>
      <w:ins w:id="899" w:author="Danis Pierre-Alain" w:date="2019-11-25T15:58:00Z">
        <w:r w:rsidR="00BB303A">
          <w:rPr>
            <w:lang w:val="fr-FR"/>
          </w:rPr>
          <w:t xml:space="preserve">en </w:t>
        </w:r>
      </w:ins>
      <w:r w:rsidRPr="0072190D">
        <w:rPr>
          <w:lang w:val="fr-FR"/>
          <w:rPrChange w:id="900" w:author="Danis Pierre-Alain" w:date="2019-11-21T16:28:00Z">
            <w:rPr/>
          </w:rPrChange>
        </w:rPr>
        <w:t>accord avec la procédure décrite ci-dessus. Pour appliquer les changements aux fichiers po, faites</w:t>
      </w:r>
    </w:p>
    <w:p w14:paraId="1F46A4B3" w14:textId="77777777" w:rsidR="003B081E" w:rsidRPr="0072190D" w:rsidRDefault="0072190D">
      <w:pPr>
        <w:pStyle w:val="SourceCode"/>
        <w:rPr>
          <w:lang w:val="fr-FR"/>
          <w:rPrChange w:id="901" w:author="Danis Pierre-Alain" w:date="2019-11-21T16:28:00Z">
            <w:rPr/>
          </w:rPrChange>
        </w:rPr>
      </w:pPr>
      <w:r w:rsidRPr="0072190D">
        <w:rPr>
          <w:rStyle w:val="VerbatimChar"/>
          <w:lang w:val="fr-FR"/>
          <w:rPrChange w:id="902" w:author="Danis Pierre-Alain" w:date="2019-11-21T16:28:00Z">
            <w:rPr>
              <w:rStyle w:val="VerbatimChar"/>
            </w:rPr>
          </w:rPrChange>
        </w:rPr>
        <w:t>sphinx-</w:t>
      </w:r>
      <w:proofErr w:type="spellStart"/>
      <w:r w:rsidRPr="0072190D">
        <w:rPr>
          <w:rStyle w:val="VerbatimChar"/>
          <w:lang w:val="fr-FR"/>
          <w:rPrChange w:id="903" w:author="Danis Pierre-Alain" w:date="2019-11-21T16:28:00Z">
            <w:rPr>
              <w:rStyle w:val="VerbatimChar"/>
            </w:rPr>
          </w:rPrChange>
        </w:rPr>
        <w:t>intl</w:t>
      </w:r>
      <w:proofErr w:type="spellEnd"/>
      <w:r w:rsidRPr="0072190D">
        <w:rPr>
          <w:rStyle w:val="VerbatimChar"/>
          <w:lang w:val="fr-FR"/>
          <w:rPrChange w:id="904" w:author="Danis Pierre-Alain" w:date="2019-11-21T16:28:00Z">
            <w:rPr>
              <w:rStyle w:val="VerbatimChar"/>
            </w:rPr>
          </w:rPrChange>
        </w:rPr>
        <w:t xml:space="preserve"> update -p </w:t>
      </w:r>
      <w:proofErr w:type="spellStart"/>
      <w:r w:rsidRPr="0072190D">
        <w:rPr>
          <w:rStyle w:val="VerbatimChar"/>
          <w:lang w:val="fr-FR"/>
          <w:rPrChange w:id="905" w:author="Danis Pierre-Alain" w:date="2019-11-21T16:28:00Z">
            <w:rPr>
              <w:rStyle w:val="VerbatimChar"/>
            </w:rPr>
          </w:rPrChange>
        </w:rPr>
        <w:t>build</w:t>
      </w:r>
      <w:proofErr w:type="spellEnd"/>
      <w:r w:rsidRPr="0072190D">
        <w:rPr>
          <w:rStyle w:val="VerbatimChar"/>
          <w:lang w:val="fr-FR"/>
          <w:rPrChange w:id="906" w:author="Danis Pierre-Alain" w:date="2019-11-21T16:28:00Z">
            <w:rPr>
              <w:rStyle w:val="VerbatimChar"/>
            </w:rPr>
          </w:rPrChange>
        </w:rPr>
        <w:t>/</w:t>
      </w:r>
      <w:proofErr w:type="spellStart"/>
      <w:r w:rsidRPr="0072190D">
        <w:rPr>
          <w:rStyle w:val="VerbatimChar"/>
          <w:lang w:val="fr-FR"/>
          <w:rPrChange w:id="907" w:author="Danis Pierre-Alain" w:date="2019-11-21T16:28:00Z">
            <w:rPr>
              <w:rStyle w:val="VerbatimChar"/>
            </w:rPr>
          </w:rPrChange>
        </w:rPr>
        <w:t>gettext</w:t>
      </w:r>
      <w:proofErr w:type="spellEnd"/>
      <w:r w:rsidRPr="0072190D">
        <w:rPr>
          <w:rStyle w:val="VerbatimChar"/>
          <w:lang w:val="fr-FR"/>
          <w:rPrChange w:id="908" w:author="Danis Pierre-Alain" w:date="2019-11-21T16:28:00Z">
            <w:rPr>
              <w:rStyle w:val="VerbatimChar"/>
            </w:rPr>
          </w:rPrChange>
        </w:rPr>
        <w:t xml:space="preserve"> -l </w:t>
      </w:r>
      <w:proofErr w:type="spellStart"/>
      <w:r w:rsidRPr="0072190D">
        <w:rPr>
          <w:rStyle w:val="VerbatimChar"/>
          <w:lang w:val="fr-FR"/>
          <w:rPrChange w:id="909" w:author="Danis Pierre-Alain" w:date="2019-11-21T16:28:00Z">
            <w:rPr>
              <w:rStyle w:val="VerbatimChar"/>
            </w:rPr>
          </w:rPrChange>
        </w:rPr>
        <w:t>fr</w:t>
      </w:r>
      <w:proofErr w:type="spellEnd"/>
    </w:p>
    <w:p w14:paraId="74292909" w14:textId="77777777" w:rsidR="003B081E" w:rsidRPr="0072190D" w:rsidRDefault="0072190D">
      <w:pPr>
        <w:pStyle w:val="FirstParagraph"/>
        <w:rPr>
          <w:lang w:val="fr-FR"/>
          <w:rPrChange w:id="910" w:author="Danis Pierre-Alain" w:date="2019-11-21T16:28:00Z">
            <w:rPr/>
          </w:rPrChange>
        </w:rPr>
      </w:pPr>
      <w:r w:rsidRPr="0072190D">
        <w:rPr>
          <w:lang w:val="fr-FR"/>
          <w:rPrChange w:id="911" w:author="Danis Pierre-Alain" w:date="2019-11-21T16:28:00Z">
            <w:rPr/>
          </w:rPrChange>
        </w:rPr>
        <w:t>Après, vous devrez traduire seulement les segments modifiés.</w:t>
      </w:r>
    </w:p>
    <w:p w14:paraId="6A183F72" w14:textId="77777777" w:rsidR="003B081E" w:rsidRPr="0072190D" w:rsidRDefault="003B081E">
      <w:pPr>
        <w:pStyle w:val="Compact"/>
        <w:rPr>
          <w:lang w:val="fr-FR"/>
          <w:rPrChange w:id="912" w:author="Danis Pierre-Alain" w:date="2019-11-21T16:28:00Z">
            <w:rPr/>
          </w:rPrChange>
        </w:rPr>
      </w:pPr>
    </w:p>
    <w:p w14:paraId="3F46D7F3" w14:textId="77777777" w:rsidR="003B081E" w:rsidRPr="0072190D" w:rsidRDefault="0072190D">
      <w:pPr>
        <w:pStyle w:val="Titre2"/>
        <w:rPr>
          <w:lang w:val="fr-FR"/>
          <w:rPrChange w:id="913" w:author="Danis Pierre-Alain" w:date="2019-11-21T16:28:00Z">
            <w:rPr/>
          </w:rPrChange>
        </w:rPr>
      </w:pPr>
      <w:bookmarkStart w:id="914" w:name="modules"/>
      <w:bookmarkEnd w:id="914"/>
      <w:r w:rsidRPr="0072190D">
        <w:rPr>
          <w:lang w:val="fr-FR"/>
          <w:rPrChange w:id="915" w:author="Danis Pierre-Alain" w:date="2019-11-21T16:28:00Z">
            <w:rPr/>
          </w:rPrChange>
        </w:rPr>
        <w:t>Modules</w:t>
      </w:r>
      <w:r>
        <w:fldChar w:fldCharType="begin"/>
      </w:r>
      <w:r w:rsidRPr="0072190D">
        <w:rPr>
          <w:lang w:val="fr-FR"/>
          <w:rPrChange w:id="916" w:author="Danis Pierre-Alain" w:date="2019-11-21T16:28:00Z">
            <w:rPr/>
          </w:rPrChange>
        </w:rPr>
        <w:instrText xml:space="preserve"> HYPERLINK \l "modules" \h </w:instrText>
      </w:r>
      <w:r>
        <w:fldChar w:fldCharType="separate"/>
      </w:r>
      <w:r w:rsidRPr="0072190D">
        <w:rPr>
          <w:rStyle w:val="Lienhypertexte"/>
          <w:lang w:val="fr-FR"/>
          <w:rPrChange w:id="917" w:author="Danis Pierre-Alain" w:date="2019-11-21T16:28:00Z">
            <w:rPr>
              <w:rStyle w:val="Lienhypertexte"/>
            </w:rPr>
          </w:rPrChange>
        </w:rPr>
        <w:t>¶</w:t>
      </w:r>
      <w:r>
        <w:rPr>
          <w:rStyle w:val="Lienhypertexte"/>
        </w:rPr>
        <w:fldChar w:fldCharType="end"/>
      </w:r>
    </w:p>
    <w:p w14:paraId="1BD74F75" w14:textId="77777777" w:rsidR="003B081E" w:rsidRPr="0072190D" w:rsidRDefault="003B081E">
      <w:pPr>
        <w:pStyle w:val="Compact"/>
        <w:rPr>
          <w:lang w:val="fr-FR"/>
          <w:rPrChange w:id="918" w:author="Danis Pierre-Alain" w:date="2019-11-21T16:28:00Z">
            <w:rPr/>
          </w:rPrChange>
        </w:rPr>
      </w:pPr>
    </w:p>
    <w:p w14:paraId="2E100E9A" w14:textId="77777777" w:rsidR="003B081E" w:rsidRPr="0072190D" w:rsidRDefault="0072190D">
      <w:pPr>
        <w:pStyle w:val="Titre3"/>
        <w:rPr>
          <w:lang w:val="fr-FR"/>
          <w:rPrChange w:id="919" w:author="Danis Pierre-Alain" w:date="2019-11-21T16:28:00Z">
            <w:rPr/>
          </w:rPrChange>
        </w:rPr>
      </w:pPr>
      <w:bookmarkStart w:id="920" w:name="module-parameter_constants"/>
      <w:bookmarkEnd w:id="920"/>
      <w:r w:rsidRPr="0072190D">
        <w:rPr>
          <w:lang w:val="fr-FR"/>
          <w:rPrChange w:id="921" w:author="Danis Pierre-Alain" w:date="2019-11-21T16:28:00Z">
            <w:rPr/>
          </w:rPrChange>
        </w:rPr>
        <w:t xml:space="preserve">Module </w:t>
      </w:r>
      <w:proofErr w:type="spellStart"/>
      <w:r w:rsidRPr="0072190D">
        <w:rPr>
          <w:rStyle w:val="VerbatimChar"/>
          <w:lang w:val="fr-FR"/>
          <w:rPrChange w:id="922" w:author="Danis Pierre-Alain" w:date="2019-11-21T16:28:00Z">
            <w:rPr>
              <w:rStyle w:val="VerbatimChar"/>
            </w:rPr>
          </w:rPrChange>
        </w:rPr>
        <w:t>parameter_constants</w:t>
      </w:r>
      <w:proofErr w:type="spellEnd"/>
      <w:r>
        <w:fldChar w:fldCharType="begin"/>
      </w:r>
      <w:r w:rsidRPr="0072190D">
        <w:rPr>
          <w:lang w:val="fr-FR"/>
          <w:rPrChange w:id="923" w:author="Danis Pierre-Alain" w:date="2019-11-21T16:28:00Z">
            <w:rPr/>
          </w:rPrChange>
        </w:rPr>
        <w:instrText xml:space="preserve"> HYPERLINK \l "module-parameter_constants" \h </w:instrText>
      </w:r>
      <w:r>
        <w:fldChar w:fldCharType="separate"/>
      </w:r>
      <w:r w:rsidRPr="0072190D">
        <w:rPr>
          <w:rStyle w:val="Lienhypertexte"/>
          <w:lang w:val="fr-FR"/>
          <w:rPrChange w:id="924" w:author="Danis Pierre-Alain" w:date="2019-11-21T16:28:00Z">
            <w:rPr>
              <w:rStyle w:val="Lienhypertexte"/>
            </w:rPr>
          </w:rPrChange>
        </w:rPr>
        <w:t>¶</w:t>
      </w:r>
      <w:r>
        <w:rPr>
          <w:rStyle w:val="Lienhypertexte"/>
        </w:rPr>
        <w:fldChar w:fldCharType="end"/>
      </w:r>
    </w:p>
    <w:p w14:paraId="390CEE48" w14:textId="77777777" w:rsidR="003B081E" w:rsidRPr="0072190D" w:rsidRDefault="0072190D">
      <w:pPr>
        <w:pStyle w:val="FirstParagraph"/>
        <w:rPr>
          <w:lang w:val="fr-FR"/>
          <w:rPrChange w:id="925" w:author="Danis Pierre-Alain" w:date="2019-11-21T16:28:00Z">
            <w:rPr/>
          </w:rPrChange>
        </w:rPr>
      </w:pPr>
      <w:r w:rsidRPr="0072190D">
        <w:rPr>
          <w:lang w:val="fr-FR"/>
          <w:rPrChange w:id="926" w:author="Danis Pierre-Alain" w:date="2019-11-21T16:28:00Z">
            <w:rPr/>
          </w:rPrChange>
        </w:rPr>
        <w:t>Constantes du modèle de lacs OKP.</w:t>
      </w:r>
    </w:p>
    <w:p w14:paraId="401E0CCF" w14:textId="77777777" w:rsidR="003B081E" w:rsidRDefault="0072190D">
      <w:pPr>
        <w:pStyle w:val="Corpsdetexte"/>
      </w:pPr>
      <w:r w:rsidRPr="0072190D">
        <w:rPr>
          <w:lang w:val="fr-FR"/>
          <w:rPrChange w:id="927" w:author="Danis Pierre-Alain" w:date="2019-11-21T16:28:00Z">
            <w:rPr/>
          </w:rPrChange>
        </w:rPr>
        <w:t xml:space="preserve">Ce module définit les constantes des équations utilisées pour estimer les valeurs des paramètres du modèle OKP en fonction des caractéristiques des plans d’eau. </w:t>
      </w:r>
      <w:r>
        <w:t xml:space="preserve">Les </w:t>
      </w:r>
      <w:proofErr w:type="spellStart"/>
      <w:r>
        <w:t>constantes</w:t>
      </w:r>
      <w:proofErr w:type="spellEnd"/>
      <w:r>
        <w:t xml:space="preserve"> </w:t>
      </w:r>
      <w:proofErr w:type="spellStart"/>
      <w:r>
        <w:t>sont</w:t>
      </w:r>
      <w:proofErr w:type="spellEnd"/>
      <w:r>
        <w:t xml:space="preserve"> </w:t>
      </w:r>
      <w:proofErr w:type="spellStart"/>
      <w:r>
        <w:t>définies</w:t>
      </w:r>
      <w:proofErr w:type="spellEnd"/>
      <w:r>
        <w:t xml:space="preserve"> </w:t>
      </w:r>
      <w:proofErr w:type="spellStart"/>
      <w:r>
        <w:t>dans</w:t>
      </w:r>
      <w:proofErr w:type="spellEnd"/>
      <w:r>
        <w:t xml:space="preserve"> Prats &amp; Danis (2019).</w:t>
      </w:r>
    </w:p>
    <w:p w14:paraId="5BDE3412" w14:textId="77777777" w:rsidR="003B081E" w:rsidRDefault="0072190D">
      <w:pPr>
        <w:pStyle w:val="Corpsdetexte"/>
      </w:pPr>
      <w:r>
        <w:t>Références</w:t>
      </w:r>
    </w:p>
    <w:p w14:paraId="76806C54" w14:textId="77777777" w:rsidR="003B081E" w:rsidRDefault="0072190D">
      <w:pPr>
        <w:numPr>
          <w:ilvl w:val="0"/>
          <w:numId w:val="5"/>
        </w:numPr>
        <w:pPrChange w:id="928" w:author="Danis Pierre-Alain" w:date="2019-11-21T16:28:00Z">
          <w:pPr>
            <w:numPr>
              <w:numId w:val="48"/>
            </w:numPr>
            <w:tabs>
              <w:tab w:val="num" w:pos="0"/>
            </w:tabs>
            <w:ind w:left="480" w:hanging="480"/>
          </w:pPr>
        </w:pPrChange>
      </w:pPr>
      <w:r>
        <w:t xml:space="preserve">Prats, J.; Danis, P.-A. (2019) An epilimnion and hypolimnion temperature model based on air temperature and lake characteristics. </w:t>
      </w:r>
      <w:r>
        <w:rPr>
          <w:i/>
        </w:rPr>
        <w:t>Knowledge and Management of Aquatic Ecosystems</w:t>
      </w:r>
      <w:r>
        <w:t>, 420, 8, doi: 10.1051/kmae/2019001.</w:t>
      </w:r>
    </w:p>
    <w:p w14:paraId="37C8D1E5" w14:textId="77777777" w:rsidR="003B081E" w:rsidRDefault="003B081E">
      <w:pPr>
        <w:pStyle w:val="Compact"/>
      </w:pPr>
    </w:p>
    <w:p w14:paraId="2E290FF1" w14:textId="77777777" w:rsidR="003B081E" w:rsidRDefault="0072190D">
      <w:pPr>
        <w:pStyle w:val="Titre3"/>
      </w:pPr>
      <w:bookmarkStart w:id="929" w:name="module-parameter_functions"/>
      <w:bookmarkEnd w:id="929"/>
      <w:r>
        <w:t xml:space="preserve">Module </w:t>
      </w:r>
      <w:r>
        <w:rPr>
          <w:rStyle w:val="VerbatimChar"/>
        </w:rPr>
        <w:t>parameter_functions</w:t>
      </w:r>
      <w:hyperlink w:anchor="module-parameter_functions">
        <w:r>
          <w:rPr>
            <w:rStyle w:val="Lienhypertexte"/>
          </w:rPr>
          <w:t>¶</w:t>
        </w:r>
      </w:hyperlink>
    </w:p>
    <w:p w14:paraId="78554A8B" w14:textId="77777777" w:rsidR="003B081E" w:rsidRPr="0072190D" w:rsidRDefault="0072190D">
      <w:pPr>
        <w:pStyle w:val="FirstParagraph"/>
        <w:rPr>
          <w:lang w:val="fr-FR"/>
          <w:rPrChange w:id="930" w:author="Danis Pierre-Alain" w:date="2019-11-21T16:28:00Z">
            <w:rPr/>
          </w:rPrChange>
        </w:rPr>
      </w:pPr>
      <w:r w:rsidRPr="0072190D">
        <w:rPr>
          <w:lang w:val="fr-FR"/>
          <w:rPrChange w:id="931" w:author="Danis Pierre-Alain" w:date="2019-11-21T16:28:00Z">
            <w:rPr/>
          </w:rPrChange>
        </w:rPr>
        <w:t>Fonctions pour calculer les valeurs des paramètres.</w:t>
      </w:r>
    </w:p>
    <w:p w14:paraId="7B19A6F6" w14:textId="44048918" w:rsidR="003B081E" w:rsidRPr="0072190D" w:rsidRDefault="0072190D">
      <w:pPr>
        <w:pStyle w:val="Corpsdetexte"/>
        <w:rPr>
          <w:lang w:val="fr-FR"/>
          <w:rPrChange w:id="932" w:author="Danis Pierre-Alain" w:date="2019-11-21T16:28:00Z">
            <w:rPr/>
          </w:rPrChange>
        </w:rPr>
      </w:pPr>
      <w:r w:rsidRPr="0072190D">
        <w:rPr>
          <w:lang w:val="fr-FR"/>
          <w:rPrChange w:id="933" w:author="Danis Pierre-Alain" w:date="2019-11-21T16:28:00Z">
            <w:rPr/>
          </w:rPrChange>
        </w:rPr>
        <w:t xml:space="preserve">Ce module contient les définitions des fonctions utilisées pour estimer la valeur des paramètres utilisés par le modèle de lacs OKP. Ces équations </w:t>
      </w:r>
      <w:del w:id="934" w:author="Danis Pierre-Alain" w:date="2019-11-25T16:02:00Z">
        <w:r w:rsidRPr="0072190D" w:rsidDel="00DA58FF">
          <w:rPr>
            <w:lang w:val="fr-FR"/>
            <w:rPrChange w:id="935" w:author="Danis Pierre-Alain" w:date="2019-11-21T16:28:00Z">
              <w:rPr/>
            </w:rPrChange>
          </w:rPr>
          <w:delText>ont été obtenues</w:delText>
        </w:r>
      </w:del>
      <w:ins w:id="936" w:author="Danis Pierre-Alain" w:date="2019-11-25T16:02:00Z">
        <w:r w:rsidR="00DA58FF">
          <w:rPr>
            <w:lang w:val="fr-FR"/>
          </w:rPr>
          <w:t>sont issues de</w:t>
        </w:r>
      </w:ins>
      <w:del w:id="937" w:author="Danis Pierre-Alain" w:date="2019-11-25T16:02:00Z">
        <w:r w:rsidRPr="0072190D" w:rsidDel="00DA58FF">
          <w:rPr>
            <w:lang w:val="fr-FR"/>
            <w:rPrChange w:id="938" w:author="Danis Pierre-Alain" w:date="2019-11-21T16:28:00Z">
              <w:rPr/>
            </w:rPrChange>
          </w:rPr>
          <w:delText xml:space="preserve"> par</w:delText>
        </w:r>
      </w:del>
      <w:r w:rsidRPr="0072190D">
        <w:rPr>
          <w:lang w:val="fr-FR"/>
          <w:rPrChange w:id="939" w:author="Danis Pierre-Alain" w:date="2019-11-21T16:28:00Z">
            <w:rPr/>
          </w:rPrChange>
        </w:rPr>
        <w:t xml:space="preserve"> Prats &amp; Danis (2019).</w:t>
      </w:r>
    </w:p>
    <w:p w14:paraId="22271DEF" w14:textId="77777777" w:rsidR="003B081E" w:rsidRPr="0072190D" w:rsidRDefault="0072190D">
      <w:pPr>
        <w:pStyle w:val="Corpsdetexte"/>
        <w:rPr>
          <w:lang w:val="fr-FR"/>
          <w:rPrChange w:id="940" w:author="Danis Pierre-Alain" w:date="2019-11-21T16:28:00Z">
            <w:rPr/>
          </w:rPrChange>
        </w:rPr>
      </w:pPr>
      <w:r w:rsidRPr="0072190D">
        <w:rPr>
          <w:lang w:val="fr-FR"/>
          <w:rPrChange w:id="941" w:author="Danis Pierre-Alain" w:date="2019-11-21T16:28:00Z">
            <w:rPr/>
          </w:rPrChange>
        </w:rPr>
        <w:t>Les fonctions incluses dans ce module sont :</w:t>
      </w:r>
    </w:p>
    <w:p w14:paraId="51B42953" w14:textId="77777777" w:rsidR="003B081E" w:rsidRPr="0072190D" w:rsidRDefault="0072190D">
      <w:pPr>
        <w:pStyle w:val="Normalcentr"/>
        <w:numPr>
          <w:ilvl w:val="0"/>
          <w:numId w:val="6"/>
        </w:numPr>
        <w:rPr>
          <w:lang w:val="fr-FR"/>
          <w:rPrChange w:id="942" w:author="Danis Pierre-Alain" w:date="2019-11-21T16:28:00Z">
            <w:rPr/>
          </w:rPrChange>
        </w:rPr>
        <w:pPrChange w:id="943" w:author="Danis Pierre-Alain" w:date="2019-11-21T16:28:00Z">
          <w:pPr>
            <w:pStyle w:val="Normalcentr"/>
            <w:numPr>
              <w:numId w:val="48"/>
            </w:numPr>
            <w:tabs>
              <w:tab w:val="num" w:pos="0"/>
            </w:tabs>
            <w:ind w:left="480" w:hanging="480"/>
          </w:pPr>
        </w:pPrChange>
      </w:pPr>
      <w:proofErr w:type="spellStart"/>
      <w:r w:rsidRPr="0072190D">
        <w:rPr>
          <w:lang w:val="fr-FR"/>
          <w:rPrChange w:id="944" w:author="Danis Pierre-Alain" w:date="2019-11-21T16:28:00Z">
            <w:rPr/>
          </w:rPrChange>
        </w:rPr>
        <w:t>estimate_par_a</w:t>
      </w:r>
      <w:proofErr w:type="spellEnd"/>
      <w:r w:rsidRPr="0072190D">
        <w:rPr>
          <w:lang w:val="fr-FR"/>
          <w:rPrChange w:id="945" w:author="Danis Pierre-Alain" w:date="2019-11-21T16:28:00Z">
            <w:rPr/>
          </w:rPrChange>
        </w:rPr>
        <w:t xml:space="preserve"> : estime le paramètre A.</w:t>
      </w:r>
    </w:p>
    <w:p w14:paraId="07A22448" w14:textId="77777777" w:rsidR="003B081E" w:rsidRPr="0072190D" w:rsidRDefault="0072190D">
      <w:pPr>
        <w:pStyle w:val="Normalcentr"/>
        <w:numPr>
          <w:ilvl w:val="0"/>
          <w:numId w:val="6"/>
        </w:numPr>
        <w:rPr>
          <w:lang w:val="fr-FR"/>
          <w:rPrChange w:id="946" w:author="Danis Pierre-Alain" w:date="2019-11-21T16:28:00Z">
            <w:rPr/>
          </w:rPrChange>
        </w:rPr>
        <w:pPrChange w:id="947" w:author="Danis Pierre-Alain" w:date="2019-11-21T16:28:00Z">
          <w:pPr>
            <w:pStyle w:val="Normalcentr"/>
            <w:numPr>
              <w:numId w:val="48"/>
            </w:numPr>
            <w:tabs>
              <w:tab w:val="num" w:pos="0"/>
            </w:tabs>
            <w:ind w:left="480" w:hanging="480"/>
          </w:pPr>
        </w:pPrChange>
      </w:pPr>
      <w:proofErr w:type="spellStart"/>
      <w:r w:rsidRPr="0072190D">
        <w:rPr>
          <w:lang w:val="fr-FR"/>
          <w:rPrChange w:id="948" w:author="Danis Pierre-Alain" w:date="2019-11-21T16:28:00Z">
            <w:rPr/>
          </w:rPrChange>
        </w:rPr>
        <w:t>estimate_par_alpha</w:t>
      </w:r>
      <w:proofErr w:type="spellEnd"/>
      <w:r w:rsidRPr="0072190D">
        <w:rPr>
          <w:lang w:val="fr-FR"/>
          <w:rPrChange w:id="949" w:author="Danis Pierre-Alain" w:date="2019-11-21T16:28:00Z">
            <w:rPr/>
          </w:rPrChange>
        </w:rPr>
        <w:t xml:space="preserve"> : estime le paramètre alpha.</w:t>
      </w:r>
    </w:p>
    <w:p w14:paraId="72568A70" w14:textId="77777777" w:rsidR="003B081E" w:rsidRPr="0072190D" w:rsidRDefault="0072190D">
      <w:pPr>
        <w:pStyle w:val="Normalcentr"/>
        <w:numPr>
          <w:ilvl w:val="0"/>
          <w:numId w:val="6"/>
        </w:numPr>
        <w:rPr>
          <w:lang w:val="fr-FR"/>
          <w:rPrChange w:id="950" w:author="Danis Pierre-Alain" w:date="2019-11-21T16:28:00Z">
            <w:rPr/>
          </w:rPrChange>
        </w:rPr>
        <w:pPrChange w:id="951" w:author="Danis Pierre-Alain" w:date="2019-11-21T16:28:00Z">
          <w:pPr>
            <w:pStyle w:val="Normalcentr"/>
            <w:numPr>
              <w:numId w:val="48"/>
            </w:numPr>
            <w:tabs>
              <w:tab w:val="num" w:pos="0"/>
            </w:tabs>
            <w:ind w:left="480" w:hanging="480"/>
          </w:pPr>
        </w:pPrChange>
      </w:pPr>
      <w:proofErr w:type="spellStart"/>
      <w:r w:rsidRPr="0072190D">
        <w:rPr>
          <w:lang w:val="fr-FR"/>
          <w:rPrChange w:id="952" w:author="Danis Pierre-Alain" w:date="2019-11-21T16:28:00Z">
            <w:rPr/>
          </w:rPrChange>
        </w:rPr>
        <w:t>estimate_par_b</w:t>
      </w:r>
      <w:proofErr w:type="spellEnd"/>
      <w:r w:rsidRPr="0072190D">
        <w:rPr>
          <w:lang w:val="fr-FR"/>
          <w:rPrChange w:id="953" w:author="Danis Pierre-Alain" w:date="2019-11-21T16:28:00Z">
            <w:rPr/>
          </w:rPrChange>
        </w:rPr>
        <w:t xml:space="preserve"> : estime le paramètre B.</w:t>
      </w:r>
    </w:p>
    <w:p w14:paraId="7D09D1EF" w14:textId="77777777" w:rsidR="003B081E" w:rsidRPr="0072190D" w:rsidRDefault="0072190D">
      <w:pPr>
        <w:pStyle w:val="Normalcentr"/>
        <w:numPr>
          <w:ilvl w:val="0"/>
          <w:numId w:val="6"/>
        </w:numPr>
        <w:rPr>
          <w:lang w:val="fr-FR"/>
          <w:rPrChange w:id="954" w:author="Danis Pierre-Alain" w:date="2019-11-21T16:28:00Z">
            <w:rPr/>
          </w:rPrChange>
        </w:rPr>
        <w:pPrChange w:id="955" w:author="Danis Pierre-Alain" w:date="2019-11-21T16:28:00Z">
          <w:pPr>
            <w:pStyle w:val="Normalcentr"/>
            <w:numPr>
              <w:numId w:val="48"/>
            </w:numPr>
            <w:tabs>
              <w:tab w:val="num" w:pos="0"/>
            </w:tabs>
            <w:ind w:left="480" w:hanging="480"/>
          </w:pPr>
        </w:pPrChange>
      </w:pPr>
      <w:proofErr w:type="spellStart"/>
      <w:r w:rsidRPr="0072190D">
        <w:rPr>
          <w:lang w:val="fr-FR"/>
          <w:rPrChange w:id="956" w:author="Danis Pierre-Alain" w:date="2019-11-21T16:28:00Z">
            <w:rPr/>
          </w:rPrChange>
        </w:rPr>
        <w:t>estimate_par_beta</w:t>
      </w:r>
      <w:proofErr w:type="spellEnd"/>
      <w:r w:rsidRPr="0072190D">
        <w:rPr>
          <w:lang w:val="fr-FR"/>
          <w:rPrChange w:id="957" w:author="Danis Pierre-Alain" w:date="2019-11-21T16:28:00Z">
            <w:rPr/>
          </w:rPrChange>
        </w:rPr>
        <w:t xml:space="preserve"> : estime le paramètre beta.</w:t>
      </w:r>
    </w:p>
    <w:p w14:paraId="7CC7C9B6" w14:textId="77777777" w:rsidR="003B081E" w:rsidRPr="0072190D" w:rsidRDefault="0072190D">
      <w:pPr>
        <w:pStyle w:val="Normalcentr"/>
        <w:numPr>
          <w:ilvl w:val="0"/>
          <w:numId w:val="6"/>
        </w:numPr>
        <w:rPr>
          <w:lang w:val="fr-FR"/>
          <w:rPrChange w:id="958" w:author="Danis Pierre-Alain" w:date="2019-11-21T16:28:00Z">
            <w:rPr/>
          </w:rPrChange>
        </w:rPr>
        <w:pPrChange w:id="959" w:author="Danis Pierre-Alain" w:date="2019-11-21T16:28:00Z">
          <w:pPr>
            <w:pStyle w:val="Normalcentr"/>
            <w:numPr>
              <w:numId w:val="48"/>
            </w:numPr>
            <w:tabs>
              <w:tab w:val="num" w:pos="0"/>
            </w:tabs>
            <w:ind w:left="480" w:hanging="480"/>
          </w:pPr>
        </w:pPrChange>
      </w:pPr>
      <w:proofErr w:type="spellStart"/>
      <w:r w:rsidRPr="0072190D">
        <w:rPr>
          <w:lang w:val="fr-FR"/>
          <w:rPrChange w:id="960" w:author="Danis Pierre-Alain" w:date="2019-11-21T16:28:00Z">
            <w:rPr/>
          </w:rPrChange>
        </w:rPr>
        <w:t>estimate_par_c</w:t>
      </w:r>
      <w:proofErr w:type="spellEnd"/>
      <w:r w:rsidRPr="0072190D">
        <w:rPr>
          <w:lang w:val="fr-FR"/>
          <w:rPrChange w:id="961" w:author="Danis Pierre-Alain" w:date="2019-11-21T16:28:00Z">
            <w:rPr/>
          </w:rPrChange>
        </w:rPr>
        <w:t xml:space="preserve"> : estime le paramètre C.</w:t>
      </w:r>
    </w:p>
    <w:p w14:paraId="1792501E" w14:textId="77777777" w:rsidR="003B081E" w:rsidRPr="0072190D" w:rsidRDefault="0072190D">
      <w:pPr>
        <w:pStyle w:val="Normalcentr"/>
        <w:numPr>
          <w:ilvl w:val="0"/>
          <w:numId w:val="6"/>
        </w:numPr>
        <w:rPr>
          <w:lang w:val="fr-FR"/>
          <w:rPrChange w:id="962" w:author="Danis Pierre-Alain" w:date="2019-11-21T16:28:00Z">
            <w:rPr/>
          </w:rPrChange>
        </w:rPr>
        <w:pPrChange w:id="963" w:author="Danis Pierre-Alain" w:date="2019-11-21T16:28:00Z">
          <w:pPr>
            <w:pStyle w:val="Normalcentr"/>
            <w:numPr>
              <w:numId w:val="48"/>
            </w:numPr>
            <w:tabs>
              <w:tab w:val="num" w:pos="0"/>
            </w:tabs>
            <w:ind w:left="480" w:hanging="480"/>
          </w:pPr>
        </w:pPrChange>
      </w:pPr>
      <w:proofErr w:type="spellStart"/>
      <w:r w:rsidRPr="0072190D">
        <w:rPr>
          <w:lang w:val="fr-FR"/>
          <w:rPrChange w:id="964" w:author="Danis Pierre-Alain" w:date="2019-11-21T16:28:00Z">
            <w:rPr/>
          </w:rPrChange>
        </w:rPr>
        <w:t>estimate_par_e</w:t>
      </w:r>
      <w:proofErr w:type="spellEnd"/>
      <w:r w:rsidRPr="0072190D">
        <w:rPr>
          <w:lang w:val="fr-FR"/>
          <w:rPrChange w:id="965" w:author="Danis Pierre-Alain" w:date="2019-11-21T16:28:00Z">
            <w:rPr/>
          </w:rPrChange>
        </w:rPr>
        <w:t xml:space="preserve"> : estime le paramètre E.</w:t>
      </w:r>
    </w:p>
    <w:p w14:paraId="63185242" w14:textId="77777777" w:rsidR="003B081E" w:rsidRPr="0072190D" w:rsidRDefault="0072190D">
      <w:pPr>
        <w:pStyle w:val="Normalcentr"/>
        <w:numPr>
          <w:ilvl w:val="0"/>
          <w:numId w:val="6"/>
        </w:numPr>
        <w:rPr>
          <w:lang w:val="fr-FR"/>
          <w:rPrChange w:id="966" w:author="Danis Pierre-Alain" w:date="2019-11-21T16:28:00Z">
            <w:rPr/>
          </w:rPrChange>
        </w:rPr>
        <w:pPrChange w:id="967" w:author="Danis Pierre-Alain" w:date="2019-11-21T16:28:00Z">
          <w:pPr>
            <w:pStyle w:val="Normalcentr"/>
            <w:numPr>
              <w:numId w:val="48"/>
            </w:numPr>
            <w:tabs>
              <w:tab w:val="num" w:pos="0"/>
            </w:tabs>
            <w:ind w:left="480" w:hanging="480"/>
          </w:pPr>
        </w:pPrChange>
      </w:pPr>
      <w:proofErr w:type="spellStart"/>
      <w:r w:rsidRPr="0072190D">
        <w:rPr>
          <w:lang w:val="fr-FR"/>
          <w:rPrChange w:id="968" w:author="Danis Pierre-Alain" w:date="2019-11-21T16:28:00Z">
            <w:rPr/>
          </w:rPrChange>
        </w:rPr>
        <w:t>estimate_parameters</w:t>
      </w:r>
      <w:proofErr w:type="spellEnd"/>
      <w:r w:rsidRPr="0072190D">
        <w:rPr>
          <w:lang w:val="fr-FR"/>
          <w:rPrChange w:id="969" w:author="Danis Pierre-Alain" w:date="2019-11-21T16:28:00Z">
            <w:rPr/>
          </w:rPrChange>
        </w:rPr>
        <w:t xml:space="preserve"> : estime les valeurs des paramètres d’OKP.</w:t>
      </w:r>
    </w:p>
    <w:p w14:paraId="37189321" w14:textId="77777777" w:rsidR="003B081E" w:rsidRDefault="0072190D">
      <w:pPr>
        <w:pStyle w:val="FirstParagraph"/>
      </w:pPr>
      <w:proofErr w:type="spellStart"/>
      <w:r>
        <w:t>Références</w:t>
      </w:r>
      <w:proofErr w:type="spellEnd"/>
    </w:p>
    <w:p w14:paraId="44D13B12" w14:textId="77777777" w:rsidR="003B081E" w:rsidRDefault="0072190D">
      <w:pPr>
        <w:numPr>
          <w:ilvl w:val="0"/>
          <w:numId w:val="7"/>
        </w:numPr>
        <w:pPrChange w:id="970" w:author="Danis Pierre-Alain" w:date="2019-11-21T16:28:00Z">
          <w:pPr>
            <w:numPr>
              <w:numId w:val="48"/>
            </w:numPr>
            <w:tabs>
              <w:tab w:val="num" w:pos="0"/>
            </w:tabs>
            <w:ind w:left="480" w:hanging="480"/>
          </w:pPr>
        </w:pPrChange>
      </w:pPr>
      <w:r>
        <w:t xml:space="preserve">Prats, J.; Danis, P.-A. (2019) An epilimnion and hypolimnion temperature model based on air temperature and lake characteristics. </w:t>
      </w:r>
      <w:r>
        <w:rPr>
          <w:i/>
        </w:rPr>
        <w:t>Knowledge and Management of Aquatic Ecosystems</w:t>
      </w:r>
      <w:r>
        <w:t>, 420, 8, doi: 10.1051/kmae/2019001.</w:t>
      </w:r>
    </w:p>
    <w:p w14:paraId="29D3F277" w14:textId="77777777" w:rsidR="003B081E" w:rsidRDefault="0072190D">
      <w:pPr>
        <w:pStyle w:val="DefinitionTerm"/>
      </w:pPr>
      <w:r>
        <w:t xml:space="preserve"> </w:t>
      </w:r>
      <w:r>
        <w:rPr>
          <w:rStyle w:val="VerbatimChar"/>
        </w:rPr>
        <w:t>parameter_functions.estimate_par_a</w:t>
      </w:r>
      <w:r>
        <w:t>(</w:t>
      </w:r>
      <w:r>
        <w:rPr>
          <w:i/>
        </w:rPr>
        <w:t>var_vals</w:t>
      </w:r>
      <w:r>
        <w:t xml:space="preserve">, </w:t>
      </w:r>
      <w:r>
        <w:rPr>
          <w:i/>
        </w:rPr>
        <w:t>par_cts</w:t>
      </w:r>
      <w:r>
        <w:t>)</w:t>
      </w:r>
      <w:hyperlink w:anchor="parameter_functions.estimate_par_a">
        <w:r>
          <w:rPr>
            <w:rStyle w:val="Lienhypertexte"/>
          </w:rPr>
          <w:t>¶</w:t>
        </w:r>
      </w:hyperlink>
    </w:p>
    <w:p w14:paraId="4309794D" w14:textId="77777777" w:rsidR="003B081E" w:rsidRDefault="0072190D">
      <w:pPr>
        <w:pStyle w:val="Definition"/>
      </w:pPr>
      <w:r>
        <w:t>Estime le paramètre A.</w:t>
      </w:r>
    </w:p>
    <w:p w14:paraId="5D7F500B" w14:textId="77777777" w:rsidR="003B081E" w:rsidRDefault="0072190D">
      <w:pPr>
        <w:pStyle w:val="Definition"/>
      </w:pPr>
      <w:r>
        <w:t>Paramètres</w:t>
      </w:r>
    </w:p>
    <w:p w14:paraId="782EA45D" w14:textId="77777777" w:rsidR="003B081E" w:rsidRPr="0072190D" w:rsidRDefault="0072190D">
      <w:pPr>
        <w:pStyle w:val="Definition"/>
        <w:numPr>
          <w:ilvl w:val="0"/>
          <w:numId w:val="8"/>
        </w:numPr>
        <w:rPr>
          <w:lang w:val="fr-FR"/>
          <w:rPrChange w:id="971" w:author="Danis Pierre-Alain" w:date="2019-11-21T16:28:00Z">
            <w:rPr/>
          </w:rPrChange>
        </w:rPr>
        <w:pPrChange w:id="972" w:author="Danis Pierre-Alain" w:date="2019-11-21T16:28:00Z">
          <w:pPr>
            <w:pStyle w:val="Definition"/>
            <w:numPr>
              <w:numId w:val="48"/>
            </w:numPr>
            <w:tabs>
              <w:tab w:val="num" w:pos="0"/>
            </w:tabs>
            <w:ind w:left="480" w:hanging="480"/>
          </w:pPr>
        </w:pPrChange>
      </w:pPr>
      <w:proofErr w:type="spellStart"/>
      <w:r w:rsidRPr="0072190D">
        <w:rPr>
          <w:b/>
          <w:lang w:val="fr-FR"/>
          <w:rPrChange w:id="973" w:author="Danis Pierre-Alain" w:date="2019-11-21T16:28:00Z">
            <w:rPr>
              <w:b/>
            </w:rPr>
          </w:rPrChange>
        </w:rPr>
        <w:t>var_vals</w:t>
      </w:r>
      <w:proofErr w:type="spellEnd"/>
      <w:r w:rsidRPr="0072190D">
        <w:rPr>
          <w:lang w:val="fr-FR"/>
          <w:rPrChange w:id="974" w:author="Danis Pierre-Alain" w:date="2019-11-21T16:28:00Z">
            <w:rPr/>
          </w:rPrChange>
        </w:rPr>
        <w:t xml:space="preserve"> – un dictionnaire qui indique la valeur des variables indépendantes “</w:t>
      </w:r>
      <w:proofErr w:type="gramStart"/>
      <w:r w:rsidRPr="0072190D">
        <w:rPr>
          <w:lang w:val="fr-FR"/>
          <w:rPrChange w:id="975" w:author="Danis Pierre-Alain" w:date="2019-11-21T16:28:00Z">
            <w:rPr/>
          </w:rPrChange>
        </w:rPr>
        <w:t>latitude</w:t>
      </w:r>
      <w:proofErr w:type="gramEnd"/>
      <w:r w:rsidRPr="0072190D">
        <w:rPr>
          <w:lang w:val="fr-FR"/>
          <w:rPrChange w:id="976" w:author="Danis Pierre-Alain" w:date="2019-11-21T16:28:00Z">
            <w:rPr/>
          </w:rPrChange>
        </w:rPr>
        <w:t>” (dégrées Nord), “altitude” (m) et “surface” (</w:t>
      </w:r>
      <w:proofErr w:type="spellStart"/>
      <w:r w:rsidRPr="0072190D">
        <w:rPr>
          <w:lang w:val="fr-FR"/>
          <w:rPrChange w:id="977" w:author="Danis Pierre-Alain" w:date="2019-11-21T16:28:00Z">
            <w:rPr/>
          </w:rPrChange>
        </w:rPr>
        <w:t>m</w:t>
      </w:r>
      <w:r w:rsidRPr="0072190D">
        <w:rPr>
          <w:vertAlign w:val="superscript"/>
          <w:lang w:val="fr-FR"/>
          <w:rPrChange w:id="978" w:author="Danis Pierre-Alain" w:date="2019-11-21T16:28:00Z">
            <w:rPr>
              <w:vertAlign w:val="superscript"/>
            </w:rPr>
          </w:rPrChange>
        </w:rPr>
        <w:t>2</w:t>
      </w:r>
      <w:proofErr w:type="spellEnd"/>
      <w:r w:rsidRPr="0072190D">
        <w:rPr>
          <w:lang w:val="fr-FR"/>
          <w:rPrChange w:id="979" w:author="Danis Pierre-Alain" w:date="2019-11-21T16:28:00Z">
            <w:rPr/>
          </w:rPrChange>
        </w:rPr>
        <w:t>).</w:t>
      </w:r>
    </w:p>
    <w:p w14:paraId="306472FB" w14:textId="77777777" w:rsidR="003B081E" w:rsidRPr="0072190D" w:rsidRDefault="0072190D">
      <w:pPr>
        <w:pStyle w:val="Definition"/>
        <w:numPr>
          <w:ilvl w:val="0"/>
          <w:numId w:val="8"/>
        </w:numPr>
        <w:rPr>
          <w:lang w:val="fr-FR"/>
          <w:rPrChange w:id="980" w:author="Danis Pierre-Alain" w:date="2019-11-21T16:28:00Z">
            <w:rPr/>
          </w:rPrChange>
        </w:rPr>
        <w:pPrChange w:id="981" w:author="Danis Pierre-Alain" w:date="2019-11-21T16:28:00Z">
          <w:pPr>
            <w:pStyle w:val="Definition"/>
            <w:numPr>
              <w:numId w:val="48"/>
            </w:numPr>
            <w:tabs>
              <w:tab w:val="num" w:pos="0"/>
            </w:tabs>
            <w:ind w:left="480" w:hanging="480"/>
          </w:pPr>
        </w:pPrChange>
      </w:pPr>
      <w:proofErr w:type="spellStart"/>
      <w:r w:rsidRPr="0072190D">
        <w:rPr>
          <w:b/>
          <w:lang w:val="fr-FR"/>
          <w:rPrChange w:id="982" w:author="Danis Pierre-Alain" w:date="2019-11-21T16:28:00Z">
            <w:rPr>
              <w:b/>
            </w:rPr>
          </w:rPrChange>
        </w:rPr>
        <w:t>par_cts</w:t>
      </w:r>
      <w:proofErr w:type="spellEnd"/>
      <w:r w:rsidRPr="0072190D">
        <w:rPr>
          <w:lang w:val="fr-FR"/>
          <w:rPrChange w:id="983" w:author="Danis Pierre-Alain" w:date="2019-11-21T16:28:00Z">
            <w:rPr/>
          </w:rPrChange>
        </w:rPr>
        <w:t xml:space="preserve"> – un dictionnaire qui indique la valeur des constantes “</w:t>
      </w:r>
      <w:proofErr w:type="spellStart"/>
      <w:r w:rsidRPr="0072190D">
        <w:rPr>
          <w:lang w:val="fr-FR"/>
          <w:rPrChange w:id="984" w:author="Danis Pierre-Alain" w:date="2019-11-21T16:28:00Z">
            <w:rPr/>
          </w:rPrChange>
        </w:rPr>
        <w:t>A1</w:t>
      </w:r>
      <w:proofErr w:type="spellEnd"/>
      <w:r w:rsidRPr="0072190D">
        <w:rPr>
          <w:lang w:val="fr-FR"/>
          <w:rPrChange w:id="985" w:author="Danis Pierre-Alain" w:date="2019-11-21T16:28:00Z">
            <w:rPr/>
          </w:rPrChange>
        </w:rPr>
        <w:t>” à “</w:t>
      </w:r>
      <w:proofErr w:type="spellStart"/>
      <w:r w:rsidRPr="0072190D">
        <w:rPr>
          <w:lang w:val="fr-FR"/>
          <w:rPrChange w:id="986" w:author="Danis Pierre-Alain" w:date="2019-11-21T16:28:00Z">
            <w:rPr/>
          </w:rPrChange>
        </w:rPr>
        <w:t>A4</w:t>
      </w:r>
      <w:proofErr w:type="spellEnd"/>
      <w:r w:rsidRPr="0072190D">
        <w:rPr>
          <w:lang w:val="fr-FR"/>
          <w:rPrChange w:id="987" w:author="Danis Pierre-Alain" w:date="2019-11-21T16:28:00Z">
            <w:rPr/>
          </w:rPrChange>
        </w:rPr>
        <w:t>”.</w:t>
      </w:r>
    </w:p>
    <w:p w14:paraId="189BCFF1" w14:textId="77777777" w:rsidR="003B081E" w:rsidRPr="0072190D" w:rsidRDefault="0072190D">
      <w:pPr>
        <w:pStyle w:val="Definition"/>
        <w:rPr>
          <w:lang w:val="fr-FR"/>
          <w:rPrChange w:id="988" w:author="Danis Pierre-Alain" w:date="2019-11-21T16:28:00Z">
            <w:rPr/>
          </w:rPrChange>
        </w:rPr>
      </w:pPr>
      <w:r w:rsidRPr="0072190D">
        <w:rPr>
          <w:lang w:val="fr-FR"/>
          <w:rPrChange w:id="989" w:author="Danis Pierre-Alain" w:date="2019-11-21T16:28:00Z">
            <w:rPr/>
          </w:rPrChange>
        </w:rPr>
        <w:t>Retourne</w:t>
      </w:r>
    </w:p>
    <w:p w14:paraId="2C851257" w14:textId="77777777" w:rsidR="003B081E" w:rsidRPr="0072190D" w:rsidRDefault="0072190D">
      <w:pPr>
        <w:pStyle w:val="Definition"/>
        <w:rPr>
          <w:lang w:val="fr-FR"/>
          <w:rPrChange w:id="990" w:author="Danis Pierre-Alain" w:date="2019-11-21T16:28:00Z">
            <w:rPr/>
          </w:rPrChange>
        </w:rPr>
      </w:pPr>
      <w:r w:rsidRPr="0072190D">
        <w:rPr>
          <w:lang w:val="fr-FR"/>
          <w:rPrChange w:id="991" w:author="Danis Pierre-Alain" w:date="2019-11-21T16:28:00Z">
            <w:rPr/>
          </w:rPrChange>
        </w:rPr>
        <w:t xml:space="preserve">La valeur estimée du paramètre </w:t>
      </w:r>
      <w:r w:rsidRPr="0072190D">
        <w:rPr>
          <w:i/>
          <w:lang w:val="fr-FR"/>
          <w:rPrChange w:id="992" w:author="Danis Pierre-Alain" w:date="2019-11-21T16:28:00Z">
            <w:rPr>
              <w:i/>
            </w:rPr>
          </w:rPrChange>
        </w:rPr>
        <w:t>A</w:t>
      </w:r>
      <w:r w:rsidRPr="0072190D">
        <w:rPr>
          <w:lang w:val="fr-FR"/>
          <w:rPrChange w:id="993" w:author="Danis Pierre-Alain" w:date="2019-11-21T16:28:00Z">
            <w:rPr/>
          </w:rPrChange>
        </w:rPr>
        <w:t xml:space="preserve"> d’après l’</w:t>
      </w:r>
      <w:proofErr w:type="spellStart"/>
      <w:r w:rsidRPr="0072190D">
        <w:rPr>
          <w:lang w:val="fr-FR"/>
          <w:rPrChange w:id="994" w:author="Danis Pierre-Alain" w:date="2019-11-21T16:28:00Z">
            <w:rPr/>
          </w:rPrChange>
        </w:rPr>
        <w:t>Éq</w:t>
      </w:r>
      <w:proofErr w:type="spellEnd"/>
      <w:r w:rsidRPr="0072190D">
        <w:rPr>
          <w:lang w:val="fr-FR"/>
          <w:rPrChange w:id="995" w:author="Danis Pierre-Alain" w:date="2019-11-21T16:28:00Z">
            <w:rPr/>
          </w:rPrChange>
        </w:rPr>
        <w:t xml:space="preserve">. (21) dans Prats &amp; Danis (2019, </w:t>
      </w:r>
      <w:proofErr w:type="spellStart"/>
      <w:r w:rsidRPr="0072190D">
        <w:rPr>
          <w:lang w:val="fr-FR"/>
          <w:rPrChange w:id="996" w:author="Danis Pierre-Alain" w:date="2019-11-21T16:28:00Z">
            <w:rPr/>
          </w:rPrChange>
        </w:rPr>
        <w:t>p.6</w:t>
      </w:r>
      <w:proofErr w:type="spellEnd"/>
      <w:r w:rsidRPr="0072190D">
        <w:rPr>
          <w:lang w:val="fr-FR"/>
          <w:rPrChange w:id="997" w:author="Danis Pierre-Alain" w:date="2019-11-21T16:28:00Z">
            <w:rPr/>
          </w:rPrChange>
        </w:rPr>
        <w:t>).</w:t>
      </w:r>
    </w:p>
    <w:p w14:paraId="081D5984" w14:textId="77777777" w:rsidR="003B081E" w:rsidRPr="0072190D" w:rsidRDefault="0072190D">
      <w:pPr>
        <w:pStyle w:val="Definition"/>
        <w:rPr>
          <w:lang w:val="fr-FR"/>
          <w:rPrChange w:id="998" w:author="Danis Pierre-Alain" w:date="2019-11-21T16:28:00Z">
            <w:rPr/>
          </w:rPrChange>
        </w:rPr>
      </w:pPr>
      <w:r w:rsidRPr="0072190D">
        <w:rPr>
          <w:lang w:val="fr-FR"/>
          <w:rPrChange w:id="999" w:author="Danis Pierre-Alain" w:date="2019-11-21T16:28:00Z">
            <w:rPr/>
          </w:rPrChange>
        </w:rPr>
        <w:t>Exemple</w:t>
      </w:r>
    </w:p>
    <w:p w14:paraId="68FFE27C" w14:textId="77777777" w:rsidR="003B081E" w:rsidRPr="0072190D" w:rsidRDefault="0072190D">
      <w:pPr>
        <w:pStyle w:val="Definition"/>
        <w:rPr>
          <w:lang w:val="fr-FR"/>
          <w:rPrChange w:id="1000" w:author="Danis Pierre-Alain" w:date="2019-11-21T16:28:00Z">
            <w:rPr/>
          </w:rPrChange>
        </w:rPr>
      </w:pPr>
      <w:proofErr w:type="spellStart"/>
      <w:r w:rsidRPr="0072190D">
        <w:rPr>
          <w:rStyle w:val="VerbatimChar"/>
          <w:lang w:val="fr-FR"/>
          <w:rPrChange w:id="1001" w:author="Danis Pierre-Alain" w:date="2019-11-21T16:28:00Z">
            <w:rPr>
              <w:rStyle w:val="VerbatimChar"/>
            </w:rPr>
          </w:rPrChange>
        </w:rPr>
        <w:t>var_vals</w:t>
      </w:r>
      <w:proofErr w:type="spellEnd"/>
      <w:r w:rsidRPr="0072190D">
        <w:rPr>
          <w:rStyle w:val="VerbatimChar"/>
          <w:lang w:val="fr-FR"/>
          <w:rPrChange w:id="1002" w:author="Danis Pierre-Alain" w:date="2019-11-21T16:28:00Z">
            <w:rPr>
              <w:rStyle w:val="VerbatimChar"/>
            </w:rPr>
          </w:rPrChange>
        </w:rPr>
        <w:t xml:space="preserve"> = {'latitude': 44.233,</w:t>
      </w:r>
      <w:r w:rsidRPr="0072190D">
        <w:rPr>
          <w:lang w:val="fr-FR"/>
          <w:rPrChange w:id="1003" w:author="Danis Pierre-Alain" w:date="2019-11-21T16:28:00Z">
            <w:rPr/>
          </w:rPrChange>
        </w:rPr>
        <w:br/>
      </w:r>
      <w:r w:rsidRPr="0072190D">
        <w:rPr>
          <w:rStyle w:val="VerbatimChar"/>
          <w:lang w:val="fr-FR"/>
          <w:rPrChange w:id="1004" w:author="Danis Pierre-Alain" w:date="2019-11-21T16:28:00Z">
            <w:rPr>
              <w:rStyle w:val="VerbatimChar"/>
            </w:rPr>
          </w:rPrChange>
        </w:rPr>
        <w:t xml:space="preserve">            'altitude': 2232,</w:t>
      </w:r>
      <w:r w:rsidRPr="0072190D">
        <w:rPr>
          <w:lang w:val="fr-FR"/>
          <w:rPrChange w:id="1005" w:author="Danis Pierre-Alain" w:date="2019-11-21T16:28:00Z">
            <w:rPr/>
          </w:rPrChange>
        </w:rPr>
        <w:br/>
      </w:r>
      <w:r w:rsidRPr="0072190D">
        <w:rPr>
          <w:rStyle w:val="VerbatimChar"/>
          <w:lang w:val="fr-FR"/>
          <w:rPrChange w:id="1006" w:author="Danis Pierre-Alain" w:date="2019-11-21T16:28:00Z">
            <w:rPr>
              <w:rStyle w:val="VerbatimChar"/>
            </w:rPr>
          </w:rPrChange>
        </w:rPr>
        <w:t xml:space="preserve">            'surface': 528425}</w:t>
      </w:r>
      <w:r w:rsidRPr="0072190D">
        <w:rPr>
          <w:lang w:val="fr-FR"/>
          <w:rPrChange w:id="1007" w:author="Danis Pierre-Alain" w:date="2019-11-21T16:28:00Z">
            <w:rPr/>
          </w:rPrChange>
        </w:rPr>
        <w:br/>
      </w:r>
      <w:proofErr w:type="spellStart"/>
      <w:r w:rsidRPr="0072190D">
        <w:rPr>
          <w:rStyle w:val="VerbatimChar"/>
          <w:lang w:val="fr-FR"/>
          <w:rPrChange w:id="1008" w:author="Danis Pierre-Alain" w:date="2019-11-21T16:28:00Z">
            <w:rPr>
              <w:rStyle w:val="VerbatimChar"/>
            </w:rPr>
          </w:rPrChange>
        </w:rPr>
        <w:t>par_cts</w:t>
      </w:r>
      <w:proofErr w:type="spellEnd"/>
      <w:r w:rsidRPr="0072190D">
        <w:rPr>
          <w:rStyle w:val="VerbatimChar"/>
          <w:lang w:val="fr-FR"/>
          <w:rPrChange w:id="1009" w:author="Danis Pierre-Alain" w:date="2019-11-21T16:28:00Z">
            <w:rPr>
              <w:rStyle w:val="VerbatimChar"/>
            </w:rPr>
          </w:rPrChange>
        </w:rPr>
        <w:t xml:space="preserve"> = {'</w:t>
      </w:r>
      <w:proofErr w:type="spellStart"/>
      <w:r w:rsidRPr="0072190D">
        <w:rPr>
          <w:rStyle w:val="VerbatimChar"/>
          <w:lang w:val="fr-FR"/>
          <w:rPrChange w:id="1010" w:author="Danis Pierre-Alain" w:date="2019-11-21T16:28:00Z">
            <w:rPr>
              <w:rStyle w:val="VerbatimChar"/>
            </w:rPr>
          </w:rPrChange>
        </w:rPr>
        <w:t>A1</w:t>
      </w:r>
      <w:proofErr w:type="spellEnd"/>
      <w:r w:rsidRPr="0072190D">
        <w:rPr>
          <w:rStyle w:val="VerbatimChar"/>
          <w:lang w:val="fr-FR"/>
          <w:rPrChange w:id="1011" w:author="Danis Pierre-Alain" w:date="2019-11-21T16:28:00Z">
            <w:rPr>
              <w:rStyle w:val="VerbatimChar"/>
            </w:rPr>
          </w:rPrChange>
        </w:rPr>
        <w:t>': 39.9,</w:t>
      </w:r>
      <w:r w:rsidRPr="0072190D">
        <w:rPr>
          <w:lang w:val="fr-FR"/>
          <w:rPrChange w:id="1012" w:author="Danis Pierre-Alain" w:date="2019-11-21T16:28:00Z">
            <w:rPr/>
          </w:rPrChange>
        </w:rPr>
        <w:br/>
      </w:r>
      <w:r w:rsidRPr="0072190D">
        <w:rPr>
          <w:rStyle w:val="VerbatimChar"/>
          <w:lang w:val="fr-FR"/>
          <w:rPrChange w:id="1013" w:author="Danis Pierre-Alain" w:date="2019-11-21T16:28:00Z">
            <w:rPr>
              <w:rStyle w:val="VerbatimChar"/>
            </w:rPr>
          </w:rPrChange>
        </w:rPr>
        <w:t xml:space="preserve">           'A2': -0.484,</w:t>
      </w:r>
      <w:r w:rsidRPr="0072190D">
        <w:rPr>
          <w:lang w:val="fr-FR"/>
          <w:rPrChange w:id="1014" w:author="Danis Pierre-Alain" w:date="2019-11-21T16:28:00Z">
            <w:rPr/>
          </w:rPrChange>
        </w:rPr>
        <w:br/>
      </w:r>
      <w:r w:rsidRPr="0072190D">
        <w:rPr>
          <w:rStyle w:val="VerbatimChar"/>
          <w:lang w:val="fr-FR"/>
          <w:rPrChange w:id="1015" w:author="Danis Pierre-Alain" w:date="2019-11-21T16:28:00Z">
            <w:rPr>
              <w:rStyle w:val="VerbatimChar"/>
            </w:rPr>
          </w:rPrChange>
        </w:rPr>
        <w:t xml:space="preserve">           '</w:t>
      </w:r>
      <w:proofErr w:type="spellStart"/>
      <w:r w:rsidRPr="0072190D">
        <w:rPr>
          <w:rStyle w:val="VerbatimChar"/>
          <w:lang w:val="fr-FR"/>
          <w:rPrChange w:id="1016" w:author="Danis Pierre-Alain" w:date="2019-11-21T16:28:00Z">
            <w:rPr>
              <w:rStyle w:val="VerbatimChar"/>
            </w:rPr>
          </w:rPrChange>
        </w:rPr>
        <w:t>A3</w:t>
      </w:r>
      <w:proofErr w:type="spellEnd"/>
      <w:r w:rsidRPr="0072190D">
        <w:rPr>
          <w:rStyle w:val="VerbatimChar"/>
          <w:lang w:val="fr-FR"/>
          <w:rPrChange w:id="1017" w:author="Danis Pierre-Alain" w:date="2019-11-21T16:28:00Z">
            <w:rPr>
              <w:rStyle w:val="VerbatimChar"/>
            </w:rPr>
          </w:rPrChange>
        </w:rPr>
        <w:t>': -</w:t>
      </w:r>
      <w:proofErr w:type="spellStart"/>
      <w:r w:rsidRPr="0072190D">
        <w:rPr>
          <w:rStyle w:val="VerbatimChar"/>
          <w:lang w:val="fr-FR"/>
          <w:rPrChange w:id="1018" w:author="Danis Pierre-Alain" w:date="2019-11-21T16:28:00Z">
            <w:rPr>
              <w:rStyle w:val="VerbatimChar"/>
            </w:rPr>
          </w:rPrChange>
        </w:rPr>
        <w:t>4.52E</w:t>
      </w:r>
      <w:proofErr w:type="spellEnd"/>
      <w:r w:rsidRPr="0072190D">
        <w:rPr>
          <w:rStyle w:val="VerbatimChar"/>
          <w:lang w:val="fr-FR"/>
          <w:rPrChange w:id="1019" w:author="Danis Pierre-Alain" w:date="2019-11-21T16:28:00Z">
            <w:rPr>
              <w:rStyle w:val="VerbatimChar"/>
            </w:rPr>
          </w:rPrChange>
        </w:rPr>
        <w:t>-3,</w:t>
      </w:r>
      <w:r w:rsidRPr="0072190D">
        <w:rPr>
          <w:lang w:val="fr-FR"/>
          <w:rPrChange w:id="1020" w:author="Danis Pierre-Alain" w:date="2019-11-21T16:28:00Z">
            <w:rPr/>
          </w:rPrChange>
        </w:rPr>
        <w:br/>
      </w:r>
      <w:r w:rsidRPr="0072190D">
        <w:rPr>
          <w:rStyle w:val="VerbatimChar"/>
          <w:lang w:val="fr-FR"/>
          <w:rPrChange w:id="1021" w:author="Danis Pierre-Alain" w:date="2019-11-21T16:28:00Z">
            <w:rPr>
              <w:rStyle w:val="VerbatimChar"/>
            </w:rPr>
          </w:rPrChange>
        </w:rPr>
        <w:t xml:space="preserve">           '</w:t>
      </w:r>
      <w:proofErr w:type="spellStart"/>
      <w:r w:rsidRPr="0072190D">
        <w:rPr>
          <w:rStyle w:val="VerbatimChar"/>
          <w:lang w:val="fr-FR"/>
          <w:rPrChange w:id="1022" w:author="Danis Pierre-Alain" w:date="2019-11-21T16:28:00Z">
            <w:rPr>
              <w:rStyle w:val="VerbatimChar"/>
            </w:rPr>
          </w:rPrChange>
        </w:rPr>
        <w:t>A4</w:t>
      </w:r>
      <w:proofErr w:type="spellEnd"/>
      <w:r w:rsidRPr="0072190D">
        <w:rPr>
          <w:rStyle w:val="VerbatimChar"/>
          <w:lang w:val="fr-FR"/>
          <w:rPrChange w:id="1023" w:author="Danis Pierre-Alain" w:date="2019-11-21T16:28:00Z">
            <w:rPr>
              <w:rStyle w:val="VerbatimChar"/>
            </w:rPr>
          </w:rPrChange>
        </w:rPr>
        <w:t>': -0.167}</w:t>
      </w:r>
      <w:r w:rsidRPr="0072190D">
        <w:rPr>
          <w:lang w:val="fr-FR"/>
          <w:rPrChange w:id="1024" w:author="Danis Pierre-Alain" w:date="2019-11-21T16:28:00Z">
            <w:rPr/>
          </w:rPrChange>
        </w:rPr>
        <w:br/>
      </w:r>
      <w:r w:rsidRPr="0072190D">
        <w:rPr>
          <w:rStyle w:val="VerbatimChar"/>
          <w:lang w:val="fr-FR"/>
          <w:rPrChange w:id="1025" w:author="Danis Pierre-Alain" w:date="2019-11-21T16:28:00Z">
            <w:rPr>
              <w:rStyle w:val="VerbatimChar"/>
            </w:rPr>
          </w:rPrChange>
        </w:rPr>
        <w:t xml:space="preserve">a = </w:t>
      </w:r>
      <w:proofErr w:type="spellStart"/>
      <w:r w:rsidRPr="0072190D">
        <w:rPr>
          <w:rStyle w:val="VerbatimChar"/>
          <w:lang w:val="fr-FR"/>
          <w:rPrChange w:id="1026" w:author="Danis Pierre-Alain" w:date="2019-11-21T16:28:00Z">
            <w:rPr>
              <w:rStyle w:val="VerbatimChar"/>
            </w:rPr>
          </w:rPrChange>
        </w:rPr>
        <w:t>estimate_par_a</w:t>
      </w:r>
      <w:proofErr w:type="spellEnd"/>
      <w:r w:rsidRPr="0072190D">
        <w:rPr>
          <w:rStyle w:val="VerbatimChar"/>
          <w:lang w:val="fr-FR"/>
          <w:rPrChange w:id="1027" w:author="Danis Pierre-Alain" w:date="2019-11-21T16:28:00Z">
            <w:rPr>
              <w:rStyle w:val="VerbatimChar"/>
            </w:rPr>
          </w:rPrChange>
        </w:rPr>
        <w:t>(</w:t>
      </w:r>
      <w:proofErr w:type="spellStart"/>
      <w:r w:rsidRPr="0072190D">
        <w:rPr>
          <w:rStyle w:val="VerbatimChar"/>
          <w:lang w:val="fr-FR"/>
          <w:rPrChange w:id="1028" w:author="Danis Pierre-Alain" w:date="2019-11-21T16:28:00Z">
            <w:rPr>
              <w:rStyle w:val="VerbatimChar"/>
            </w:rPr>
          </w:rPrChange>
        </w:rPr>
        <w:t>var_vals</w:t>
      </w:r>
      <w:proofErr w:type="spellEnd"/>
      <w:r w:rsidRPr="0072190D">
        <w:rPr>
          <w:rStyle w:val="VerbatimChar"/>
          <w:lang w:val="fr-FR"/>
          <w:rPrChange w:id="1029" w:author="Danis Pierre-Alain" w:date="2019-11-21T16:28:00Z">
            <w:rPr>
              <w:rStyle w:val="VerbatimChar"/>
            </w:rPr>
          </w:rPrChange>
        </w:rPr>
        <w:t>=</w:t>
      </w:r>
      <w:proofErr w:type="spellStart"/>
      <w:r w:rsidRPr="0072190D">
        <w:rPr>
          <w:rStyle w:val="VerbatimChar"/>
          <w:lang w:val="fr-FR"/>
          <w:rPrChange w:id="1030" w:author="Danis Pierre-Alain" w:date="2019-11-21T16:28:00Z">
            <w:rPr>
              <w:rStyle w:val="VerbatimChar"/>
            </w:rPr>
          </w:rPrChange>
        </w:rPr>
        <w:t>var_vals</w:t>
      </w:r>
      <w:proofErr w:type="spellEnd"/>
      <w:r w:rsidRPr="0072190D">
        <w:rPr>
          <w:rStyle w:val="VerbatimChar"/>
          <w:lang w:val="fr-FR"/>
          <w:rPrChange w:id="1031" w:author="Danis Pierre-Alain" w:date="2019-11-21T16:28:00Z">
            <w:rPr>
              <w:rStyle w:val="VerbatimChar"/>
            </w:rPr>
          </w:rPrChange>
        </w:rPr>
        <w:t xml:space="preserve">, </w:t>
      </w:r>
      <w:proofErr w:type="spellStart"/>
      <w:r w:rsidRPr="0072190D">
        <w:rPr>
          <w:rStyle w:val="VerbatimChar"/>
          <w:lang w:val="fr-FR"/>
          <w:rPrChange w:id="1032" w:author="Danis Pierre-Alain" w:date="2019-11-21T16:28:00Z">
            <w:rPr>
              <w:rStyle w:val="VerbatimChar"/>
            </w:rPr>
          </w:rPrChange>
        </w:rPr>
        <w:t>par_cts</w:t>
      </w:r>
      <w:proofErr w:type="spellEnd"/>
      <w:r w:rsidRPr="0072190D">
        <w:rPr>
          <w:rStyle w:val="VerbatimChar"/>
          <w:lang w:val="fr-FR"/>
          <w:rPrChange w:id="1033" w:author="Danis Pierre-Alain" w:date="2019-11-21T16:28:00Z">
            <w:rPr>
              <w:rStyle w:val="VerbatimChar"/>
            </w:rPr>
          </w:rPrChange>
        </w:rPr>
        <w:t>=</w:t>
      </w:r>
      <w:proofErr w:type="spellStart"/>
      <w:r w:rsidRPr="0072190D">
        <w:rPr>
          <w:rStyle w:val="VerbatimChar"/>
          <w:lang w:val="fr-FR"/>
          <w:rPrChange w:id="1034" w:author="Danis Pierre-Alain" w:date="2019-11-21T16:28:00Z">
            <w:rPr>
              <w:rStyle w:val="VerbatimChar"/>
            </w:rPr>
          </w:rPrChange>
        </w:rPr>
        <w:t>par_cts</w:t>
      </w:r>
      <w:proofErr w:type="spellEnd"/>
      <w:r w:rsidRPr="0072190D">
        <w:rPr>
          <w:rStyle w:val="VerbatimChar"/>
          <w:lang w:val="fr-FR"/>
          <w:rPrChange w:id="1035" w:author="Danis Pierre-Alain" w:date="2019-11-21T16:28:00Z">
            <w:rPr>
              <w:rStyle w:val="VerbatimChar"/>
            </w:rPr>
          </w:rPrChange>
        </w:rPr>
        <w:t>)</w:t>
      </w:r>
    </w:p>
    <w:p w14:paraId="3BA09E77" w14:textId="77777777" w:rsidR="003B081E" w:rsidRPr="0072190D" w:rsidRDefault="0072190D">
      <w:pPr>
        <w:pStyle w:val="DefinitionTerm"/>
        <w:rPr>
          <w:lang w:val="fr-FR"/>
          <w:rPrChange w:id="1036" w:author="Danis Pierre-Alain" w:date="2019-11-21T16:28:00Z">
            <w:rPr/>
          </w:rPrChange>
        </w:rPr>
      </w:pPr>
      <w:r w:rsidRPr="0072190D">
        <w:rPr>
          <w:lang w:val="fr-FR"/>
          <w:rPrChange w:id="1037" w:author="Danis Pierre-Alain" w:date="2019-11-21T16:28:00Z">
            <w:rPr/>
          </w:rPrChange>
        </w:rPr>
        <w:t xml:space="preserve"> </w:t>
      </w:r>
      <w:proofErr w:type="spellStart"/>
      <w:r w:rsidRPr="0072190D">
        <w:rPr>
          <w:rStyle w:val="VerbatimChar"/>
          <w:lang w:val="fr-FR"/>
          <w:rPrChange w:id="1038" w:author="Danis Pierre-Alain" w:date="2019-11-21T16:28:00Z">
            <w:rPr>
              <w:rStyle w:val="VerbatimChar"/>
            </w:rPr>
          </w:rPrChange>
        </w:rPr>
        <w:t>parameter_functions.estimate_par_</w:t>
      </w:r>
      <w:proofErr w:type="gramStart"/>
      <w:r w:rsidRPr="0072190D">
        <w:rPr>
          <w:rStyle w:val="VerbatimChar"/>
          <w:lang w:val="fr-FR"/>
          <w:rPrChange w:id="1039" w:author="Danis Pierre-Alain" w:date="2019-11-21T16:28:00Z">
            <w:rPr>
              <w:rStyle w:val="VerbatimChar"/>
            </w:rPr>
          </w:rPrChange>
        </w:rPr>
        <w:t>alpha</w:t>
      </w:r>
      <w:proofErr w:type="spellEnd"/>
      <w:r w:rsidRPr="0072190D">
        <w:rPr>
          <w:lang w:val="fr-FR"/>
          <w:rPrChange w:id="1040" w:author="Danis Pierre-Alain" w:date="2019-11-21T16:28:00Z">
            <w:rPr/>
          </w:rPrChange>
        </w:rPr>
        <w:t>(</w:t>
      </w:r>
      <w:proofErr w:type="spellStart"/>
      <w:proofErr w:type="gramEnd"/>
      <w:r w:rsidRPr="0072190D">
        <w:rPr>
          <w:i/>
          <w:lang w:val="fr-FR"/>
          <w:rPrChange w:id="1041" w:author="Danis Pierre-Alain" w:date="2019-11-21T16:28:00Z">
            <w:rPr>
              <w:i/>
            </w:rPr>
          </w:rPrChange>
        </w:rPr>
        <w:t>var_vals</w:t>
      </w:r>
      <w:proofErr w:type="spellEnd"/>
      <w:r w:rsidRPr="0072190D">
        <w:rPr>
          <w:lang w:val="fr-FR"/>
          <w:rPrChange w:id="1042" w:author="Danis Pierre-Alain" w:date="2019-11-21T16:28:00Z">
            <w:rPr/>
          </w:rPrChange>
        </w:rPr>
        <w:t xml:space="preserve">, </w:t>
      </w:r>
      <w:proofErr w:type="spellStart"/>
      <w:r w:rsidRPr="0072190D">
        <w:rPr>
          <w:i/>
          <w:lang w:val="fr-FR"/>
          <w:rPrChange w:id="1043" w:author="Danis Pierre-Alain" w:date="2019-11-21T16:28:00Z">
            <w:rPr>
              <w:i/>
            </w:rPr>
          </w:rPrChange>
        </w:rPr>
        <w:t>par_cts</w:t>
      </w:r>
      <w:proofErr w:type="spellEnd"/>
      <w:r w:rsidRPr="0072190D">
        <w:rPr>
          <w:lang w:val="fr-FR"/>
          <w:rPrChange w:id="1044" w:author="Danis Pierre-Alain" w:date="2019-11-21T16:28:00Z">
            <w:rPr/>
          </w:rPrChange>
        </w:rPr>
        <w:t>)</w:t>
      </w:r>
      <w:r>
        <w:fldChar w:fldCharType="begin"/>
      </w:r>
      <w:r w:rsidRPr="0072190D">
        <w:rPr>
          <w:lang w:val="fr-FR"/>
          <w:rPrChange w:id="1045" w:author="Danis Pierre-Alain" w:date="2019-11-21T16:28:00Z">
            <w:rPr/>
          </w:rPrChange>
        </w:rPr>
        <w:instrText xml:space="preserve"> HYPERLINK \l "parameter_functions.estimate_par_alpha" \h </w:instrText>
      </w:r>
      <w:r>
        <w:fldChar w:fldCharType="separate"/>
      </w:r>
      <w:r w:rsidRPr="0072190D">
        <w:rPr>
          <w:rStyle w:val="Lienhypertexte"/>
          <w:lang w:val="fr-FR"/>
          <w:rPrChange w:id="1046" w:author="Danis Pierre-Alain" w:date="2019-11-21T16:28:00Z">
            <w:rPr>
              <w:rStyle w:val="Lienhypertexte"/>
            </w:rPr>
          </w:rPrChange>
        </w:rPr>
        <w:t>¶</w:t>
      </w:r>
      <w:r>
        <w:rPr>
          <w:rStyle w:val="Lienhypertexte"/>
        </w:rPr>
        <w:fldChar w:fldCharType="end"/>
      </w:r>
    </w:p>
    <w:p w14:paraId="1BEC18E5" w14:textId="77777777" w:rsidR="003B081E" w:rsidRPr="0072190D" w:rsidRDefault="0072190D">
      <w:pPr>
        <w:pStyle w:val="Definition"/>
        <w:rPr>
          <w:lang w:val="fr-FR"/>
          <w:rPrChange w:id="1047" w:author="Danis Pierre-Alain" w:date="2019-11-21T16:28:00Z">
            <w:rPr/>
          </w:rPrChange>
        </w:rPr>
      </w:pPr>
      <w:r w:rsidRPr="0072190D">
        <w:rPr>
          <w:lang w:val="fr-FR"/>
          <w:rPrChange w:id="1048" w:author="Danis Pierre-Alain" w:date="2019-11-21T16:28:00Z">
            <w:rPr/>
          </w:rPrChange>
        </w:rPr>
        <w:t>Estime le paramètre alpha.</w:t>
      </w:r>
    </w:p>
    <w:p w14:paraId="4B83BE9D" w14:textId="77777777" w:rsidR="003B081E" w:rsidRDefault="0072190D">
      <w:pPr>
        <w:pStyle w:val="Definition"/>
      </w:pPr>
      <w:proofErr w:type="spellStart"/>
      <w:r>
        <w:t>Paramètres</w:t>
      </w:r>
      <w:proofErr w:type="spellEnd"/>
    </w:p>
    <w:p w14:paraId="18347A6F" w14:textId="77777777" w:rsidR="003B081E" w:rsidRPr="0072190D" w:rsidRDefault="0072190D">
      <w:pPr>
        <w:pStyle w:val="Definition"/>
        <w:numPr>
          <w:ilvl w:val="0"/>
          <w:numId w:val="9"/>
        </w:numPr>
        <w:rPr>
          <w:lang w:val="fr-FR"/>
          <w:rPrChange w:id="1049" w:author="Danis Pierre-Alain" w:date="2019-11-21T16:28:00Z">
            <w:rPr/>
          </w:rPrChange>
        </w:rPr>
        <w:pPrChange w:id="1050" w:author="Danis Pierre-Alain" w:date="2019-11-21T16:28:00Z">
          <w:pPr>
            <w:pStyle w:val="Definition"/>
            <w:numPr>
              <w:numId w:val="48"/>
            </w:numPr>
            <w:tabs>
              <w:tab w:val="num" w:pos="0"/>
            </w:tabs>
            <w:ind w:left="480" w:hanging="480"/>
          </w:pPr>
        </w:pPrChange>
      </w:pPr>
      <w:proofErr w:type="spellStart"/>
      <w:r w:rsidRPr="0072190D">
        <w:rPr>
          <w:b/>
          <w:lang w:val="fr-FR"/>
          <w:rPrChange w:id="1051" w:author="Danis Pierre-Alain" w:date="2019-11-21T16:28:00Z">
            <w:rPr>
              <w:b/>
            </w:rPr>
          </w:rPrChange>
        </w:rPr>
        <w:t>var_vals</w:t>
      </w:r>
      <w:proofErr w:type="spellEnd"/>
      <w:r w:rsidRPr="0072190D">
        <w:rPr>
          <w:lang w:val="fr-FR"/>
          <w:rPrChange w:id="1052" w:author="Danis Pierre-Alain" w:date="2019-11-21T16:28:00Z">
            <w:rPr/>
          </w:rPrChange>
        </w:rPr>
        <w:t xml:space="preserve"> – un dictionnaire qui indique la valeur des variables indépendantes “altitude” (m), “surface” (</w:t>
      </w:r>
      <w:proofErr w:type="spellStart"/>
      <w:r w:rsidRPr="0072190D">
        <w:rPr>
          <w:lang w:val="fr-FR"/>
          <w:rPrChange w:id="1053" w:author="Danis Pierre-Alain" w:date="2019-11-21T16:28:00Z">
            <w:rPr/>
          </w:rPrChange>
        </w:rPr>
        <w:t>m</w:t>
      </w:r>
      <w:r w:rsidRPr="0072190D">
        <w:rPr>
          <w:vertAlign w:val="superscript"/>
          <w:lang w:val="fr-FR"/>
          <w:rPrChange w:id="1054" w:author="Danis Pierre-Alain" w:date="2019-11-21T16:28:00Z">
            <w:rPr>
              <w:vertAlign w:val="superscript"/>
            </w:rPr>
          </w:rPrChange>
        </w:rPr>
        <w:t>2</w:t>
      </w:r>
      <w:proofErr w:type="spellEnd"/>
      <w:r w:rsidRPr="0072190D">
        <w:rPr>
          <w:lang w:val="fr-FR"/>
          <w:rPrChange w:id="1055" w:author="Danis Pierre-Alain" w:date="2019-11-21T16:28:00Z">
            <w:rPr/>
          </w:rPrChange>
        </w:rPr>
        <w:t>), et “volume” (</w:t>
      </w:r>
      <w:proofErr w:type="spellStart"/>
      <w:r w:rsidRPr="0072190D">
        <w:rPr>
          <w:lang w:val="fr-FR"/>
          <w:rPrChange w:id="1056" w:author="Danis Pierre-Alain" w:date="2019-11-21T16:28:00Z">
            <w:rPr/>
          </w:rPrChange>
        </w:rPr>
        <w:t>m</w:t>
      </w:r>
      <w:r w:rsidRPr="0072190D">
        <w:rPr>
          <w:vertAlign w:val="superscript"/>
          <w:lang w:val="fr-FR"/>
          <w:rPrChange w:id="1057" w:author="Danis Pierre-Alain" w:date="2019-11-21T16:28:00Z">
            <w:rPr>
              <w:vertAlign w:val="superscript"/>
            </w:rPr>
          </w:rPrChange>
        </w:rPr>
        <w:t>3</w:t>
      </w:r>
      <w:proofErr w:type="spellEnd"/>
      <w:r w:rsidRPr="0072190D">
        <w:rPr>
          <w:lang w:val="fr-FR"/>
          <w:rPrChange w:id="1058" w:author="Danis Pierre-Alain" w:date="2019-11-21T16:28:00Z">
            <w:rPr/>
          </w:rPrChange>
        </w:rPr>
        <w:t>).</w:t>
      </w:r>
    </w:p>
    <w:p w14:paraId="3049AF4B" w14:textId="77777777" w:rsidR="003B081E" w:rsidRPr="0072190D" w:rsidRDefault="0072190D">
      <w:pPr>
        <w:pStyle w:val="Definition"/>
        <w:numPr>
          <w:ilvl w:val="0"/>
          <w:numId w:val="9"/>
        </w:numPr>
        <w:rPr>
          <w:lang w:val="fr-FR"/>
          <w:rPrChange w:id="1059" w:author="Danis Pierre-Alain" w:date="2019-11-21T16:28:00Z">
            <w:rPr/>
          </w:rPrChange>
        </w:rPr>
        <w:pPrChange w:id="1060" w:author="Danis Pierre-Alain" w:date="2019-11-21T16:28:00Z">
          <w:pPr>
            <w:pStyle w:val="Definition"/>
            <w:numPr>
              <w:numId w:val="48"/>
            </w:numPr>
            <w:tabs>
              <w:tab w:val="num" w:pos="0"/>
            </w:tabs>
            <w:ind w:left="480" w:hanging="480"/>
          </w:pPr>
        </w:pPrChange>
      </w:pPr>
      <w:proofErr w:type="spellStart"/>
      <w:r w:rsidRPr="0072190D">
        <w:rPr>
          <w:b/>
          <w:lang w:val="fr-FR"/>
          <w:rPrChange w:id="1061" w:author="Danis Pierre-Alain" w:date="2019-11-21T16:28:00Z">
            <w:rPr>
              <w:b/>
            </w:rPr>
          </w:rPrChange>
        </w:rPr>
        <w:t>par_cts</w:t>
      </w:r>
      <w:proofErr w:type="spellEnd"/>
      <w:r w:rsidRPr="0072190D">
        <w:rPr>
          <w:lang w:val="fr-FR"/>
          <w:rPrChange w:id="1062" w:author="Danis Pierre-Alain" w:date="2019-11-21T16:28:00Z">
            <w:rPr/>
          </w:rPrChange>
        </w:rPr>
        <w:t xml:space="preserve"> – un dictionnaire qui indique la valeur des constantes “ALPHA1” à “ALPHA4”.</w:t>
      </w:r>
    </w:p>
    <w:p w14:paraId="15D6A837" w14:textId="77777777" w:rsidR="003B081E" w:rsidRPr="0072190D" w:rsidRDefault="0072190D">
      <w:pPr>
        <w:pStyle w:val="Definition"/>
        <w:rPr>
          <w:lang w:val="fr-FR"/>
          <w:rPrChange w:id="1063" w:author="Danis Pierre-Alain" w:date="2019-11-21T16:28:00Z">
            <w:rPr/>
          </w:rPrChange>
        </w:rPr>
      </w:pPr>
      <w:r w:rsidRPr="0072190D">
        <w:rPr>
          <w:lang w:val="fr-FR"/>
          <w:rPrChange w:id="1064" w:author="Danis Pierre-Alain" w:date="2019-11-21T16:28:00Z">
            <w:rPr/>
          </w:rPrChange>
        </w:rPr>
        <w:t>Retourne</w:t>
      </w:r>
    </w:p>
    <w:p w14:paraId="670002E5" w14:textId="77777777" w:rsidR="003B081E" w:rsidRPr="0072190D" w:rsidRDefault="0072190D">
      <w:pPr>
        <w:pStyle w:val="Definition"/>
        <w:rPr>
          <w:lang w:val="fr-FR"/>
          <w:rPrChange w:id="1065" w:author="Danis Pierre-Alain" w:date="2019-11-21T16:28:00Z">
            <w:rPr/>
          </w:rPrChange>
        </w:rPr>
      </w:pPr>
      <w:r w:rsidRPr="0072190D">
        <w:rPr>
          <w:lang w:val="fr-FR"/>
          <w:rPrChange w:id="1066" w:author="Danis Pierre-Alain" w:date="2019-11-21T16:28:00Z">
            <w:rPr/>
          </w:rPrChange>
        </w:rPr>
        <w:t>La valeur estimée du paramètre \(\alpha\) d’après l’</w:t>
      </w:r>
      <w:proofErr w:type="spellStart"/>
      <w:r w:rsidRPr="0072190D">
        <w:rPr>
          <w:lang w:val="fr-FR"/>
          <w:rPrChange w:id="1067" w:author="Danis Pierre-Alain" w:date="2019-11-21T16:28:00Z">
            <w:rPr/>
          </w:rPrChange>
        </w:rPr>
        <w:t>Éq</w:t>
      </w:r>
      <w:proofErr w:type="spellEnd"/>
      <w:r w:rsidRPr="0072190D">
        <w:rPr>
          <w:lang w:val="fr-FR"/>
          <w:rPrChange w:id="1068" w:author="Danis Pierre-Alain" w:date="2019-11-21T16:28:00Z">
            <w:rPr/>
          </w:rPrChange>
        </w:rPr>
        <w:t>. (23) dans Prats &amp; Danis (2019, p. 6).</w:t>
      </w:r>
    </w:p>
    <w:p w14:paraId="067BFEE2" w14:textId="77777777" w:rsidR="003B081E" w:rsidRPr="0072190D" w:rsidRDefault="0072190D">
      <w:pPr>
        <w:pStyle w:val="Definition"/>
        <w:rPr>
          <w:lang w:val="fr-FR"/>
          <w:rPrChange w:id="1069" w:author="Danis Pierre-Alain" w:date="2019-11-21T16:28:00Z">
            <w:rPr/>
          </w:rPrChange>
        </w:rPr>
      </w:pPr>
      <w:r w:rsidRPr="0072190D">
        <w:rPr>
          <w:lang w:val="fr-FR"/>
          <w:rPrChange w:id="1070" w:author="Danis Pierre-Alain" w:date="2019-11-21T16:28:00Z">
            <w:rPr/>
          </w:rPrChange>
        </w:rPr>
        <w:t>Exemple</w:t>
      </w:r>
    </w:p>
    <w:p w14:paraId="5DEDE8F6" w14:textId="77777777" w:rsidR="003B081E" w:rsidRPr="0072190D" w:rsidRDefault="0072190D">
      <w:pPr>
        <w:pStyle w:val="Definition"/>
        <w:rPr>
          <w:lang w:val="fr-FR"/>
          <w:rPrChange w:id="1071" w:author="Danis Pierre-Alain" w:date="2019-11-21T16:28:00Z">
            <w:rPr/>
          </w:rPrChange>
        </w:rPr>
      </w:pPr>
      <w:proofErr w:type="spellStart"/>
      <w:r w:rsidRPr="0072190D">
        <w:rPr>
          <w:rStyle w:val="VerbatimChar"/>
          <w:lang w:val="fr-FR"/>
          <w:rPrChange w:id="1072" w:author="Danis Pierre-Alain" w:date="2019-11-21T16:28:00Z">
            <w:rPr>
              <w:rStyle w:val="VerbatimChar"/>
            </w:rPr>
          </w:rPrChange>
        </w:rPr>
        <w:t>var_vals</w:t>
      </w:r>
      <w:proofErr w:type="spellEnd"/>
      <w:r w:rsidRPr="0072190D">
        <w:rPr>
          <w:rStyle w:val="VerbatimChar"/>
          <w:lang w:val="fr-FR"/>
          <w:rPrChange w:id="1073" w:author="Danis Pierre-Alain" w:date="2019-11-21T16:28:00Z">
            <w:rPr>
              <w:rStyle w:val="VerbatimChar"/>
            </w:rPr>
          </w:rPrChange>
        </w:rPr>
        <w:t xml:space="preserve"> = {'altitude': 2232,</w:t>
      </w:r>
      <w:r w:rsidRPr="0072190D">
        <w:rPr>
          <w:lang w:val="fr-FR"/>
          <w:rPrChange w:id="1074" w:author="Danis Pierre-Alain" w:date="2019-11-21T16:28:00Z">
            <w:rPr/>
          </w:rPrChange>
        </w:rPr>
        <w:br/>
      </w:r>
      <w:r w:rsidRPr="0072190D">
        <w:rPr>
          <w:rStyle w:val="VerbatimChar"/>
          <w:lang w:val="fr-FR"/>
          <w:rPrChange w:id="1075" w:author="Danis Pierre-Alain" w:date="2019-11-21T16:28:00Z">
            <w:rPr>
              <w:rStyle w:val="VerbatimChar"/>
            </w:rPr>
          </w:rPrChange>
        </w:rPr>
        <w:t xml:space="preserve">            'surface': 528425,</w:t>
      </w:r>
      <w:r w:rsidRPr="0072190D">
        <w:rPr>
          <w:lang w:val="fr-FR"/>
          <w:rPrChange w:id="1076" w:author="Danis Pierre-Alain" w:date="2019-11-21T16:28:00Z">
            <w:rPr/>
          </w:rPrChange>
        </w:rPr>
        <w:br/>
      </w:r>
      <w:r w:rsidRPr="0072190D">
        <w:rPr>
          <w:rStyle w:val="VerbatimChar"/>
          <w:lang w:val="fr-FR"/>
          <w:rPrChange w:id="1077" w:author="Danis Pierre-Alain" w:date="2019-11-21T16:28:00Z">
            <w:rPr>
              <w:rStyle w:val="VerbatimChar"/>
            </w:rPr>
          </w:rPrChange>
        </w:rPr>
        <w:t xml:space="preserve">            'volume': 9775853}</w:t>
      </w:r>
      <w:r w:rsidRPr="0072190D">
        <w:rPr>
          <w:lang w:val="fr-FR"/>
          <w:rPrChange w:id="1078" w:author="Danis Pierre-Alain" w:date="2019-11-21T16:28:00Z">
            <w:rPr/>
          </w:rPrChange>
        </w:rPr>
        <w:br/>
      </w:r>
      <w:proofErr w:type="spellStart"/>
      <w:r w:rsidRPr="0072190D">
        <w:rPr>
          <w:rStyle w:val="VerbatimChar"/>
          <w:lang w:val="fr-FR"/>
          <w:rPrChange w:id="1079" w:author="Danis Pierre-Alain" w:date="2019-11-21T16:28:00Z">
            <w:rPr>
              <w:rStyle w:val="VerbatimChar"/>
            </w:rPr>
          </w:rPrChange>
        </w:rPr>
        <w:t>par_cts</w:t>
      </w:r>
      <w:proofErr w:type="spellEnd"/>
      <w:r w:rsidRPr="0072190D">
        <w:rPr>
          <w:rStyle w:val="VerbatimChar"/>
          <w:lang w:val="fr-FR"/>
          <w:rPrChange w:id="1080" w:author="Danis Pierre-Alain" w:date="2019-11-21T16:28:00Z">
            <w:rPr>
              <w:rStyle w:val="VerbatimChar"/>
            </w:rPr>
          </w:rPrChange>
        </w:rPr>
        <w:t xml:space="preserve"> = {'ALPHA1': 0.52,</w:t>
      </w:r>
      <w:r w:rsidRPr="0072190D">
        <w:rPr>
          <w:lang w:val="fr-FR"/>
          <w:rPrChange w:id="1081" w:author="Danis Pierre-Alain" w:date="2019-11-21T16:28:00Z">
            <w:rPr/>
          </w:rPrChange>
        </w:rPr>
        <w:br/>
      </w:r>
      <w:r w:rsidRPr="0072190D">
        <w:rPr>
          <w:rStyle w:val="VerbatimChar"/>
          <w:lang w:val="fr-FR"/>
          <w:rPrChange w:id="1082" w:author="Danis Pierre-Alain" w:date="2019-11-21T16:28:00Z">
            <w:rPr>
              <w:rStyle w:val="VerbatimChar"/>
            </w:rPr>
          </w:rPrChange>
        </w:rPr>
        <w:t xml:space="preserve">           'ALPHA2': -</w:t>
      </w:r>
      <w:proofErr w:type="spellStart"/>
      <w:r w:rsidRPr="0072190D">
        <w:rPr>
          <w:rStyle w:val="VerbatimChar"/>
          <w:lang w:val="fr-FR"/>
          <w:rPrChange w:id="1083" w:author="Danis Pierre-Alain" w:date="2019-11-21T16:28:00Z">
            <w:rPr>
              <w:rStyle w:val="VerbatimChar"/>
            </w:rPr>
          </w:rPrChange>
        </w:rPr>
        <w:t>3.0E</w:t>
      </w:r>
      <w:proofErr w:type="spellEnd"/>
      <w:r w:rsidRPr="0072190D">
        <w:rPr>
          <w:rStyle w:val="VerbatimChar"/>
          <w:lang w:val="fr-FR"/>
          <w:rPrChange w:id="1084" w:author="Danis Pierre-Alain" w:date="2019-11-21T16:28:00Z">
            <w:rPr>
              <w:rStyle w:val="VerbatimChar"/>
            </w:rPr>
          </w:rPrChange>
        </w:rPr>
        <w:t>-4,</w:t>
      </w:r>
      <w:r w:rsidRPr="0072190D">
        <w:rPr>
          <w:lang w:val="fr-FR"/>
          <w:rPrChange w:id="1085" w:author="Danis Pierre-Alain" w:date="2019-11-21T16:28:00Z">
            <w:rPr/>
          </w:rPrChange>
        </w:rPr>
        <w:br/>
      </w:r>
      <w:r w:rsidRPr="0072190D">
        <w:rPr>
          <w:rStyle w:val="VerbatimChar"/>
          <w:lang w:val="fr-FR"/>
          <w:rPrChange w:id="1086" w:author="Danis Pierre-Alain" w:date="2019-11-21T16:28:00Z">
            <w:rPr>
              <w:rStyle w:val="VerbatimChar"/>
            </w:rPr>
          </w:rPrChange>
        </w:rPr>
        <w:t xml:space="preserve">           'ALPHA3': 0.25,</w:t>
      </w:r>
      <w:r w:rsidRPr="0072190D">
        <w:rPr>
          <w:lang w:val="fr-FR"/>
          <w:rPrChange w:id="1087" w:author="Danis Pierre-Alain" w:date="2019-11-21T16:28:00Z">
            <w:rPr/>
          </w:rPrChange>
        </w:rPr>
        <w:br/>
      </w:r>
      <w:r w:rsidRPr="0072190D">
        <w:rPr>
          <w:rStyle w:val="VerbatimChar"/>
          <w:lang w:val="fr-FR"/>
          <w:rPrChange w:id="1088" w:author="Danis Pierre-Alain" w:date="2019-11-21T16:28:00Z">
            <w:rPr>
              <w:rStyle w:val="VerbatimChar"/>
            </w:rPr>
          </w:rPrChange>
        </w:rPr>
        <w:t xml:space="preserve">           'ALPHA4': -0.36}</w:t>
      </w:r>
      <w:r w:rsidRPr="0072190D">
        <w:rPr>
          <w:lang w:val="fr-FR"/>
          <w:rPrChange w:id="1089" w:author="Danis Pierre-Alain" w:date="2019-11-21T16:28:00Z">
            <w:rPr/>
          </w:rPrChange>
        </w:rPr>
        <w:br/>
      </w:r>
      <w:r w:rsidRPr="0072190D">
        <w:rPr>
          <w:rStyle w:val="VerbatimChar"/>
          <w:lang w:val="fr-FR"/>
          <w:rPrChange w:id="1090" w:author="Danis Pierre-Alain" w:date="2019-11-21T16:28:00Z">
            <w:rPr>
              <w:rStyle w:val="VerbatimChar"/>
            </w:rPr>
          </w:rPrChange>
        </w:rPr>
        <w:t xml:space="preserve">alpha = </w:t>
      </w:r>
      <w:proofErr w:type="spellStart"/>
      <w:r w:rsidRPr="0072190D">
        <w:rPr>
          <w:rStyle w:val="VerbatimChar"/>
          <w:lang w:val="fr-FR"/>
          <w:rPrChange w:id="1091" w:author="Danis Pierre-Alain" w:date="2019-11-21T16:28:00Z">
            <w:rPr>
              <w:rStyle w:val="VerbatimChar"/>
            </w:rPr>
          </w:rPrChange>
        </w:rPr>
        <w:t>estimate_par_alpha</w:t>
      </w:r>
      <w:proofErr w:type="spellEnd"/>
      <w:r w:rsidRPr="0072190D">
        <w:rPr>
          <w:rStyle w:val="VerbatimChar"/>
          <w:lang w:val="fr-FR"/>
          <w:rPrChange w:id="1092" w:author="Danis Pierre-Alain" w:date="2019-11-21T16:28:00Z">
            <w:rPr>
              <w:rStyle w:val="VerbatimChar"/>
            </w:rPr>
          </w:rPrChange>
        </w:rPr>
        <w:t>(</w:t>
      </w:r>
      <w:proofErr w:type="spellStart"/>
      <w:r w:rsidRPr="0072190D">
        <w:rPr>
          <w:rStyle w:val="VerbatimChar"/>
          <w:lang w:val="fr-FR"/>
          <w:rPrChange w:id="1093" w:author="Danis Pierre-Alain" w:date="2019-11-21T16:28:00Z">
            <w:rPr>
              <w:rStyle w:val="VerbatimChar"/>
            </w:rPr>
          </w:rPrChange>
        </w:rPr>
        <w:t>var_vals</w:t>
      </w:r>
      <w:proofErr w:type="spellEnd"/>
      <w:r w:rsidRPr="0072190D">
        <w:rPr>
          <w:rStyle w:val="VerbatimChar"/>
          <w:lang w:val="fr-FR"/>
          <w:rPrChange w:id="1094" w:author="Danis Pierre-Alain" w:date="2019-11-21T16:28:00Z">
            <w:rPr>
              <w:rStyle w:val="VerbatimChar"/>
            </w:rPr>
          </w:rPrChange>
        </w:rPr>
        <w:t>=</w:t>
      </w:r>
      <w:proofErr w:type="spellStart"/>
      <w:r w:rsidRPr="0072190D">
        <w:rPr>
          <w:rStyle w:val="VerbatimChar"/>
          <w:lang w:val="fr-FR"/>
          <w:rPrChange w:id="1095" w:author="Danis Pierre-Alain" w:date="2019-11-21T16:28:00Z">
            <w:rPr>
              <w:rStyle w:val="VerbatimChar"/>
            </w:rPr>
          </w:rPrChange>
        </w:rPr>
        <w:t>var_vals</w:t>
      </w:r>
      <w:proofErr w:type="spellEnd"/>
      <w:r w:rsidRPr="0072190D">
        <w:rPr>
          <w:rStyle w:val="VerbatimChar"/>
          <w:lang w:val="fr-FR"/>
          <w:rPrChange w:id="1096" w:author="Danis Pierre-Alain" w:date="2019-11-21T16:28:00Z">
            <w:rPr>
              <w:rStyle w:val="VerbatimChar"/>
            </w:rPr>
          </w:rPrChange>
        </w:rPr>
        <w:t xml:space="preserve">, </w:t>
      </w:r>
      <w:proofErr w:type="spellStart"/>
      <w:r w:rsidRPr="0072190D">
        <w:rPr>
          <w:rStyle w:val="VerbatimChar"/>
          <w:lang w:val="fr-FR"/>
          <w:rPrChange w:id="1097" w:author="Danis Pierre-Alain" w:date="2019-11-21T16:28:00Z">
            <w:rPr>
              <w:rStyle w:val="VerbatimChar"/>
            </w:rPr>
          </w:rPrChange>
        </w:rPr>
        <w:t>par_cts</w:t>
      </w:r>
      <w:proofErr w:type="spellEnd"/>
      <w:r w:rsidRPr="0072190D">
        <w:rPr>
          <w:rStyle w:val="VerbatimChar"/>
          <w:lang w:val="fr-FR"/>
          <w:rPrChange w:id="1098" w:author="Danis Pierre-Alain" w:date="2019-11-21T16:28:00Z">
            <w:rPr>
              <w:rStyle w:val="VerbatimChar"/>
            </w:rPr>
          </w:rPrChange>
        </w:rPr>
        <w:t>=</w:t>
      </w:r>
      <w:proofErr w:type="spellStart"/>
      <w:r w:rsidRPr="0072190D">
        <w:rPr>
          <w:rStyle w:val="VerbatimChar"/>
          <w:lang w:val="fr-FR"/>
          <w:rPrChange w:id="1099" w:author="Danis Pierre-Alain" w:date="2019-11-21T16:28:00Z">
            <w:rPr>
              <w:rStyle w:val="VerbatimChar"/>
            </w:rPr>
          </w:rPrChange>
        </w:rPr>
        <w:t>par_cts</w:t>
      </w:r>
      <w:proofErr w:type="spellEnd"/>
      <w:r w:rsidRPr="0072190D">
        <w:rPr>
          <w:rStyle w:val="VerbatimChar"/>
          <w:lang w:val="fr-FR"/>
          <w:rPrChange w:id="1100" w:author="Danis Pierre-Alain" w:date="2019-11-21T16:28:00Z">
            <w:rPr>
              <w:rStyle w:val="VerbatimChar"/>
            </w:rPr>
          </w:rPrChange>
        </w:rPr>
        <w:t>)</w:t>
      </w:r>
    </w:p>
    <w:p w14:paraId="0B0EFC70" w14:textId="77777777" w:rsidR="003B081E" w:rsidRPr="0072190D" w:rsidRDefault="0072190D">
      <w:pPr>
        <w:pStyle w:val="DefinitionTerm"/>
        <w:rPr>
          <w:lang w:val="fr-FR"/>
          <w:rPrChange w:id="1101" w:author="Danis Pierre-Alain" w:date="2019-11-21T16:28:00Z">
            <w:rPr/>
          </w:rPrChange>
        </w:rPr>
      </w:pPr>
      <w:r w:rsidRPr="0072190D">
        <w:rPr>
          <w:lang w:val="fr-FR"/>
          <w:rPrChange w:id="1102" w:author="Danis Pierre-Alain" w:date="2019-11-21T16:28:00Z">
            <w:rPr/>
          </w:rPrChange>
        </w:rPr>
        <w:t xml:space="preserve"> </w:t>
      </w:r>
      <w:proofErr w:type="spellStart"/>
      <w:r w:rsidRPr="0072190D">
        <w:rPr>
          <w:rStyle w:val="VerbatimChar"/>
          <w:lang w:val="fr-FR"/>
          <w:rPrChange w:id="1103" w:author="Danis Pierre-Alain" w:date="2019-11-21T16:28:00Z">
            <w:rPr>
              <w:rStyle w:val="VerbatimChar"/>
            </w:rPr>
          </w:rPrChange>
        </w:rPr>
        <w:t>parameter_functions.estimate_par_</w:t>
      </w:r>
      <w:proofErr w:type="gramStart"/>
      <w:r w:rsidRPr="0072190D">
        <w:rPr>
          <w:rStyle w:val="VerbatimChar"/>
          <w:lang w:val="fr-FR"/>
          <w:rPrChange w:id="1104" w:author="Danis Pierre-Alain" w:date="2019-11-21T16:28:00Z">
            <w:rPr>
              <w:rStyle w:val="VerbatimChar"/>
            </w:rPr>
          </w:rPrChange>
        </w:rPr>
        <w:t>b</w:t>
      </w:r>
      <w:proofErr w:type="spellEnd"/>
      <w:r w:rsidRPr="0072190D">
        <w:rPr>
          <w:lang w:val="fr-FR"/>
          <w:rPrChange w:id="1105" w:author="Danis Pierre-Alain" w:date="2019-11-21T16:28:00Z">
            <w:rPr/>
          </w:rPrChange>
        </w:rPr>
        <w:t>(</w:t>
      </w:r>
      <w:proofErr w:type="spellStart"/>
      <w:proofErr w:type="gramEnd"/>
      <w:r w:rsidRPr="0072190D">
        <w:rPr>
          <w:i/>
          <w:lang w:val="fr-FR"/>
          <w:rPrChange w:id="1106" w:author="Danis Pierre-Alain" w:date="2019-11-21T16:28:00Z">
            <w:rPr>
              <w:i/>
            </w:rPr>
          </w:rPrChange>
        </w:rPr>
        <w:t>var_vals</w:t>
      </w:r>
      <w:proofErr w:type="spellEnd"/>
      <w:r w:rsidRPr="0072190D">
        <w:rPr>
          <w:lang w:val="fr-FR"/>
          <w:rPrChange w:id="1107" w:author="Danis Pierre-Alain" w:date="2019-11-21T16:28:00Z">
            <w:rPr/>
          </w:rPrChange>
        </w:rPr>
        <w:t xml:space="preserve">, </w:t>
      </w:r>
      <w:proofErr w:type="spellStart"/>
      <w:r w:rsidRPr="0072190D">
        <w:rPr>
          <w:i/>
          <w:lang w:val="fr-FR"/>
          <w:rPrChange w:id="1108" w:author="Danis Pierre-Alain" w:date="2019-11-21T16:28:00Z">
            <w:rPr>
              <w:i/>
            </w:rPr>
          </w:rPrChange>
        </w:rPr>
        <w:t>par_cts</w:t>
      </w:r>
      <w:proofErr w:type="spellEnd"/>
      <w:r w:rsidRPr="0072190D">
        <w:rPr>
          <w:lang w:val="fr-FR"/>
          <w:rPrChange w:id="1109" w:author="Danis Pierre-Alain" w:date="2019-11-21T16:28:00Z">
            <w:rPr/>
          </w:rPrChange>
        </w:rPr>
        <w:t>)</w:t>
      </w:r>
      <w:r>
        <w:fldChar w:fldCharType="begin"/>
      </w:r>
      <w:r w:rsidRPr="0072190D">
        <w:rPr>
          <w:lang w:val="fr-FR"/>
          <w:rPrChange w:id="1110" w:author="Danis Pierre-Alain" w:date="2019-11-21T16:28:00Z">
            <w:rPr/>
          </w:rPrChange>
        </w:rPr>
        <w:instrText xml:space="preserve"> HYPERLINK \l "parameter_functions.estimate_par_b" \h </w:instrText>
      </w:r>
      <w:r>
        <w:fldChar w:fldCharType="separate"/>
      </w:r>
      <w:r w:rsidRPr="0072190D">
        <w:rPr>
          <w:rStyle w:val="Lienhypertexte"/>
          <w:lang w:val="fr-FR"/>
          <w:rPrChange w:id="1111" w:author="Danis Pierre-Alain" w:date="2019-11-21T16:28:00Z">
            <w:rPr>
              <w:rStyle w:val="Lienhypertexte"/>
            </w:rPr>
          </w:rPrChange>
        </w:rPr>
        <w:t>¶</w:t>
      </w:r>
      <w:r>
        <w:rPr>
          <w:rStyle w:val="Lienhypertexte"/>
        </w:rPr>
        <w:fldChar w:fldCharType="end"/>
      </w:r>
    </w:p>
    <w:p w14:paraId="58F70AB6" w14:textId="77777777" w:rsidR="003B081E" w:rsidRPr="0072190D" w:rsidRDefault="0072190D">
      <w:pPr>
        <w:pStyle w:val="Definition"/>
        <w:rPr>
          <w:lang w:val="fr-FR"/>
          <w:rPrChange w:id="1112" w:author="Danis Pierre-Alain" w:date="2019-11-21T16:28:00Z">
            <w:rPr/>
          </w:rPrChange>
        </w:rPr>
      </w:pPr>
      <w:r w:rsidRPr="0072190D">
        <w:rPr>
          <w:lang w:val="fr-FR"/>
          <w:rPrChange w:id="1113" w:author="Danis Pierre-Alain" w:date="2019-11-21T16:28:00Z">
            <w:rPr/>
          </w:rPrChange>
        </w:rPr>
        <w:t>Estime le paramètre B.</w:t>
      </w:r>
    </w:p>
    <w:p w14:paraId="1862C089" w14:textId="77777777" w:rsidR="003B081E" w:rsidRDefault="0072190D">
      <w:pPr>
        <w:pStyle w:val="Definition"/>
      </w:pPr>
      <w:proofErr w:type="spellStart"/>
      <w:r>
        <w:t>Paramètres</w:t>
      </w:r>
      <w:proofErr w:type="spellEnd"/>
    </w:p>
    <w:p w14:paraId="1F810823" w14:textId="77777777" w:rsidR="003B081E" w:rsidRPr="0072190D" w:rsidRDefault="0072190D">
      <w:pPr>
        <w:pStyle w:val="Definition"/>
        <w:numPr>
          <w:ilvl w:val="0"/>
          <w:numId w:val="10"/>
        </w:numPr>
        <w:rPr>
          <w:lang w:val="fr-FR"/>
          <w:rPrChange w:id="1114" w:author="Danis Pierre-Alain" w:date="2019-11-21T16:28:00Z">
            <w:rPr/>
          </w:rPrChange>
        </w:rPr>
        <w:pPrChange w:id="1115" w:author="Danis Pierre-Alain" w:date="2019-11-21T16:28:00Z">
          <w:pPr>
            <w:pStyle w:val="Definition"/>
            <w:numPr>
              <w:numId w:val="48"/>
            </w:numPr>
            <w:tabs>
              <w:tab w:val="num" w:pos="0"/>
            </w:tabs>
            <w:ind w:left="480" w:hanging="480"/>
          </w:pPr>
        </w:pPrChange>
      </w:pPr>
      <w:proofErr w:type="spellStart"/>
      <w:r w:rsidRPr="0072190D">
        <w:rPr>
          <w:b/>
          <w:lang w:val="fr-FR"/>
          <w:rPrChange w:id="1116" w:author="Danis Pierre-Alain" w:date="2019-11-21T16:28:00Z">
            <w:rPr>
              <w:b/>
            </w:rPr>
          </w:rPrChange>
        </w:rPr>
        <w:t>var_vals</w:t>
      </w:r>
      <w:proofErr w:type="spellEnd"/>
      <w:r w:rsidRPr="0072190D">
        <w:rPr>
          <w:lang w:val="fr-FR"/>
          <w:rPrChange w:id="1117" w:author="Danis Pierre-Alain" w:date="2019-11-21T16:28:00Z">
            <w:rPr/>
          </w:rPrChange>
        </w:rPr>
        <w:t xml:space="preserve"> – un dictionnaire qui indique la valeur de la variable indépendante “</w:t>
      </w:r>
      <w:proofErr w:type="spellStart"/>
      <w:r w:rsidRPr="0072190D">
        <w:rPr>
          <w:lang w:val="fr-FR"/>
          <w:rPrChange w:id="1118" w:author="Danis Pierre-Alain" w:date="2019-11-21T16:28:00Z">
            <w:rPr/>
          </w:rPrChange>
        </w:rPr>
        <w:t>zmax</w:t>
      </w:r>
      <w:proofErr w:type="spellEnd"/>
      <w:r w:rsidRPr="0072190D">
        <w:rPr>
          <w:lang w:val="fr-FR"/>
          <w:rPrChange w:id="1119" w:author="Danis Pierre-Alain" w:date="2019-11-21T16:28:00Z">
            <w:rPr/>
          </w:rPrChange>
        </w:rPr>
        <w:t>” (m).</w:t>
      </w:r>
    </w:p>
    <w:p w14:paraId="3421DB51" w14:textId="77777777" w:rsidR="003B081E" w:rsidRPr="0072190D" w:rsidRDefault="0072190D">
      <w:pPr>
        <w:pStyle w:val="Definition"/>
        <w:numPr>
          <w:ilvl w:val="0"/>
          <w:numId w:val="10"/>
        </w:numPr>
        <w:rPr>
          <w:lang w:val="fr-FR"/>
          <w:rPrChange w:id="1120" w:author="Danis Pierre-Alain" w:date="2019-11-21T16:28:00Z">
            <w:rPr/>
          </w:rPrChange>
        </w:rPr>
        <w:pPrChange w:id="1121" w:author="Danis Pierre-Alain" w:date="2019-11-21T16:28:00Z">
          <w:pPr>
            <w:pStyle w:val="Definition"/>
            <w:numPr>
              <w:numId w:val="48"/>
            </w:numPr>
            <w:tabs>
              <w:tab w:val="num" w:pos="0"/>
            </w:tabs>
            <w:ind w:left="480" w:hanging="480"/>
          </w:pPr>
        </w:pPrChange>
      </w:pPr>
      <w:proofErr w:type="spellStart"/>
      <w:r w:rsidRPr="0072190D">
        <w:rPr>
          <w:b/>
          <w:lang w:val="fr-FR"/>
          <w:rPrChange w:id="1122" w:author="Danis Pierre-Alain" w:date="2019-11-21T16:28:00Z">
            <w:rPr>
              <w:b/>
            </w:rPr>
          </w:rPrChange>
        </w:rPr>
        <w:t>par_cts</w:t>
      </w:r>
      <w:proofErr w:type="spellEnd"/>
      <w:r w:rsidRPr="0072190D">
        <w:rPr>
          <w:lang w:val="fr-FR"/>
          <w:rPrChange w:id="1123" w:author="Danis Pierre-Alain" w:date="2019-11-21T16:28:00Z">
            <w:rPr/>
          </w:rPrChange>
        </w:rPr>
        <w:t xml:space="preserve"> – un dictionnaire qui indique la valeur des constantes “</w:t>
      </w:r>
      <w:proofErr w:type="spellStart"/>
      <w:r w:rsidRPr="0072190D">
        <w:rPr>
          <w:lang w:val="fr-FR"/>
          <w:rPrChange w:id="1124" w:author="Danis Pierre-Alain" w:date="2019-11-21T16:28:00Z">
            <w:rPr/>
          </w:rPrChange>
        </w:rPr>
        <w:t>B1</w:t>
      </w:r>
      <w:proofErr w:type="spellEnd"/>
      <w:r w:rsidRPr="0072190D">
        <w:rPr>
          <w:lang w:val="fr-FR"/>
          <w:rPrChange w:id="1125" w:author="Danis Pierre-Alain" w:date="2019-11-21T16:28:00Z">
            <w:rPr/>
          </w:rPrChange>
        </w:rPr>
        <w:t>” à “</w:t>
      </w:r>
      <w:proofErr w:type="spellStart"/>
      <w:r w:rsidRPr="0072190D">
        <w:rPr>
          <w:lang w:val="fr-FR"/>
          <w:rPrChange w:id="1126" w:author="Danis Pierre-Alain" w:date="2019-11-21T16:28:00Z">
            <w:rPr/>
          </w:rPrChange>
        </w:rPr>
        <w:t>B2</w:t>
      </w:r>
      <w:proofErr w:type="spellEnd"/>
      <w:r w:rsidRPr="0072190D">
        <w:rPr>
          <w:lang w:val="fr-FR"/>
          <w:rPrChange w:id="1127" w:author="Danis Pierre-Alain" w:date="2019-11-21T16:28:00Z">
            <w:rPr/>
          </w:rPrChange>
        </w:rPr>
        <w:t>”.</w:t>
      </w:r>
    </w:p>
    <w:p w14:paraId="11E77989" w14:textId="77777777" w:rsidR="003B081E" w:rsidRPr="0072190D" w:rsidRDefault="0072190D">
      <w:pPr>
        <w:pStyle w:val="Definition"/>
        <w:rPr>
          <w:lang w:val="fr-FR"/>
          <w:rPrChange w:id="1128" w:author="Danis Pierre-Alain" w:date="2019-11-21T16:28:00Z">
            <w:rPr/>
          </w:rPrChange>
        </w:rPr>
      </w:pPr>
      <w:r w:rsidRPr="0072190D">
        <w:rPr>
          <w:lang w:val="fr-FR"/>
          <w:rPrChange w:id="1129" w:author="Danis Pierre-Alain" w:date="2019-11-21T16:28:00Z">
            <w:rPr/>
          </w:rPrChange>
        </w:rPr>
        <w:t>Retourne</w:t>
      </w:r>
    </w:p>
    <w:p w14:paraId="782E3EB4" w14:textId="77777777" w:rsidR="003B081E" w:rsidRPr="0072190D" w:rsidRDefault="0072190D">
      <w:pPr>
        <w:pStyle w:val="Definition"/>
        <w:rPr>
          <w:lang w:val="fr-FR"/>
          <w:rPrChange w:id="1130" w:author="Danis Pierre-Alain" w:date="2019-11-21T16:28:00Z">
            <w:rPr/>
          </w:rPrChange>
        </w:rPr>
      </w:pPr>
      <w:r w:rsidRPr="0072190D">
        <w:rPr>
          <w:lang w:val="fr-FR"/>
          <w:rPrChange w:id="1131" w:author="Danis Pierre-Alain" w:date="2019-11-21T16:28:00Z">
            <w:rPr/>
          </w:rPrChange>
        </w:rPr>
        <w:t xml:space="preserve">La valeur estimée du paramètre </w:t>
      </w:r>
      <w:r w:rsidRPr="0072190D">
        <w:rPr>
          <w:i/>
          <w:lang w:val="fr-FR"/>
          <w:rPrChange w:id="1132" w:author="Danis Pierre-Alain" w:date="2019-11-21T16:28:00Z">
            <w:rPr>
              <w:i/>
            </w:rPr>
          </w:rPrChange>
        </w:rPr>
        <w:t>B</w:t>
      </w:r>
      <w:r w:rsidRPr="0072190D">
        <w:rPr>
          <w:lang w:val="fr-FR"/>
          <w:rPrChange w:id="1133" w:author="Danis Pierre-Alain" w:date="2019-11-21T16:28:00Z">
            <w:rPr/>
          </w:rPrChange>
        </w:rPr>
        <w:t xml:space="preserve"> d’après l’</w:t>
      </w:r>
      <w:proofErr w:type="spellStart"/>
      <w:r w:rsidRPr="0072190D">
        <w:rPr>
          <w:lang w:val="fr-FR"/>
          <w:rPrChange w:id="1134" w:author="Danis Pierre-Alain" w:date="2019-11-21T16:28:00Z">
            <w:rPr/>
          </w:rPrChange>
        </w:rPr>
        <w:t>Éq</w:t>
      </w:r>
      <w:proofErr w:type="spellEnd"/>
      <w:r w:rsidRPr="0072190D">
        <w:rPr>
          <w:lang w:val="fr-FR"/>
          <w:rPrChange w:id="1135" w:author="Danis Pierre-Alain" w:date="2019-11-21T16:28:00Z">
            <w:rPr/>
          </w:rPrChange>
        </w:rPr>
        <w:t xml:space="preserve">. (24) dans Prats &amp; Danis (2019, </w:t>
      </w:r>
      <w:proofErr w:type="spellStart"/>
      <w:r w:rsidRPr="0072190D">
        <w:rPr>
          <w:lang w:val="fr-FR"/>
          <w:rPrChange w:id="1136" w:author="Danis Pierre-Alain" w:date="2019-11-21T16:28:00Z">
            <w:rPr/>
          </w:rPrChange>
        </w:rPr>
        <w:t>p.6</w:t>
      </w:r>
      <w:proofErr w:type="spellEnd"/>
      <w:r w:rsidRPr="0072190D">
        <w:rPr>
          <w:lang w:val="fr-FR"/>
          <w:rPrChange w:id="1137" w:author="Danis Pierre-Alain" w:date="2019-11-21T16:28:00Z">
            <w:rPr/>
          </w:rPrChange>
        </w:rPr>
        <w:t>).</w:t>
      </w:r>
    </w:p>
    <w:p w14:paraId="2128799A" w14:textId="77777777" w:rsidR="003B081E" w:rsidRPr="0072190D" w:rsidRDefault="0072190D">
      <w:pPr>
        <w:pStyle w:val="Definition"/>
        <w:rPr>
          <w:lang w:val="fr-FR"/>
          <w:rPrChange w:id="1138" w:author="Danis Pierre-Alain" w:date="2019-11-21T16:28:00Z">
            <w:rPr/>
          </w:rPrChange>
        </w:rPr>
      </w:pPr>
      <w:r w:rsidRPr="0072190D">
        <w:rPr>
          <w:lang w:val="fr-FR"/>
          <w:rPrChange w:id="1139" w:author="Danis Pierre-Alain" w:date="2019-11-21T16:28:00Z">
            <w:rPr/>
          </w:rPrChange>
        </w:rPr>
        <w:t>Exemple</w:t>
      </w:r>
    </w:p>
    <w:p w14:paraId="28CDC650" w14:textId="77777777" w:rsidR="003B081E" w:rsidRPr="0072190D" w:rsidRDefault="0072190D">
      <w:pPr>
        <w:pStyle w:val="Definition"/>
        <w:rPr>
          <w:lang w:val="fr-FR"/>
          <w:rPrChange w:id="1140" w:author="Danis Pierre-Alain" w:date="2019-11-21T16:28:00Z">
            <w:rPr/>
          </w:rPrChange>
        </w:rPr>
      </w:pPr>
      <w:proofErr w:type="spellStart"/>
      <w:r w:rsidRPr="0072190D">
        <w:rPr>
          <w:rStyle w:val="VerbatimChar"/>
          <w:lang w:val="fr-FR"/>
          <w:rPrChange w:id="1141" w:author="Danis Pierre-Alain" w:date="2019-11-21T16:28:00Z">
            <w:rPr>
              <w:rStyle w:val="VerbatimChar"/>
            </w:rPr>
          </w:rPrChange>
        </w:rPr>
        <w:t>var_vals</w:t>
      </w:r>
      <w:proofErr w:type="spellEnd"/>
      <w:r w:rsidRPr="0072190D">
        <w:rPr>
          <w:rStyle w:val="VerbatimChar"/>
          <w:lang w:val="fr-FR"/>
          <w:rPrChange w:id="1142" w:author="Danis Pierre-Alain" w:date="2019-11-21T16:28:00Z">
            <w:rPr>
              <w:rStyle w:val="VerbatimChar"/>
            </w:rPr>
          </w:rPrChange>
        </w:rPr>
        <w:t xml:space="preserve"> = {'</w:t>
      </w:r>
      <w:proofErr w:type="spellStart"/>
      <w:r w:rsidRPr="0072190D">
        <w:rPr>
          <w:rStyle w:val="VerbatimChar"/>
          <w:lang w:val="fr-FR"/>
          <w:rPrChange w:id="1143" w:author="Danis Pierre-Alain" w:date="2019-11-21T16:28:00Z">
            <w:rPr>
              <w:rStyle w:val="VerbatimChar"/>
            </w:rPr>
          </w:rPrChange>
        </w:rPr>
        <w:t>zmax</w:t>
      </w:r>
      <w:proofErr w:type="spellEnd"/>
      <w:r w:rsidRPr="0072190D">
        <w:rPr>
          <w:rStyle w:val="VerbatimChar"/>
          <w:lang w:val="fr-FR"/>
          <w:rPrChange w:id="1144" w:author="Danis Pierre-Alain" w:date="2019-11-21T16:28:00Z">
            <w:rPr>
              <w:rStyle w:val="VerbatimChar"/>
            </w:rPr>
          </w:rPrChange>
        </w:rPr>
        <w:t>': 51</w:t>
      </w:r>
      <w:proofErr w:type="gramStart"/>
      <w:r w:rsidRPr="0072190D">
        <w:rPr>
          <w:rStyle w:val="VerbatimChar"/>
          <w:lang w:val="fr-FR"/>
          <w:rPrChange w:id="1145" w:author="Danis Pierre-Alain" w:date="2019-11-21T16:28:00Z">
            <w:rPr>
              <w:rStyle w:val="VerbatimChar"/>
            </w:rPr>
          </w:rPrChange>
        </w:rPr>
        <w:t>}</w:t>
      </w:r>
      <w:proofErr w:type="gramEnd"/>
      <w:r w:rsidRPr="0072190D">
        <w:rPr>
          <w:lang w:val="fr-FR"/>
          <w:rPrChange w:id="1146" w:author="Danis Pierre-Alain" w:date="2019-11-21T16:28:00Z">
            <w:rPr/>
          </w:rPrChange>
        </w:rPr>
        <w:br/>
      </w:r>
      <w:proofErr w:type="spellStart"/>
      <w:r w:rsidRPr="0072190D">
        <w:rPr>
          <w:rStyle w:val="VerbatimChar"/>
          <w:lang w:val="fr-FR"/>
          <w:rPrChange w:id="1147" w:author="Danis Pierre-Alain" w:date="2019-11-21T16:28:00Z">
            <w:rPr>
              <w:rStyle w:val="VerbatimChar"/>
            </w:rPr>
          </w:rPrChange>
        </w:rPr>
        <w:t>par_cts</w:t>
      </w:r>
      <w:proofErr w:type="spellEnd"/>
      <w:r w:rsidRPr="0072190D">
        <w:rPr>
          <w:rStyle w:val="VerbatimChar"/>
          <w:lang w:val="fr-FR"/>
          <w:rPrChange w:id="1148" w:author="Danis Pierre-Alain" w:date="2019-11-21T16:28:00Z">
            <w:rPr>
              <w:rStyle w:val="VerbatimChar"/>
            </w:rPr>
          </w:rPrChange>
        </w:rPr>
        <w:t xml:space="preserve"> = {'</w:t>
      </w:r>
      <w:proofErr w:type="spellStart"/>
      <w:r w:rsidRPr="0072190D">
        <w:rPr>
          <w:rStyle w:val="VerbatimChar"/>
          <w:lang w:val="fr-FR"/>
          <w:rPrChange w:id="1149" w:author="Danis Pierre-Alain" w:date="2019-11-21T16:28:00Z">
            <w:rPr>
              <w:rStyle w:val="VerbatimChar"/>
            </w:rPr>
          </w:rPrChange>
        </w:rPr>
        <w:t>B1</w:t>
      </w:r>
      <w:proofErr w:type="spellEnd"/>
      <w:r w:rsidRPr="0072190D">
        <w:rPr>
          <w:rStyle w:val="VerbatimChar"/>
          <w:lang w:val="fr-FR"/>
          <w:rPrChange w:id="1150" w:author="Danis Pierre-Alain" w:date="2019-11-21T16:28:00Z">
            <w:rPr>
              <w:rStyle w:val="VerbatimChar"/>
            </w:rPr>
          </w:rPrChange>
        </w:rPr>
        <w:t>': 1.058,</w:t>
      </w:r>
      <w:r w:rsidRPr="0072190D">
        <w:rPr>
          <w:lang w:val="fr-FR"/>
          <w:rPrChange w:id="1151" w:author="Danis Pierre-Alain" w:date="2019-11-21T16:28:00Z">
            <w:rPr/>
          </w:rPrChange>
        </w:rPr>
        <w:br/>
      </w:r>
      <w:r w:rsidRPr="0072190D">
        <w:rPr>
          <w:rStyle w:val="VerbatimChar"/>
          <w:lang w:val="fr-FR"/>
          <w:rPrChange w:id="1152" w:author="Danis Pierre-Alain" w:date="2019-11-21T16:28:00Z">
            <w:rPr>
              <w:rStyle w:val="VerbatimChar"/>
            </w:rPr>
          </w:rPrChange>
        </w:rPr>
        <w:t xml:space="preserve">           '</w:t>
      </w:r>
      <w:proofErr w:type="spellStart"/>
      <w:r w:rsidRPr="0072190D">
        <w:rPr>
          <w:rStyle w:val="VerbatimChar"/>
          <w:lang w:val="fr-FR"/>
          <w:rPrChange w:id="1153" w:author="Danis Pierre-Alain" w:date="2019-11-21T16:28:00Z">
            <w:rPr>
              <w:rStyle w:val="VerbatimChar"/>
            </w:rPr>
          </w:rPrChange>
        </w:rPr>
        <w:t>B2</w:t>
      </w:r>
      <w:proofErr w:type="spellEnd"/>
      <w:r w:rsidRPr="0072190D">
        <w:rPr>
          <w:rStyle w:val="VerbatimChar"/>
          <w:lang w:val="fr-FR"/>
          <w:rPrChange w:id="1154" w:author="Danis Pierre-Alain" w:date="2019-11-21T16:28:00Z">
            <w:rPr>
              <w:rStyle w:val="VerbatimChar"/>
            </w:rPr>
          </w:rPrChange>
        </w:rPr>
        <w:t>': -0.0010}</w:t>
      </w:r>
      <w:r w:rsidRPr="0072190D">
        <w:rPr>
          <w:lang w:val="fr-FR"/>
          <w:rPrChange w:id="1155" w:author="Danis Pierre-Alain" w:date="2019-11-21T16:28:00Z">
            <w:rPr/>
          </w:rPrChange>
        </w:rPr>
        <w:br/>
      </w:r>
      <w:r w:rsidRPr="0072190D">
        <w:rPr>
          <w:rStyle w:val="VerbatimChar"/>
          <w:lang w:val="fr-FR"/>
          <w:rPrChange w:id="1156" w:author="Danis Pierre-Alain" w:date="2019-11-21T16:28:00Z">
            <w:rPr>
              <w:rStyle w:val="VerbatimChar"/>
            </w:rPr>
          </w:rPrChange>
        </w:rPr>
        <w:t xml:space="preserve">b = </w:t>
      </w:r>
      <w:proofErr w:type="spellStart"/>
      <w:r w:rsidRPr="0072190D">
        <w:rPr>
          <w:rStyle w:val="VerbatimChar"/>
          <w:lang w:val="fr-FR"/>
          <w:rPrChange w:id="1157" w:author="Danis Pierre-Alain" w:date="2019-11-21T16:28:00Z">
            <w:rPr>
              <w:rStyle w:val="VerbatimChar"/>
            </w:rPr>
          </w:rPrChange>
        </w:rPr>
        <w:t>estimate_par_b</w:t>
      </w:r>
      <w:proofErr w:type="spellEnd"/>
      <w:r w:rsidRPr="0072190D">
        <w:rPr>
          <w:rStyle w:val="VerbatimChar"/>
          <w:lang w:val="fr-FR"/>
          <w:rPrChange w:id="1158" w:author="Danis Pierre-Alain" w:date="2019-11-21T16:28:00Z">
            <w:rPr>
              <w:rStyle w:val="VerbatimChar"/>
            </w:rPr>
          </w:rPrChange>
        </w:rPr>
        <w:t>(</w:t>
      </w:r>
      <w:proofErr w:type="spellStart"/>
      <w:r w:rsidRPr="0072190D">
        <w:rPr>
          <w:rStyle w:val="VerbatimChar"/>
          <w:lang w:val="fr-FR"/>
          <w:rPrChange w:id="1159" w:author="Danis Pierre-Alain" w:date="2019-11-21T16:28:00Z">
            <w:rPr>
              <w:rStyle w:val="VerbatimChar"/>
            </w:rPr>
          </w:rPrChange>
        </w:rPr>
        <w:t>var_vals</w:t>
      </w:r>
      <w:proofErr w:type="spellEnd"/>
      <w:r w:rsidRPr="0072190D">
        <w:rPr>
          <w:rStyle w:val="VerbatimChar"/>
          <w:lang w:val="fr-FR"/>
          <w:rPrChange w:id="1160" w:author="Danis Pierre-Alain" w:date="2019-11-21T16:28:00Z">
            <w:rPr>
              <w:rStyle w:val="VerbatimChar"/>
            </w:rPr>
          </w:rPrChange>
        </w:rPr>
        <w:t>=</w:t>
      </w:r>
      <w:proofErr w:type="spellStart"/>
      <w:r w:rsidRPr="0072190D">
        <w:rPr>
          <w:rStyle w:val="VerbatimChar"/>
          <w:lang w:val="fr-FR"/>
          <w:rPrChange w:id="1161" w:author="Danis Pierre-Alain" w:date="2019-11-21T16:28:00Z">
            <w:rPr>
              <w:rStyle w:val="VerbatimChar"/>
            </w:rPr>
          </w:rPrChange>
        </w:rPr>
        <w:t>var_vals</w:t>
      </w:r>
      <w:proofErr w:type="spellEnd"/>
      <w:r w:rsidRPr="0072190D">
        <w:rPr>
          <w:rStyle w:val="VerbatimChar"/>
          <w:lang w:val="fr-FR"/>
          <w:rPrChange w:id="1162" w:author="Danis Pierre-Alain" w:date="2019-11-21T16:28:00Z">
            <w:rPr>
              <w:rStyle w:val="VerbatimChar"/>
            </w:rPr>
          </w:rPrChange>
        </w:rPr>
        <w:t xml:space="preserve">, </w:t>
      </w:r>
      <w:proofErr w:type="spellStart"/>
      <w:r w:rsidRPr="0072190D">
        <w:rPr>
          <w:rStyle w:val="VerbatimChar"/>
          <w:lang w:val="fr-FR"/>
          <w:rPrChange w:id="1163" w:author="Danis Pierre-Alain" w:date="2019-11-21T16:28:00Z">
            <w:rPr>
              <w:rStyle w:val="VerbatimChar"/>
            </w:rPr>
          </w:rPrChange>
        </w:rPr>
        <w:t>par_cts</w:t>
      </w:r>
      <w:proofErr w:type="spellEnd"/>
      <w:r w:rsidRPr="0072190D">
        <w:rPr>
          <w:rStyle w:val="VerbatimChar"/>
          <w:lang w:val="fr-FR"/>
          <w:rPrChange w:id="1164" w:author="Danis Pierre-Alain" w:date="2019-11-21T16:28:00Z">
            <w:rPr>
              <w:rStyle w:val="VerbatimChar"/>
            </w:rPr>
          </w:rPrChange>
        </w:rPr>
        <w:t>=</w:t>
      </w:r>
      <w:proofErr w:type="spellStart"/>
      <w:r w:rsidRPr="0072190D">
        <w:rPr>
          <w:rStyle w:val="VerbatimChar"/>
          <w:lang w:val="fr-FR"/>
          <w:rPrChange w:id="1165" w:author="Danis Pierre-Alain" w:date="2019-11-21T16:28:00Z">
            <w:rPr>
              <w:rStyle w:val="VerbatimChar"/>
            </w:rPr>
          </w:rPrChange>
        </w:rPr>
        <w:t>par_cts</w:t>
      </w:r>
      <w:proofErr w:type="spellEnd"/>
      <w:r w:rsidRPr="0072190D">
        <w:rPr>
          <w:rStyle w:val="VerbatimChar"/>
          <w:lang w:val="fr-FR"/>
          <w:rPrChange w:id="1166" w:author="Danis Pierre-Alain" w:date="2019-11-21T16:28:00Z">
            <w:rPr>
              <w:rStyle w:val="VerbatimChar"/>
            </w:rPr>
          </w:rPrChange>
        </w:rPr>
        <w:t>)</w:t>
      </w:r>
    </w:p>
    <w:p w14:paraId="793DBBD5" w14:textId="77777777" w:rsidR="003B081E" w:rsidRPr="0072190D" w:rsidRDefault="0072190D">
      <w:pPr>
        <w:pStyle w:val="DefinitionTerm"/>
        <w:rPr>
          <w:lang w:val="fr-FR"/>
          <w:rPrChange w:id="1167" w:author="Danis Pierre-Alain" w:date="2019-11-21T16:28:00Z">
            <w:rPr/>
          </w:rPrChange>
        </w:rPr>
      </w:pPr>
      <w:r w:rsidRPr="0072190D">
        <w:rPr>
          <w:lang w:val="fr-FR"/>
          <w:rPrChange w:id="1168" w:author="Danis Pierre-Alain" w:date="2019-11-21T16:28:00Z">
            <w:rPr/>
          </w:rPrChange>
        </w:rPr>
        <w:t xml:space="preserve"> </w:t>
      </w:r>
      <w:proofErr w:type="spellStart"/>
      <w:r w:rsidRPr="0072190D">
        <w:rPr>
          <w:rStyle w:val="VerbatimChar"/>
          <w:lang w:val="fr-FR"/>
          <w:rPrChange w:id="1169" w:author="Danis Pierre-Alain" w:date="2019-11-21T16:28:00Z">
            <w:rPr>
              <w:rStyle w:val="VerbatimChar"/>
            </w:rPr>
          </w:rPrChange>
        </w:rPr>
        <w:t>parameter_functions.estimate_par_</w:t>
      </w:r>
      <w:proofErr w:type="gramStart"/>
      <w:r w:rsidRPr="0072190D">
        <w:rPr>
          <w:rStyle w:val="VerbatimChar"/>
          <w:lang w:val="fr-FR"/>
          <w:rPrChange w:id="1170" w:author="Danis Pierre-Alain" w:date="2019-11-21T16:28:00Z">
            <w:rPr>
              <w:rStyle w:val="VerbatimChar"/>
            </w:rPr>
          </w:rPrChange>
        </w:rPr>
        <w:t>beta</w:t>
      </w:r>
      <w:proofErr w:type="spellEnd"/>
      <w:r w:rsidRPr="0072190D">
        <w:rPr>
          <w:lang w:val="fr-FR"/>
          <w:rPrChange w:id="1171" w:author="Danis Pierre-Alain" w:date="2019-11-21T16:28:00Z">
            <w:rPr/>
          </w:rPrChange>
        </w:rPr>
        <w:t>(</w:t>
      </w:r>
      <w:proofErr w:type="spellStart"/>
      <w:proofErr w:type="gramEnd"/>
      <w:r w:rsidRPr="0072190D">
        <w:rPr>
          <w:i/>
          <w:lang w:val="fr-FR"/>
          <w:rPrChange w:id="1172" w:author="Danis Pierre-Alain" w:date="2019-11-21T16:28:00Z">
            <w:rPr>
              <w:i/>
            </w:rPr>
          </w:rPrChange>
        </w:rPr>
        <w:t>par_e</w:t>
      </w:r>
      <w:proofErr w:type="spellEnd"/>
      <w:r w:rsidRPr="0072190D">
        <w:rPr>
          <w:lang w:val="fr-FR"/>
          <w:rPrChange w:id="1173" w:author="Danis Pierre-Alain" w:date="2019-11-21T16:28:00Z">
            <w:rPr/>
          </w:rPrChange>
        </w:rPr>
        <w:t xml:space="preserve">, </w:t>
      </w:r>
      <w:proofErr w:type="spellStart"/>
      <w:r w:rsidRPr="0072190D">
        <w:rPr>
          <w:i/>
          <w:lang w:val="fr-FR"/>
          <w:rPrChange w:id="1174" w:author="Danis Pierre-Alain" w:date="2019-11-21T16:28:00Z">
            <w:rPr>
              <w:i/>
            </w:rPr>
          </w:rPrChange>
        </w:rPr>
        <w:t>par_cts</w:t>
      </w:r>
      <w:proofErr w:type="spellEnd"/>
      <w:r w:rsidRPr="0072190D">
        <w:rPr>
          <w:lang w:val="fr-FR"/>
          <w:rPrChange w:id="1175" w:author="Danis Pierre-Alain" w:date="2019-11-21T16:28:00Z">
            <w:rPr/>
          </w:rPrChange>
        </w:rPr>
        <w:t>)</w:t>
      </w:r>
      <w:r>
        <w:fldChar w:fldCharType="begin"/>
      </w:r>
      <w:r w:rsidRPr="0072190D">
        <w:rPr>
          <w:lang w:val="fr-FR"/>
          <w:rPrChange w:id="1176" w:author="Danis Pierre-Alain" w:date="2019-11-21T16:28:00Z">
            <w:rPr/>
          </w:rPrChange>
        </w:rPr>
        <w:instrText xml:space="preserve"> HYPERLINK \l "parameter_functions.estimate_par_beta" \h </w:instrText>
      </w:r>
      <w:r>
        <w:fldChar w:fldCharType="separate"/>
      </w:r>
      <w:r w:rsidRPr="0072190D">
        <w:rPr>
          <w:rStyle w:val="Lienhypertexte"/>
          <w:lang w:val="fr-FR"/>
          <w:rPrChange w:id="1177" w:author="Danis Pierre-Alain" w:date="2019-11-21T16:28:00Z">
            <w:rPr>
              <w:rStyle w:val="Lienhypertexte"/>
            </w:rPr>
          </w:rPrChange>
        </w:rPr>
        <w:t>¶</w:t>
      </w:r>
      <w:r>
        <w:rPr>
          <w:rStyle w:val="Lienhypertexte"/>
        </w:rPr>
        <w:fldChar w:fldCharType="end"/>
      </w:r>
    </w:p>
    <w:p w14:paraId="505BD33D" w14:textId="77777777" w:rsidR="003B081E" w:rsidRPr="0072190D" w:rsidRDefault="0072190D">
      <w:pPr>
        <w:pStyle w:val="Definition"/>
        <w:rPr>
          <w:lang w:val="fr-FR"/>
          <w:rPrChange w:id="1178" w:author="Danis Pierre-Alain" w:date="2019-11-21T16:28:00Z">
            <w:rPr/>
          </w:rPrChange>
        </w:rPr>
      </w:pPr>
      <w:r w:rsidRPr="0072190D">
        <w:rPr>
          <w:lang w:val="fr-FR"/>
          <w:rPrChange w:id="1179" w:author="Danis Pierre-Alain" w:date="2019-11-21T16:28:00Z">
            <w:rPr/>
          </w:rPrChange>
        </w:rPr>
        <w:t>Estime le paramètre beta.</w:t>
      </w:r>
    </w:p>
    <w:p w14:paraId="6DC3A48C" w14:textId="77777777" w:rsidR="003B081E" w:rsidRDefault="0072190D">
      <w:pPr>
        <w:pStyle w:val="Definition"/>
      </w:pPr>
      <w:proofErr w:type="spellStart"/>
      <w:r>
        <w:t>Paramètres</w:t>
      </w:r>
      <w:proofErr w:type="spellEnd"/>
    </w:p>
    <w:p w14:paraId="058C8374" w14:textId="77777777" w:rsidR="003B081E" w:rsidRPr="0072190D" w:rsidRDefault="0072190D">
      <w:pPr>
        <w:pStyle w:val="Definition"/>
        <w:numPr>
          <w:ilvl w:val="0"/>
          <w:numId w:val="11"/>
        </w:numPr>
        <w:rPr>
          <w:lang w:val="fr-FR"/>
          <w:rPrChange w:id="1180" w:author="Danis Pierre-Alain" w:date="2019-11-21T16:28:00Z">
            <w:rPr/>
          </w:rPrChange>
        </w:rPr>
        <w:pPrChange w:id="1181" w:author="Danis Pierre-Alain" w:date="2019-11-21T16:28:00Z">
          <w:pPr>
            <w:pStyle w:val="Definition"/>
            <w:numPr>
              <w:numId w:val="48"/>
            </w:numPr>
            <w:tabs>
              <w:tab w:val="num" w:pos="0"/>
            </w:tabs>
            <w:ind w:left="480" w:hanging="480"/>
          </w:pPr>
        </w:pPrChange>
      </w:pPr>
      <w:proofErr w:type="spellStart"/>
      <w:r w:rsidRPr="0072190D">
        <w:rPr>
          <w:b/>
          <w:lang w:val="fr-FR"/>
          <w:rPrChange w:id="1182" w:author="Danis Pierre-Alain" w:date="2019-11-21T16:28:00Z">
            <w:rPr>
              <w:b/>
            </w:rPr>
          </w:rPrChange>
        </w:rPr>
        <w:t>par_e</w:t>
      </w:r>
      <w:proofErr w:type="spellEnd"/>
      <w:r w:rsidRPr="0072190D">
        <w:rPr>
          <w:lang w:val="fr-FR"/>
          <w:rPrChange w:id="1183" w:author="Danis Pierre-Alain" w:date="2019-11-21T16:28:00Z">
            <w:rPr/>
          </w:rPrChange>
        </w:rPr>
        <w:t xml:space="preserve"> – valeur du paramètre E [0 - 1].</w:t>
      </w:r>
    </w:p>
    <w:p w14:paraId="7A9B9E87" w14:textId="77777777" w:rsidR="003B081E" w:rsidRPr="0072190D" w:rsidRDefault="0072190D">
      <w:pPr>
        <w:pStyle w:val="Definition"/>
        <w:numPr>
          <w:ilvl w:val="0"/>
          <w:numId w:val="11"/>
        </w:numPr>
        <w:rPr>
          <w:lang w:val="fr-FR"/>
          <w:rPrChange w:id="1184" w:author="Danis Pierre-Alain" w:date="2019-11-21T16:28:00Z">
            <w:rPr/>
          </w:rPrChange>
        </w:rPr>
        <w:pPrChange w:id="1185" w:author="Danis Pierre-Alain" w:date="2019-11-21T16:28:00Z">
          <w:pPr>
            <w:pStyle w:val="Definition"/>
            <w:numPr>
              <w:numId w:val="48"/>
            </w:numPr>
            <w:tabs>
              <w:tab w:val="num" w:pos="0"/>
            </w:tabs>
            <w:ind w:left="480" w:hanging="480"/>
          </w:pPr>
        </w:pPrChange>
      </w:pPr>
      <w:proofErr w:type="spellStart"/>
      <w:r w:rsidRPr="0072190D">
        <w:rPr>
          <w:b/>
          <w:lang w:val="fr-FR"/>
          <w:rPrChange w:id="1186" w:author="Danis Pierre-Alain" w:date="2019-11-21T16:28:00Z">
            <w:rPr>
              <w:b/>
            </w:rPr>
          </w:rPrChange>
        </w:rPr>
        <w:t>par_cts</w:t>
      </w:r>
      <w:proofErr w:type="spellEnd"/>
      <w:r w:rsidRPr="0072190D">
        <w:rPr>
          <w:lang w:val="fr-FR"/>
          <w:rPrChange w:id="1187" w:author="Danis Pierre-Alain" w:date="2019-11-21T16:28:00Z">
            <w:rPr/>
          </w:rPrChange>
        </w:rPr>
        <w:t xml:space="preserve"> – un dictionnaire qui indique la valeur des constantes “BETA1” à “BETA3”.</w:t>
      </w:r>
    </w:p>
    <w:p w14:paraId="3F1D9362" w14:textId="77777777" w:rsidR="003B081E" w:rsidRPr="0072190D" w:rsidRDefault="0072190D">
      <w:pPr>
        <w:pStyle w:val="Definition"/>
        <w:rPr>
          <w:lang w:val="fr-FR"/>
          <w:rPrChange w:id="1188" w:author="Danis Pierre-Alain" w:date="2019-11-21T16:28:00Z">
            <w:rPr/>
          </w:rPrChange>
        </w:rPr>
      </w:pPr>
      <w:r w:rsidRPr="0072190D">
        <w:rPr>
          <w:lang w:val="fr-FR"/>
          <w:rPrChange w:id="1189" w:author="Danis Pierre-Alain" w:date="2019-11-21T16:28:00Z">
            <w:rPr/>
          </w:rPrChange>
        </w:rPr>
        <w:t>Retourne</w:t>
      </w:r>
    </w:p>
    <w:p w14:paraId="6CABF7A2" w14:textId="77777777" w:rsidR="003B081E" w:rsidRPr="0072190D" w:rsidRDefault="0072190D">
      <w:pPr>
        <w:pStyle w:val="Definition"/>
        <w:rPr>
          <w:lang w:val="fr-FR"/>
          <w:rPrChange w:id="1190" w:author="Danis Pierre-Alain" w:date="2019-11-21T16:28:00Z">
            <w:rPr/>
          </w:rPrChange>
        </w:rPr>
      </w:pPr>
      <w:r w:rsidRPr="0072190D">
        <w:rPr>
          <w:lang w:val="fr-FR"/>
          <w:rPrChange w:id="1191" w:author="Danis Pierre-Alain" w:date="2019-11-21T16:28:00Z">
            <w:rPr/>
          </w:rPrChange>
        </w:rPr>
        <w:t>La valeur estimée du paramètre \(\beta\) d’après l’</w:t>
      </w:r>
      <w:proofErr w:type="spellStart"/>
      <w:r w:rsidRPr="0072190D">
        <w:rPr>
          <w:lang w:val="fr-FR"/>
          <w:rPrChange w:id="1192" w:author="Danis Pierre-Alain" w:date="2019-11-21T16:28:00Z">
            <w:rPr/>
          </w:rPrChange>
        </w:rPr>
        <w:t>Éq</w:t>
      </w:r>
      <w:proofErr w:type="spellEnd"/>
      <w:r w:rsidRPr="0072190D">
        <w:rPr>
          <w:lang w:val="fr-FR"/>
          <w:rPrChange w:id="1193" w:author="Danis Pierre-Alain" w:date="2019-11-21T16:28:00Z">
            <w:rPr/>
          </w:rPrChange>
        </w:rPr>
        <w:t>. (27) dans Prats &amp; Danis (2019, p. 9).</w:t>
      </w:r>
    </w:p>
    <w:p w14:paraId="1C47E44F" w14:textId="77777777" w:rsidR="003B081E" w:rsidRPr="0072190D" w:rsidRDefault="0072190D">
      <w:pPr>
        <w:pStyle w:val="Definition"/>
        <w:rPr>
          <w:lang w:val="fr-FR"/>
          <w:rPrChange w:id="1194" w:author="Danis Pierre-Alain" w:date="2019-11-21T16:28:00Z">
            <w:rPr/>
          </w:rPrChange>
        </w:rPr>
      </w:pPr>
      <w:r w:rsidRPr="0072190D">
        <w:rPr>
          <w:lang w:val="fr-FR"/>
          <w:rPrChange w:id="1195" w:author="Danis Pierre-Alain" w:date="2019-11-21T16:28:00Z">
            <w:rPr/>
          </w:rPrChange>
        </w:rPr>
        <w:t>Exemple</w:t>
      </w:r>
    </w:p>
    <w:p w14:paraId="0D0E7841" w14:textId="77777777" w:rsidR="003B081E" w:rsidRPr="0072190D" w:rsidRDefault="0072190D">
      <w:pPr>
        <w:pStyle w:val="Definition"/>
        <w:rPr>
          <w:lang w:val="fr-FR"/>
          <w:rPrChange w:id="1196" w:author="Danis Pierre-Alain" w:date="2019-11-21T16:28:00Z">
            <w:rPr/>
          </w:rPrChange>
        </w:rPr>
      </w:pPr>
      <w:proofErr w:type="spellStart"/>
      <w:r w:rsidRPr="0072190D">
        <w:rPr>
          <w:rStyle w:val="VerbatimChar"/>
          <w:lang w:val="fr-FR"/>
          <w:rPrChange w:id="1197" w:author="Danis Pierre-Alain" w:date="2019-11-21T16:28:00Z">
            <w:rPr>
              <w:rStyle w:val="VerbatimChar"/>
            </w:rPr>
          </w:rPrChange>
        </w:rPr>
        <w:t>par_e</w:t>
      </w:r>
      <w:proofErr w:type="spellEnd"/>
      <w:r w:rsidRPr="0072190D">
        <w:rPr>
          <w:rStyle w:val="VerbatimChar"/>
          <w:lang w:val="fr-FR"/>
          <w:rPrChange w:id="1198" w:author="Danis Pierre-Alain" w:date="2019-11-21T16:28:00Z">
            <w:rPr>
              <w:rStyle w:val="VerbatimChar"/>
            </w:rPr>
          </w:rPrChange>
        </w:rPr>
        <w:t xml:space="preserve"> = 0.24</w:t>
      </w:r>
      <w:r w:rsidRPr="0072190D">
        <w:rPr>
          <w:lang w:val="fr-FR"/>
          <w:rPrChange w:id="1199" w:author="Danis Pierre-Alain" w:date="2019-11-21T16:28:00Z">
            <w:rPr/>
          </w:rPrChange>
        </w:rPr>
        <w:br/>
      </w:r>
      <w:proofErr w:type="spellStart"/>
      <w:r w:rsidRPr="0072190D">
        <w:rPr>
          <w:rStyle w:val="VerbatimChar"/>
          <w:lang w:val="fr-FR"/>
          <w:rPrChange w:id="1200" w:author="Danis Pierre-Alain" w:date="2019-11-21T16:28:00Z">
            <w:rPr>
              <w:rStyle w:val="VerbatimChar"/>
            </w:rPr>
          </w:rPrChange>
        </w:rPr>
        <w:t>par_cts</w:t>
      </w:r>
      <w:proofErr w:type="spellEnd"/>
      <w:r w:rsidRPr="0072190D">
        <w:rPr>
          <w:rStyle w:val="VerbatimChar"/>
          <w:lang w:val="fr-FR"/>
          <w:rPrChange w:id="1201" w:author="Danis Pierre-Alain" w:date="2019-11-21T16:28:00Z">
            <w:rPr>
              <w:rStyle w:val="VerbatimChar"/>
            </w:rPr>
          </w:rPrChange>
        </w:rPr>
        <w:t xml:space="preserve"> = {'BETA1': 1.0,</w:t>
      </w:r>
      <w:r w:rsidRPr="0072190D">
        <w:rPr>
          <w:lang w:val="fr-FR"/>
          <w:rPrChange w:id="1202" w:author="Danis Pierre-Alain" w:date="2019-11-21T16:28:00Z">
            <w:rPr/>
          </w:rPrChange>
        </w:rPr>
        <w:br/>
      </w:r>
      <w:r w:rsidRPr="0072190D">
        <w:rPr>
          <w:rStyle w:val="VerbatimChar"/>
          <w:lang w:val="fr-FR"/>
          <w:rPrChange w:id="1203" w:author="Danis Pierre-Alain" w:date="2019-11-21T16:28:00Z">
            <w:rPr>
              <w:rStyle w:val="VerbatimChar"/>
            </w:rPr>
          </w:rPrChange>
        </w:rPr>
        <w:t xml:space="preserve">           'BETA2': 0.13,</w:t>
      </w:r>
      <w:r w:rsidRPr="0072190D">
        <w:rPr>
          <w:lang w:val="fr-FR"/>
          <w:rPrChange w:id="1204" w:author="Danis Pierre-Alain" w:date="2019-11-21T16:28:00Z">
            <w:rPr/>
          </w:rPrChange>
        </w:rPr>
        <w:br/>
      </w:r>
      <w:r w:rsidRPr="0072190D">
        <w:rPr>
          <w:rStyle w:val="VerbatimChar"/>
          <w:lang w:val="fr-FR"/>
          <w:rPrChange w:id="1205" w:author="Danis Pierre-Alain" w:date="2019-11-21T16:28:00Z">
            <w:rPr>
              <w:rStyle w:val="VerbatimChar"/>
            </w:rPr>
          </w:rPrChange>
        </w:rPr>
        <w:t xml:space="preserve">           'BETA3': 0.95</w:t>
      </w:r>
      <w:proofErr w:type="gramStart"/>
      <w:r w:rsidRPr="0072190D">
        <w:rPr>
          <w:rStyle w:val="VerbatimChar"/>
          <w:lang w:val="fr-FR"/>
          <w:rPrChange w:id="1206" w:author="Danis Pierre-Alain" w:date="2019-11-21T16:28:00Z">
            <w:rPr>
              <w:rStyle w:val="VerbatimChar"/>
            </w:rPr>
          </w:rPrChange>
        </w:rPr>
        <w:t>}</w:t>
      </w:r>
      <w:proofErr w:type="gramEnd"/>
      <w:r w:rsidRPr="0072190D">
        <w:rPr>
          <w:lang w:val="fr-FR"/>
          <w:rPrChange w:id="1207" w:author="Danis Pierre-Alain" w:date="2019-11-21T16:28:00Z">
            <w:rPr/>
          </w:rPrChange>
        </w:rPr>
        <w:br/>
      </w:r>
      <w:r w:rsidRPr="0072190D">
        <w:rPr>
          <w:rStyle w:val="VerbatimChar"/>
          <w:lang w:val="fr-FR"/>
          <w:rPrChange w:id="1208" w:author="Danis Pierre-Alain" w:date="2019-11-21T16:28:00Z">
            <w:rPr>
              <w:rStyle w:val="VerbatimChar"/>
            </w:rPr>
          </w:rPrChange>
        </w:rPr>
        <w:t xml:space="preserve">beta = </w:t>
      </w:r>
      <w:proofErr w:type="spellStart"/>
      <w:r w:rsidRPr="0072190D">
        <w:rPr>
          <w:rStyle w:val="VerbatimChar"/>
          <w:lang w:val="fr-FR"/>
          <w:rPrChange w:id="1209" w:author="Danis Pierre-Alain" w:date="2019-11-21T16:28:00Z">
            <w:rPr>
              <w:rStyle w:val="VerbatimChar"/>
            </w:rPr>
          </w:rPrChange>
        </w:rPr>
        <w:t>estimate_par_beta</w:t>
      </w:r>
      <w:proofErr w:type="spellEnd"/>
      <w:r w:rsidRPr="0072190D">
        <w:rPr>
          <w:rStyle w:val="VerbatimChar"/>
          <w:lang w:val="fr-FR"/>
          <w:rPrChange w:id="1210" w:author="Danis Pierre-Alain" w:date="2019-11-21T16:28:00Z">
            <w:rPr>
              <w:rStyle w:val="VerbatimChar"/>
            </w:rPr>
          </w:rPrChange>
        </w:rPr>
        <w:t>(</w:t>
      </w:r>
      <w:proofErr w:type="spellStart"/>
      <w:r w:rsidRPr="0072190D">
        <w:rPr>
          <w:rStyle w:val="VerbatimChar"/>
          <w:lang w:val="fr-FR"/>
          <w:rPrChange w:id="1211" w:author="Danis Pierre-Alain" w:date="2019-11-21T16:28:00Z">
            <w:rPr>
              <w:rStyle w:val="VerbatimChar"/>
            </w:rPr>
          </w:rPrChange>
        </w:rPr>
        <w:t>par_e</w:t>
      </w:r>
      <w:proofErr w:type="spellEnd"/>
      <w:r w:rsidRPr="0072190D">
        <w:rPr>
          <w:rStyle w:val="VerbatimChar"/>
          <w:lang w:val="fr-FR"/>
          <w:rPrChange w:id="1212" w:author="Danis Pierre-Alain" w:date="2019-11-21T16:28:00Z">
            <w:rPr>
              <w:rStyle w:val="VerbatimChar"/>
            </w:rPr>
          </w:rPrChange>
        </w:rPr>
        <w:t>=</w:t>
      </w:r>
      <w:proofErr w:type="spellStart"/>
      <w:r w:rsidRPr="0072190D">
        <w:rPr>
          <w:rStyle w:val="VerbatimChar"/>
          <w:lang w:val="fr-FR"/>
          <w:rPrChange w:id="1213" w:author="Danis Pierre-Alain" w:date="2019-11-21T16:28:00Z">
            <w:rPr>
              <w:rStyle w:val="VerbatimChar"/>
            </w:rPr>
          </w:rPrChange>
        </w:rPr>
        <w:t>par_e</w:t>
      </w:r>
      <w:proofErr w:type="spellEnd"/>
      <w:r w:rsidRPr="0072190D">
        <w:rPr>
          <w:rStyle w:val="VerbatimChar"/>
          <w:lang w:val="fr-FR"/>
          <w:rPrChange w:id="1214" w:author="Danis Pierre-Alain" w:date="2019-11-21T16:28:00Z">
            <w:rPr>
              <w:rStyle w:val="VerbatimChar"/>
            </w:rPr>
          </w:rPrChange>
        </w:rPr>
        <w:t xml:space="preserve">, </w:t>
      </w:r>
      <w:proofErr w:type="spellStart"/>
      <w:r w:rsidRPr="0072190D">
        <w:rPr>
          <w:rStyle w:val="VerbatimChar"/>
          <w:lang w:val="fr-FR"/>
          <w:rPrChange w:id="1215" w:author="Danis Pierre-Alain" w:date="2019-11-21T16:28:00Z">
            <w:rPr>
              <w:rStyle w:val="VerbatimChar"/>
            </w:rPr>
          </w:rPrChange>
        </w:rPr>
        <w:t>par_cts</w:t>
      </w:r>
      <w:proofErr w:type="spellEnd"/>
      <w:r w:rsidRPr="0072190D">
        <w:rPr>
          <w:rStyle w:val="VerbatimChar"/>
          <w:lang w:val="fr-FR"/>
          <w:rPrChange w:id="1216" w:author="Danis Pierre-Alain" w:date="2019-11-21T16:28:00Z">
            <w:rPr>
              <w:rStyle w:val="VerbatimChar"/>
            </w:rPr>
          </w:rPrChange>
        </w:rPr>
        <w:t>=</w:t>
      </w:r>
      <w:proofErr w:type="spellStart"/>
      <w:r w:rsidRPr="0072190D">
        <w:rPr>
          <w:rStyle w:val="VerbatimChar"/>
          <w:lang w:val="fr-FR"/>
          <w:rPrChange w:id="1217" w:author="Danis Pierre-Alain" w:date="2019-11-21T16:28:00Z">
            <w:rPr>
              <w:rStyle w:val="VerbatimChar"/>
            </w:rPr>
          </w:rPrChange>
        </w:rPr>
        <w:t>par_cts</w:t>
      </w:r>
      <w:proofErr w:type="spellEnd"/>
      <w:r w:rsidRPr="0072190D">
        <w:rPr>
          <w:rStyle w:val="VerbatimChar"/>
          <w:lang w:val="fr-FR"/>
          <w:rPrChange w:id="1218" w:author="Danis Pierre-Alain" w:date="2019-11-21T16:28:00Z">
            <w:rPr>
              <w:rStyle w:val="VerbatimChar"/>
            </w:rPr>
          </w:rPrChange>
        </w:rPr>
        <w:t>)</w:t>
      </w:r>
    </w:p>
    <w:p w14:paraId="7F280903" w14:textId="77777777" w:rsidR="003B081E" w:rsidRPr="0072190D" w:rsidRDefault="0072190D">
      <w:pPr>
        <w:pStyle w:val="DefinitionTerm"/>
        <w:rPr>
          <w:lang w:val="fr-FR"/>
          <w:rPrChange w:id="1219" w:author="Danis Pierre-Alain" w:date="2019-11-21T16:28:00Z">
            <w:rPr/>
          </w:rPrChange>
        </w:rPr>
      </w:pPr>
      <w:r w:rsidRPr="0072190D">
        <w:rPr>
          <w:lang w:val="fr-FR"/>
          <w:rPrChange w:id="1220" w:author="Danis Pierre-Alain" w:date="2019-11-21T16:28:00Z">
            <w:rPr/>
          </w:rPrChange>
        </w:rPr>
        <w:t xml:space="preserve"> </w:t>
      </w:r>
      <w:proofErr w:type="spellStart"/>
      <w:r w:rsidRPr="0072190D">
        <w:rPr>
          <w:rStyle w:val="VerbatimChar"/>
          <w:lang w:val="fr-FR"/>
          <w:rPrChange w:id="1221" w:author="Danis Pierre-Alain" w:date="2019-11-21T16:28:00Z">
            <w:rPr>
              <w:rStyle w:val="VerbatimChar"/>
            </w:rPr>
          </w:rPrChange>
        </w:rPr>
        <w:t>parameter_functions.estimate_par_</w:t>
      </w:r>
      <w:proofErr w:type="gramStart"/>
      <w:r w:rsidRPr="0072190D">
        <w:rPr>
          <w:rStyle w:val="VerbatimChar"/>
          <w:lang w:val="fr-FR"/>
          <w:rPrChange w:id="1222" w:author="Danis Pierre-Alain" w:date="2019-11-21T16:28:00Z">
            <w:rPr>
              <w:rStyle w:val="VerbatimChar"/>
            </w:rPr>
          </w:rPrChange>
        </w:rPr>
        <w:t>c</w:t>
      </w:r>
      <w:proofErr w:type="spellEnd"/>
      <w:r w:rsidRPr="0072190D">
        <w:rPr>
          <w:lang w:val="fr-FR"/>
          <w:rPrChange w:id="1223" w:author="Danis Pierre-Alain" w:date="2019-11-21T16:28:00Z">
            <w:rPr/>
          </w:rPrChange>
        </w:rPr>
        <w:t>(</w:t>
      </w:r>
      <w:proofErr w:type="spellStart"/>
      <w:proofErr w:type="gramEnd"/>
      <w:r w:rsidRPr="0072190D">
        <w:rPr>
          <w:i/>
          <w:lang w:val="fr-FR"/>
          <w:rPrChange w:id="1224" w:author="Danis Pierre-Alain" w:date="2019-11-21T16:28:00Z">
            <w:rPr>
              <w:i/>
            </w:rPr>
          </w:rPrChange>
        </w:rPr>
        <w:t>var_vals</w:t>
      </w:r>
      <w:proofErr w:type="spellEnd"/>
      <w:r w:rsidRPr="0072190D">
        <w:rPr>
          <w:lang w:val="fr-FR"/>
          <w:rPrChange w:id="1225" w:author="Danis Pierre-Alain" w:date="2019-11-21T16:28:00Z">
            <w:rPr/>
          </w:rPrChange>
        </w:rPr>
        <w:t xml:space="preserve">, </w:t>
      </w:r>
      <w:proofErr w:type="spellStart"/>
      <w:r w:rsidRPr="0072190D">
        <w:rPr>
          <w:i/>
          <w:lang w:val="fr-FR"/>
          <w:rPrChange w:id="1226" w:author="Danis Pierre-Alain" w:date="2019-11-21T16:28:00Z">
            <w:rPr>
              <w:i/>
            </w:rPr>
          </w:rPrChange>
        </w:rPr>
        <w:t>par_cts</w:t>
      </w:r>
      <w:proofErr w:type="spellEnd"/>
      <w:r w:rsidRPr="0072190D">
        <w:rPr>
          <w:lang w:val="fr-FR"/>
          <w:rPrChange w:id="1227" w:author="Danis Pierre-Alain" w:date="2019-11-21T16:28:00Z">
            <w:rPr/>
          </w:rPrChange>
        </w:rPr>
        <w:t>)</w:t>
      </w:r>
      <w:r>
        <w:fldChar w:fldCharType="begin"/>
      </w:r>
      <w:r w:rsidRPr="0072190D">
        <w:rPr>
          <w:lang w:val="fr-FR"/>
          <w:rPrChange w:id="1228" w:author="Danis Pierre-Alain" w:date="2019-11-21T16:28:00Z">
            <w:rPr/>
          </w:rPrChange>
        </w:rPr>
        <w:instrText xml:space="preserve"> HYPERLINK \l "parameter_functions.estimate_par_c" \h </w:instrText>
      </w:r>
      <w:r>
        <w:fldChar w:fldCharType="separate"/>
      </w:r>
      <w:r w:rsidRPr="0072190D">
        <w:rPr>
          <w:rStyle w:val="Lienhypertexte"/>
          <w:lang w:val="fr-FR"/>
          <w:rPrChange w:id="1229" w:author="Danis Pierre-Alain" w:date="2019-11-21T16:28:00Z">
            <w:rPr>
              <w:rStyle w:val="Lienhypertexte"/>
            </w:rPr>
          </w:rPrChange>
        </w:rPr>
        <w:t>¶</w:t>
      </w:r>
      <w:r>
        <w:rPr>
          <w:rStyle w:val="Lienhypertexte"/>
        </w:rPr>
        <w:fldChar w:fldCharType="end"/>
      </w:r>
    </w:p>
    <w:p w14:paraId="3DEEA928" w14:textId="77777777" w:rsidR="003B081E" w:rsidRPr="0072190D" w:rsidRDefault="0072190D">
      <w:pPr>
        <w:pStyle w:val="Definition"/>
        <w:rPr>
          <w:lang w:val="fr-FR"/>
          <w:rPrChange w:id="1230" w:author="Danis Pierre-Alain" w:date="2019-11-21T16:28:00Z">
            <w:rPr/>
          </w:rPrChange>
        </w:rPr>
      </w:pPr>
      <w:r w:rsidRPr="0072190D">
        <w:rPr>
          <w:lang w:val="fr-FR"/>
          <w:rPrChange w:id="1231" w:author="Danis Pierre-Alain" w:date="2019-11-21T16:28:00Z">
            <w:rPr/>
          </w:rPrChange>
        </w:rPr>
        <w:t>Estime le paramètre C.</w:t>
      </w:r>
    </w:p>
    <w:p w14:paraId="07DC411F" w14:textId="77777777" w:rsidR="003B081E" w:rsidRDefault="0072190D">
      <w:pPr>
        <w:pStyle w:val="Definition"/>
      </w:pPr>
      <w:proofErr w:type="spellStart"/>
      <w:r>
        <w:t>Paramètres</w:t>
      </w:r>
      <w:proofErr w:type="spellEnd"/>
    </w:p>
    <w:p w14:paraId="27BAF0B8" w14:textId="77777777" w:rsidR="003B081E" w:rsidRPr="0072190D" w:rsidRDefault="0072190D">
      <w:pPr>
        <w:pStyle w:val="Definition"/>
        <w:numPr>
          <w:ilvl w:val="0"/>
          <w:numId w:val="12"/>
        </w:numPr>
        <w:rPr>
          <w:lang w:val="fr-FR"/>
          <w:rPrChange w:id="1232" w:author="Danis Pierre-Alain" w:date="2019-11-21T16:28:00Z">
            <w:rPr/>
          </w:rPrChange>
        </w:rPr>
        <w:pPrChange w:id="1233" w:author="Danis Pierre-Alain" w:date="2019-11-21T16:28:00Z">
          <w:pPr>
            <w:pStyle w:val="Definition"/>
            <w:numPr>
              <w:numId w:val="48"/>
            </w:numPr>
            <w:tabs>
              <w:tab w:val="num" w:pos="0"/>
            </w:tabs>
            <w:ind w:left="480" w:hanging="480"/>
          </w:pPr>
        </w:pPrChange>
      </w:pPr>
      <w:proofErr w:type="spellStart"/>
      <w:r w:rsidRPr="0072190D">
        <w:rPr>
          <w:b/>
          <w:lang w:val="fr-FR"/>
          <w:rPrChange w:id="1234" w:author="Danis Pierre-Alain" w:date="2019-11-21T16:28:00Z">
            <w:rPr>
              <w:b/>
            </w:rPr>
          </w:rPrChange>
        </w:rPr>
        <w:t>var_vals</w:t>
      </w:r>
      <w:proofErr w:type="spellEnd"/>
      <w:r w:rsidRPr="0072190D">
        <w:rPr>
          <w:lang w:val="fr-FR"/>
          <w:rPrChange w:id="1235" w:author="Danis Pierre-Alain" w:date="2019-11-21T16:28:00Z">
            <w:rPr/>
          </w:rPrChange>
        </w:rPr>
        <w:t xml:space="preserve"> – un dictionnaire qui indique la valeur de la variable indépendante “altitude” (m).</w:t>
      </w:r>
    </w:p>
    <w:p w14:paraId="49B18DFF" w14:textId="77777777" w:rsidR="003B081E" w:rsidRPr="0072190D" w:rsidRDefault="0072190D">
      <w:pPr>
        <w:pStyle w:val="Definition"/>
        <w:numPr>
          <w:ilvl w:val="0"/>
          <w:numId w:val="12"/>
        </w:numPr>
        <w:rPr>
          <w:lang w:val="fr-FR"/>
          <w:rPrChange w:id="1236" w:author="Danis Pierre-Alain" w:date="2019-11-21T16:28:00Z">
            <w:rPr/>
          </w:rPrChange>
        </w:rPr>
        <w:pPrChange w:id="1237" w:author="Danis Pierre-Alain" w:date="2019-11-21T16:28:00Z">
          <w:pPr>
            <w:pStyle w:val="Definition"/>
            <w:numPr>
              <w:numId w:val="48"/>
            </w:numPr>
            <w:tabs>
              <w:tab w:val="num" w:pos="0"/>
            </w:tabs>
            <w:ind w:left="480" w:hanging="480"/>
          </w:pPr>
        </w:pPrChange>
      </w:pPr>
      <w:proofErr w:type="spellStart"/>
      <w:r w:rsidRPr="0072190D">
        <w:rPr>
          <w:b/>
          <w:lang w:val="fr-FR"/>
          <w:rPrChange w:id="1238" w:author="Danis Pierre-Alain" w:date="2019-11-21T16:28:00Z">
            <w:rPr>
              <w:b/>
            </w:rPr>
          </w:rPrChange>
        </w:rPr>
        <w:t>par_cts</w:t>
      </w:r>
      <w:proofErr w:type="spellEnd"/>
      <w:r w:rsidRPr="0072190D">
        <w:rPr>
          <w:lang w:val="fr-FR"/>
          <w:rPrChange w:id="1239" w:author="Danis Pierre-Alain" w:date="2019-11-21T16:28:00Z">
            <w:rPr/>
          </w:rPrChange>
        </w:rPr>
        <w:t xml:space="preserve"> – un dictionnaire qui indique la valeur des constantes “</w:t>
      </w:r>
      <w:proofErr w:type="spellStart"/>
      <w:r w:rsidRPr="0072190D">
        <w:rPr>
          <w:lang w:val="fr-FR"/>
          <w:rPrChange w:id="1240" w:author="Danis Pierre-Alain" w:date="2019-11-21T16:28:00Z">
            <w:rPr/>
          </w:rPrChange>
        </w:rPr>
        <w:t>C1</w:t>
      </w:r>
      <w:proofErr w:type="spellEnd"/>
      <w:r w:rsidRPr="0072190D">
        <w:rPr>
          <w:lang w:val="fr-FR"/>
          <w:rPrChange w:id="1241" w:author="Danis Pierre-Alain" w:date="2019-11-21T16:28:00Z">
            <w:rPr/>
          </w:rPrChange>
        </w:rPr>
        <w:t>” à “</w:t>
      </w:r>
      <w:proofErr w:type="spellStart"/>
      <w:r w:rsidRPr="0072190D">
        <w:rPr>
          <w:lang w:val="fr-FR"/>
          <w:rPrChange w:id="1242" w:author="Danis Pierre-Alain" w:date="2019-11-21T16:28:00Z">
            <w:rPr/>
          </w:rPrChange>
        </w:rPr>
        <w:t>C2</w:t>
      </w:r>
      <w:proofErr w:type="spellEnd"/>
      <w:r w:rsidRPr="0072190D">
        <w:rPr>
          <w:lang w:val="fr-FR"/>
          <w:rPrChange w:id="1243" w:author="Danis Pierre-Alain" w:date="2019-11-21T16:28:00Z">
            <w:rPr/>
          </w:rPrChange>
        </w:rPr>
        <w:t>”.</w:t>
      </w:r>
    </w:p>
    <w:p w14:paraId="3BA15098" w14:textId="77777777" w:rsidR="003B081E" w:rsidRPr="0072190D" w:rsidRDefault="0072190D">
      <w:pPr>
        <w:pStyle w:val="Definition"/>
        <w:rPr>
          <w:lang w:val="fr-FR"/>
          <w:rPrChange w:id="1244" w:author="Danis Pierre-Alain" w:date="2019-11-21T16:28:00Z">
            <w:rPr/>
          </w:rPrChange>
        </w:rPr>
      </w:pPr>
      <w:r w:rsidRPr="0072190D">
        <w:rPr>
          <w:lang w:val="fr-FR"/>
          <w:rPrChange w:id="1245" w:author="Danis Pierre-Alain" w:date="2019-11-21T16:28:00Z">
            <w:rPr/>
          </w:rPrChange>
        </w:rPr>
        <w:t>Retourne</w:t>
      </w:r>
    </w:p>
    <w:p w14:paraId="369DB2B5" w14:textId="77777777" w:rsidR="003B081E" w:rsidRPr="0072190D" w:rsidRDefault="0072190D">
      <w:pPr>
        <w:pStyle w:val="Definition"/>
        <w:rPr>
          <w:lang w:val="fr-FR"/>
          <w:rPrChange w:id="1246" w:author="Danis Pierre-Alain" w:date="2019-11-21T16:28:00Z">
            <w:rPr/>
          </w:rPrChange>
        </w:rPr>
      </w:pPr>
      <w:r w:rsidRPr="0072190D">
        <w:rPr>
          <w:lang w:val="fr-FR"/>
          <w:rPrChange w:id="1247" w:author="Danis Pierre-Alain" w:date="2019-11-21T16:28:00Z">
            <w:rPr/>
          </w:rPrChange>
        </w:rPr>
        <w:t xml:space="preserve">La valeur estimée du paramètre </w:t>
      </w:r>
      <w:r w:rsidRPr="0072190D">
        <w:rPr>
          <w:i/>
          <w:lang w:val="fr-FR"/>
          <w:rPrChange w:id="1248" w:author="Danis Pierre-Alain" w:date="2019-11-21T16:28:00Z">
            <w:rPr>
              <w:i/>
            </w:rPr>
          </w:rPrChange>
        </w:rPr>
        <w:t>C</w:t>
      </w:r>
      <w:r w:rsidRPr="0072190D">
        <w:rPr>
          <w:lang w:val="fr-FR"/>
          <w:rPrChange w:id="1249" w:author="Danis Pierre-Alain" w:date="2019-11-21T16:28:00Z">
            <w:rPr/>
          </w:rPrChange>
        </w:rPr>
        <w:t xml:space="preserve"> d’après l’</w:t>
      </w:r>
      <w:proofErr w:type="spellStart"/>
      <w:r w:rsidRPr="0072190D">
        <w:rPr>
          <w:lang w:val="fr-FR"/>
          <w:rPrChange w:id="1250" w:author="Danis Pierre-Alain" w:date="2019-11-21T16:28:00Z">
            <w:rPr/>
          </w:rPrChange>
        </w:rPr>
        <w:t>Éq</w:t>
      </w:r>
      <w:proofErr w:type="spellEnd"/>
      <w:r w:rsidRPr="0072190D">
        <w:rPr>
          <w:lang w:val="fr-FR"/>
          <w:rPrChange w:id="1251" w:author="Danis Pierre-Alain" w:date="2019-11-21T16:28:00Z">
            <w:rPr/>
          </w:rPrChange>
        </w:rPr>
        <w:t xml:space="preserve">. (25) dans Prats &amp; Danis (2019, </w:t>
      </w:r>
      <w:proofErr w:type="spellStart"/>
      <w:r w:rsidRPr="0072190D">
        <w:rPr>
          <w:lang w:val="fr-FR"/>
          <w:rPrChange w:id="1252" w:author="Danis Pierre-Alain" w:date="2019-11-21T16:28:00Z">
            <w:rPr/>
          </w:rPrChange>
        </w:rPr>
        <w:t>p.6</w:t>
      </w:r>
      <w:proofErr w:type="spellEnd"/>
      <w:r w:rsidRPr="0072190D">
        <w:rPr>
          <w:lang w:val="fr-FR"/>
          <w:rPrChange w:id="1253" w:author="Danis Pierre-Alain" w:date="2019-11-21T16:28:00Z">
            <w:rPr/>
          </w:rPrChange>
        </w:rPr>
        <w:t>).</w:t>
      </w:r>
    </w:p>
    <w:p w14:paraId="5ADD9B46" w14:textId="77777777" w:rsidR="003B081E" w:rsidRPr="0072190D" w:rsidRDefault="0072190D">
      <w:pPr>
        <w:pStyle w:val="Definition"/>
        <w:rPr>
          <w:lang w:val="fr-FR"/>
          <w:rPrChange w:id="1254" w:author="Danis Pierre-Alain" w:date="2019-11-21T16:28:00Z">
            <w:rPr/>
          </w:rPrChange>
        </w:rPr>
      </w:pPr>
      <w:r w:rsidRPr="0072190D">
        <w:rPr>
          <w:lang w:val="fr-FR"/>
          <w:rPrChange w:id="1255" w:author="Danis Pierre-Alain" w:date="2019-11-21T16:28:00Z">
            <w:rPr/>
          </w:rPrChange>
        </w:rPr>
        <w:t>Exemple</w:t>
      </w:r>
    </w:p>
    <w:p w14:paraId="029ABE40" w14:textId="77777777" w:rsidR="003B081E" w:rsidRPr="0072190D" w:rsidRDefault="0072190D">
      <w:pPr>
        <w:pStyle w:val="Definition"/>
        <w:rPr>
          <w:lang w:val="fr-FR"/>
          <w:rPrChange w:id="1256" w:author="Danis Pierre-Alain" w:date="2019-11-21T16:28:00Z">
            <w:rPr/>
          </w:rPrChange>
        </w:rPr>
      </w:pPr>
      <w:proofErr w:type="spellStart"/>
      <w:r w:rsidRPr="0072190D">
        <w:rPr>
          <w:rStyle w:val="VerbatimChar"/>
          <w:lang w:val="fr-FR"/>
          <w:rPrChange w:id="1257" w:author="Danis Pierre-Alain" w:date="2019-11-21T16:28:00Z">
            <w:rPr>
              <w:rStyle w:val="VerbatimChar"/>
            </w:rPr>
          </w:rPrChange>
        </w:rPr>
        <w:t>var_vals</w:t>
      </w:r>
      <w:proofErr w:type="spellEnd"/>
      <w:r w:rsidRPr="0072190D">
        <w:rPr>
          <w:rStyle w:val="VerbatimChar"/>
          <w:lang w:val="fr-FR"/>
          <w:rPrChange w:id="1258" w:author="Danis Pierre-Alain" w:date="2019-11-21T16:28:00Z">
            <w:rPr>
              <w:rStyle w:val="VerbatimChar"/>
            </w:rPr>
          </w:rPrChange>
        </w:rPr>
        <w:t xml:space="preserve"> = {'altitude': 2232</w:t>
      </w:r>
      <w:proofErr w:type="gramStart"/>
      <w:r w:rsidRPr="0072190D">
        <w:rPr>
          <w:rStyle w:val="VerbatimChar"/>
          <w:lang w:val="fr-FR"/>
          <w:rPrChange w:id="1259" w:author="Danis Pierre-Alain" w:date="2019-11-21T16:28:00Z">
            <w:rPr>
              <w:rStyle w:val="VerbatimChar"/>
            </w:rPr>
          </w:rPrChange>
        </w:rPr>
        <w:t>}</w:t>
      </w:r>
      <w:proofErr w:type="gramEnd"/>
      <w:r w:rsidRPr="0072190D">
        <w:rPr>
          <w:lang w:val="fr-FR"/>
          <w:rPrChange w:id="1260" w:author="Danis Pierre-Alain" w:date="2019-11-21T16:28:00Z">
            <w:rPr/>
          </w:rPrChange>
        </w:rPr>
        <w:br/>
      </w:r>
      <w:proofErr w:type="spellStart"/>
      <w:r w:rsidRPr="0072190D">
        <w:rPr>
          <w:rStyle w:val="VerbatimChar"/>
          <w:lang w:val="fr-FR"/>
          <w:rPrChange w:id="1261" w:author="Danis Pierre-Alain" w:date="2019-11-21T16:28:00Z">
            <w:rPr>
              <w:rStyle w:val="VerbatimChar"/>
            </w:rPr>
          </w:rPrChange>
        </w:rPr>
        <w:t>par_cts</w:t>
      </w:r>
      <w:proofErr w:type="spellEnd"/>
      <w:r w:rsidRPr="0072190D">
        <w:rPr>
          <w:rStyle w:val="VerbatimChar"/>
          <w:lang w:val="fr-FR"/>
          <w:rPrChange w:id="1262" w:author="Danis Pierre-Alain" w:date="2019-11-21T16:28:00Z">
            <w:rPr>
              <w:rStyle w:val="VerbatimChar"/>
            </w:rPr>
          </w:rPrChange>
        </w:rPr>
        <w:t xml:space="preserve"> = {'</w:t>
      </w:r>
      <w:proofErr w:type="spellStart"/>
      <w:r w:rsidRPr="0072190D">
        <w:rPr>
          <w:rStyle w:val="VerbatimChar"/>
          <w:lang w:val="fr-FR"/>
          <w:rPrChange w:id="1263" w:author="Danis Pierre-Alain" w:date="2019-11-21T16:28:00Z">
            <w:rPr>
              <w:rStyle w:val="VerbatimChar"/>
            </w:rPr>
          </w:rPrChange>
        </w:rPr>
        <w:t>C1</w:t>
      </w:r>
      <w:proofErr w:type="spellEnd"/>
      <w:r w:rsidRPr="0072190D">
        <w:rPr>
          <w:rStyle w:val="VerbatimChar"/>
          <w:lang w:val="fr-FR"/>
          <w:rPrChange w:id="1264" w:author="Danis Pierre-Alain" w:date="2019-11-21T16:28:00Z">
            <w:rPr>
              <w:rStyle w:val="VerbatimChar"/>
            </w:rPr>
          </w:rPrChange>
        </w:rPr>
        <w:t xml:space="preserve">': </w:t>
      </w:r>
      <w:proofErr w:type="spellStart"/>
      <w:r w:rsidRPr="0072190D">
        <w:rPr>
          <w:rStyle w:val="VerbatimChar"/>
          <w:lang w:val="fr-FR"/>
          <w:rPrChange w:id="1265" w:author="Danis Pierre-Alain" w:date="2019-11-21T16:28:00Z">
            <w:rPr>
              <w:rStyle w:val="VerbatimChar"/>
            </w:rPr>
          </w:rPrChange>
        </w:rPr>
        <w:t>1.12E</w:t>
      </w:r>
      <w:proofErr w:type="spellEnd"/>
      <w:r w:rsidRPr="0072190D">
        <w:rPr>
          <w:rStyle w:val="VerbatimChar"/>
          <w:lang w:val="fr-FR"/>
          <w:rPrChange w:id="1266" w:author="Danis Pierre-Alain" w:date="2019-11-21T16:28:00Z">
            <w:rPr>
              <w:rStyle w:val="VerbatimChar"/>
            </w:rPr>
          </w:rPrChange>
        </w:rPr>
        <w:t>-3,</w:t>
      </w:r>
      <w:r w:rsidRPr="0072190D">
        <w:rPr>
          <w:lang w:val="fr-FR"/>
          <w:rPrChange w:id="1267" w:author="Danis Pierre-Alain" w:date="2019-11-21T16:28:00Z">
            <w:rPr/>
          </w:rPrChange>
        </w:rPr>
        <w:br/>
      </w:r>
      <w:r w:rsidRPr="0072190D">
        <w:rPr>
          <w:rStyle w:val="VerbatimChar"/>
          <w:lang w:val="fr-FR"/>
          <w:rPrChange w:id="1268" w:author="Danis Pierre-Alain" w:date="2019-11-21T16:28:00Z">
            <w:rPr>
              <w:rStyle w:val="VerbatimChar"/>
            </w:rPr>
          </w:rPrChange>
        </w:rPr>
        <w:t xml:space="preserve">           '</w:t>
      </w:r>
      <w:proofErr w:type="spellStart"/>
      <w:r w:rsidRPr="0072190D">
        <w:rPr>
          <w:rStyle w:val="VerbatimChar"/>
          <w:lang w:val="fr-FR"/>
          <w:rPrChange w:id="1269" w:author="Danis Pierre-Alain" w:date="2019-11-21T16:28:00Z">
            <w:rPr>
              <w:rStyle w:val="VerbatimChar"/>
            </w:rPr>
          </w:rPrChange>
        </w:rPr>
        <w:t>C2</w:t>
      </w:r>
      <w:proofErr w:type="spellEnd"/>
      <w:r w:rsidRPr="0072190D">
        <w:rPr>
          <w:rStyle w:val="VerbatimChar"/>
          <w:lang w:val="fr-FR"/>
          <w:rPrChange w:id="1270" w:author="Danis Pierre-Alain" w:date="2019-11-21T16:28:00Z">
            <w:rPr>
              <w:rStyle w:val="VerbatimChar"/>
            </w:rPr>
          </w:rPrChange>
        </w:rPr>
        <w:t>': -</w:t>
      </w:r>
      <w:proofErr w:type="spellStart"/>
      <w:r w:rsidRPr="0072190D">
        <w:rPr>
          <w:rStyle w:val="VerbatimChar"/>
          <w:lang w:val="fr-FR"/>
          <w:rPrChange w:id="1271" w:author="Danis Pierre-Alain" w:date="2019-11-21T16:28:00Z">
            <w:rPr>
              <w:rStyle w:val="VerbatimChar"/>
            </w:rPr>
          </w:rPrChange>
        </w:rPr>
        <w:t>3.62E</w:t>
      </w:r>
      <w:proofErr w:type="spellEnd"/>
      <w:r w:rsidRPr="0072190D">
        <w:rPr>
          <w:rStyle w:val="VerbatimChar"/>
          <w:lang w:val="fr-FR"/>
          <w:rPrChange w:id="1272" w:author="Danis Pierre-Alain" w:date="2019-11-21T16:28:00Z">
            <w:rPr>
              <w:rStyle w:val="VerbatimChar"/>
            </w:rPr>
          </w:rPrChange>
        </w:rPr>
        <w:t>-6}</w:t>
      </w:r>
      <w:r w:rsidRPr="0072190D">
        <w:rPr>
          <w:lang w:val="fr-FR"/>
          <w:rPrChange w:id="1273" w:author="Danis Pierre-Alain" w:date="2019-11-21T16:28:00Z">
            <w:rPr/>
          </w:rPrChange>
        </w:rPr>
        <w:br/>
      </w:r>
      <w:r w:rsidRPr="0072190D">
        <w:rPr>
          <w:rStyle w:val="VerbatimChar"/>
          <w:lang w:val="fr-FR"/>
          <w:rPrChange w:id="1274" w:author="Danis Pierre-Alain" w:date="2019-11-21T16:28:00Z">
            <w:rPr>
              <w:rStyle w:val="VerbatimChar"/>
            </w:rPr>
          </w:rPrChange>
        </w:rPr>
        <w:t xml:space="preserve">c = </w:t>
      </w:r>
      <w:proofErr w:type="spellStart"/>
      <w:r w:rsidRPr="0072190D">
        <w:rPr>
          <w:rStyle w:val="VerbatimChar"/>
          <w:lang w:val="fr-FR"/>
          <w:rPrChange w:id="1275" w:author="Danis Pierre-Alain" w:date="2019-11-21T16:28:00Z">
            <w:rPr>
              <w:rStyle w:val="VerbatimChar"/>
            </w:rPr>
          </w:rPrChange>
        </w:rPr>
        <w:t>estimate_par_c</w:t>
      </w:r>
      <w:proofErr w:type="spellEnd"/>
      <w:r w:rsidRPr="0072190D">
        <w:rPr>
          <w:rStyle w:val="VerbatimChar"/>
          <w:lang w:val="fr-FR"/>
          <w:rPrChange w:id="1276" w:author="Danis Pierre-Alain" w:date="2019-11-21T16:28:00Z">
            <w:rPr>
              <w:rStyle w:val="VerbatimChar"/>
            </w:rPr>
          </w:rPrChange>
        </w:rPr>
        <w:t>(</w:t>
      </w:r>
      <w:proofErr w:type="spellStart"/>
      <w:r w:rsidRPr="0072190D">
        <w:rPr>
          <w:rStyle w:val="VerbatimChar"/>
          <w:lang w:val="fr-FR"/>
          <w:rPrChange w:id="1277" w:author="Danis Pierre-Alain" w:date="2019-11-21T16:28:00Z">
            <w:rPr>
              <w:rStyle w:val="VerbatimChar"/>
            </w:rPr>
          </w:rPrChange>
        </w:rPr>
        <w:t>var_vals</w:t>
      </w:r>
      <w:proofErr w:type="spellEnd"/>
      <w:r w:rsidRPr="0072190D">
        <w:rPr>
          <w:rStyle w:val="VerbatimChar"/>
          <w:lang w:val="fr-FR"/>
          <w:rPrChange w:id="1278" w:author="Danis Pierre-Alain" w:date="2019-11-21T16:28:00Z">
            <w:rPr>
              <w:rStyle w:val="VerbatimChar"/>
            </w:rPr>
          </w:rPrChange>
        </w:rPr>
        <w:t>=</w:t>
      </w:r>
      <w:proofErr w:type="spellStart"/>
      <w:r w:rsidRPr="0072190D">
        <w:rPr>
          <w:rStyle w:val="VerbatimChar"/>
          <w:lang w:val="fr-FR"/>
          <w:rPrChange w:id="1279" w:author="Danis Pierre-Alain" w:date="2019-11-21T16:28:00Z">
            <w:rPr>
              <w:rStyle w:val="VerbatimChar"/>
            </w:rPr>
          </w:rPrChange>
        </w:rPr>
        <w:t>var_vals</w:t>
      </w:r>
      <w:proofErr w:type="spellEnd"/>
      <w:r w:rsidRPr="0072190D">
        <w:rPr>
          <w:rStyle w:val="VerbatimChar"/>
          <w:lang w:val="fr-FR"/>
          <w:rPrChange w:id="1280" w:author="Danis Pierre-Alain" w:date="2019-11-21T16:28:00Z">
            <w:rPr>
              <w:rStyle w:val="VerbatimChar"/>
            </w:rPr>
          </w:rPrChange>
        </w:rPr>
        <w:t xml:space="preserve">, </w:t>
      </w:r>
      <w:proofErr w:type="spellStart"/>
      <w:r w:rsidRPr="0072190D">
        <w:rPr>
          <w:rStyle w:val="VerbatimChar"/>
          <w:lang w:val="fr-FR"/>
          <w:rPrChange w:id="1281" w:author="Danis Pierre-Alain" w:date="2019-11-21T16:28:00Z">
            <w:rPr>
              <w:rStyle w:val="VerbatimChar"/>
            </w:rPr>
          </w:rPrChange>
        </w:rPr>
        <w:t>par_cts</w:t>
      </w:r>
      <w:proofErr w:type="spellEnd"/>
      <w:r w:rsidRPr="0072190D">
        <w:rPr>
          <w:rStyle w:val="VerbatimChar"/>
          <w:lang w:val="fr-FR"/>
          <w:rPrChange w:id="1282" w:author="Danis Pierre-Alain" w:date="2019-11-21T16:28:00Z">
            <w:rPr>
              <w:rStyle w:val="VerbatimChar"/>
            </w:rPr>
          </w:rPrChange>
        </w:rPr>
        <w:t>=</w:t>
      </w:r>
      <w:proofErr w:type="spellStart"/>
      <w:r w:rsidRPr="0072190D">
        <w:rPr>
          <w:rStyle w:val="VerbatimChar"/>
          <w:lang w:val="fr-FR"/>
          <w:rPrChange w:id="1283" w:author="Danis Pierre-Alain" w:date="2019-11-21T16:28:00Z">
            <w:rPr>
              <w:rStyle w:val="VerbatimChar"/>
            </w:rPr>
          </w:rPrChange>
        </w:rPr>
        <w:t>par_cts</w:t>
      </w:r>
      <w:proofErr w:type="spellEnd"/>
      <w:r w:rsidRPr="0072190D">
        <w:rPr>
          <w:rStyle w:val="VerbatimChar"/>
          <w:lang w:val="fr-FR"/>
          <w:rPrChange w:id="1284" w:author="Danis Pierre-Alain" w:date="2019-11-21T16:28:00Z">
            <w:rPr>
              <w:rStyle w:val="VerbatimChar"/>
            </w:rPr>
          </w:rPrChange>
        </w:rPr>
        <w:t>)</w:t>
      </w:r>
    </w:p>
    <w:p w14:paraId="05814D5C" w14:textId="77777777" w:rsidR="003B081E" w:rsidRPr="0072190D" w:rsidRDefault="0072190D">
      <w:pPr>
        <w:pStyle w:val="DefinitionTerm"/>
        <w:rPr>
          <w:lang w:val="fr-FR"/>
          <w:rPrChange w:id="1285" w:author="Danis Pierre-Alain" w:date="2019-11-21T16:28:00Z">
            <w:rPr/>
          </w:rPrChange>
        </w:rPr>
      </w:pPr>
      <w:r w:rsidRPr="0072190D">
        <w:rPr>
          <w:lang w:val="fr-FR"/>
          <w:rPrChange w:id="1286" w:author="Danis Pierre-Alain" w:date="2019-11-21T16:28:00Z">
            <w:rPr/>
          </w:rPrChange>
        </w:rPr>
        <w:t xml:space="preserve"> </w:t>
      </w:r>
      <w:proofErr w:type="spellStart"/>
      <w:r w:rsidRPr="0072190D">
        <w:rPr>
          <w:rStyle w:val="VerbatimChar"/>
          <w:lang w:val="fr-FR"/>
          <w:rPrChange w:id="1287" w:author="Danis Pierre-Alain" w:date="2019-11-21T16:28:00Z">
            <w:rPr>
              <w:rStyle w:val="VerbatimChar"/>
            </w:rPr>
          </w:rPrChange>
        </w:rPr>
        <w:t>parameter_functions.estimate_par_</w:t>
      </w:r>
      <w:proofErr w:type="gramStart"/>
      <w:r w:rsidRPr="0072190D">
        <w:rPr>
          <w:rStyle w:val="VerbatimChar"/>
          <w:lang w:val="fr-FR"/>
          <w:rPrChange w:id="1288" w:author="Danis Pierre-Alain" w:date="2019-11-21T16:28:00Z">
            <w:rPr>
              <w:rStyle w:val="VerbatimChar"/>
            </w:rPr>
          </w:rPrChange>
        </w:rPr>
        <w:t>e</w:t>
      </w:r>
      <w:proofErr w:type="spellEnd"/>
      <w:r w:rsidRPr="0072190D">
        <w:rPr>
          <w:lang w:val="fr-FR"/>
          <w:rPrChange w:id="1289" w:author="Danis Pierre-Alain" w:date="2019-11-21T16:28:00Z">
            <w:rPr/>
          </w:rPrChange>
        </w:rPr>
        <w:t>(</w:t>
      </w:r>
      <w:proofErr w:type="spellStart"/>
      <w:proofErr w:type="gramEnd"/>
      <w:r w:rsidRPr="0072190D">
        <w:rPr>
          <w:i/>
          <w:lang w:val="fr-FR"/>
          <w:rPrChange w:id="1290" w:author="Danis Pierre-Alain" w:date="2019-11-21T16:28:00Z">
            <w:rPr>
              <w:i/>
            </w:rPr>
          </w:rPrChange>
        </w:rPr>
        <w:t>var_vals</w:t>
      </w:r>
      <w:proofErr w:type="spellEnd"/>
      <w:r w:rsidRPr="0072190D">
        <w:rPr>
          <w:lang w:val="fr-FR"/>
          <w:rPrChange w:id="1291" w:author="Danis Pierre-Alain" w:date="2019-11-21T16:28:00Z">
            <w:rPr/>
          </w:rPrChange>
        </w:rPr>
        <w:t xml:space="preserve">, </w:t>
      </w:r>
      <w:proofErr w:type="spellStart"/>
      <w:r w:rsidRPr="0072190D">
        <w:rPr>
          <w:i/>
          <w:lang w:val="fr-FR"/>
          <w:rPrChange w:id="1292" w:author="Danis Pierre-Alain" w:date="2019-11-21T16:28:00Z">
            <w:rPr>
              <w:i/>
            </w:rPr>
          </w:rPrChange>
        </w:rPr>
        <w:t>par_cts</w:t>
      </w:r>
      <w:proofErr w:type="spellEnd"/>
      <w:r w:rsidRPr="0072190D">
        <w:rPr>
          <w:lang w:val="fr-FR"/>
          <w:rPrChange w:id="1293" w:author="Danis Pierre-Alain" w:date="2019-11-21T16:28:00Z">
            <w:rPr/>
          </w:rPrChange>
        </w:rPr>
        <w:t>)</w:t>
      </w:r>
      <w:r>
        <w:fldChar w:fldCharType="begin"/>
      </w:r>
      <w:r w:rsidRPr="0072190D">
        <w:rPr>
          <w:lang w:val="fr-FR"/>
          <w:rPrChange w:id="1294" w:author="Danis Pierre-Alain" w:date="2019-11-21T16:28:00Z">
            <w:rPr/>
          </w:rPrChange>
        </w:rPr>
        <w:instrText xml:space="preserve"> HYPERLINK \l "parameter_functions.estimate_par_e" \h </w:instrText>
      </w:r>
      <w:r>
        <w:fldChar w:fldCharType="separate"/>
      </w:r>
      <w:r w:rsidRPr="0072190D">
        <w:rPr>
          <w:rStyle w:val="Lienhypertexte"/>
          <w:lang w:val="fr-FR"/>
          <w:rPrChange w:id="1295" w:author="Danis Pierre-Alain" w:date="2019-11-21T16:28:00Z">
            <w:rPr>
              <w:rStyle w:val="Lienhypertexte"/>
            </w:rPr>
          </w:rPrChange>
        </w:rPr>
        <w:t>¶</w:t>
      </w:r>
      <w:r>
        <w:rPr>
          <w:rStyle w:val="Lienhypertexte"/>
        </w:rPr>
        <w:fldChar w:fldCharType="end"/>
      </w:r>
    </w:p>
    <w:p w14:paraId="4C816710" w14:textId="77777777" w:rsidR="003B081E" w:rsidRPr="0072190D" w:rsidRDefault="0072190D">
      <w:pPr>
        <w:pStyle w:val="Definition"/>
        <w:rPr>
          <w:lang w:val="fr-FR"/>
          <w:rPrChange w:id="1296" w:author="Danis Pierre-Alain" w:date="2019-11-21T16:28:00Z">
            <w:rPr/>
          </w:rPrChange>
        </w:rPr>
      </w:pPr>
      <w:r w:rsidRPr="0072190D">
        <w:rPr>
          <w:lang w:val="fr-FR"/>
          <w:rPrChange w:id="1297" w:author="Danis Pierre-Alain" w:date="2019-11-21T16:28:00Z">
            <w:rPr/>
          </w:rPrChange>
        </w:rPr>
        <w:t>Estime le paramètre E.</w:t>
      </w:r>
    </w:p>
    <w:p w14:paraId="1B5BBAD4" w14:textId="77777777" w:rsidR="003B081E" w:rsidRDefault="0072190D">
      <w:pPr>
        <w:pStyle w:val="Definition"/>
      </w:pPr>
      <w:proofErr w:type="spellStart"/>
      <w:r>
        <w:t>Paramètres</w:t>
      </w:r>
      <w:proofErr w:type="spellEnd"/>
    </w:p>
    <w:p w14:paraId="291B2265" w14:textId="77777777" w:rsidR="003B081E" w:rsidRPr="0072190D" w:rsidRDefault="0072190D">
      <w:pPr>
        <w:pStyle w:val="Definition"/>
        <w:numPr>
          <w:ilvl w:val="0"/>
          <w:numId w:val="13"/>
        </w:numPr>
        <w:rPr>
          <w:lang w:val="fr-FR"/>
          <w:rPrChange w:id="1298" w:author="Danis Pierre-Alain" w:date="2019-11-21T16:28:00Z">
            <w:rPr/>
          </w:rPrChange>
        </w:rPr>
        <w:pPrChange w:id="1299" w:author="Danis Pierre-Alain" w:date="2019-11-21T16:28:00Z">
          <w:pPr>
            <w:pStyle w:val="Definition"/>
            <w:numPr>
              <w:numId w:val="48"/>
            </w:numPr>
            <w:tabs>
              <w:tab w:val="num" w:pos="0"/>
            </w:tabs>
            <w:ind w:left="480" w:hanging="480"/>
          </w:pPr>
        </w:pPrChange>
      </w:pPr>
      <w:proofErr w:type="spellStart"/>
      <w:r w:rsidRPr="0072190D">
        <w:rPr>
          <w:b/>
          <w:lang w:val="fr-FR"/>
          <w:rPrChange w:id="1300" w:author="Danis Pierre-Alain" w:date="2019-11-21T16:28:00Z">
            <w:rPr>
              <w:b/>
            </w:rPr>
          </w:rPrChange>
        </w:rPr>
        <w:t>var_vals</w:t>
      </w:r>
      <w:proofErr w:type="spellEnd"/>
      <w:r w:rsidRPr="0072190D">
        <w:rPr>
          <w:lang w:val="fr-FR"/>
          <w:rPrChange w:id="1301" w:author="Danis Pierre-Alain" w:date="2019-11-21T16:28:00Z">
            <w:rPr/>
          </w:rPrChange>
        </w:rPr>
        <w:t xml:space="preserve"> – un dictionnaire qui indique la valeur des variables indépendantes “surface” (</w:t>
      </w:r>
      <w:proofErr w:type="spellStart"/>
      <w:r w:rsidRPr="0072190D">
        <w:rPr>
          <w:lang w:val="fr-FR"/>
          <w:rPrChange w:id="1302" w:author="Danis Pierre-Alain" w:date="2019-11-21T16:28:00Z">
            <w:rPr/>
          </w:rPrChange>
        </w:rPr>
        <w:t>m</w:t>
      </w:r>
      <w:r w:rsidRPr="0072190D">
        <w:rPr>
          <w:vertAlign w:val="superscript"/>
          <w:lang w:val="fr-FR"/>
          <w:rPrChange w:id="1303" w:author="Danis Pierre-Alain" w:date="2019-11-21T16:28:00Z">
            <w:rPr>
              <w:vertAlign w:val="superscript"/>
            </w:rPr>
          </w:rPrChange>
        </w:rPr>
        <w:t>2</w:t>
      </w:r>
      <w:proofErr w:type="spellEnd"/>
      <w:r w:rsidRPr="0072190D">
        <w:rPr>
          <w:lang w:val="fr-FR"/>
          <w:rPrChange w:id="1304" w:author="Danis Pierre-Alain" w:date="2019-11-21T16:28:00Z">
            <w:rPr/>
          </w:rPrChange>
        </w:rPr>
        <w:t>) et “volume” (</w:t>
      </w:r>
      <w:proofErr w:type="spellStart"/>
      <w:r w:rsidRPr="0072190D">
        <w:rPr>
          <w:lang w:val="fr-FR"/>
          <w:rPrChange w:id="1305" w:author="Danis Pierre-Alain" w:date="2019-11-21T16:28:00Z">
            <w:rPr/>
          </w:rPrChange>
        </w:rPr>
        <w:t>m</w:t>
      </w:r>
      <w:r w:rsidRPr="0072190D">
        <w:rPr>
          <w:vertAlign w:val="superscript"/>
          <w:lang w:val="fr-FR"/>
          <w:rPrChange w:id="1306" w:author="Danis Pierre-Alain" w:date="2019-11-21T16:28:00Z">
            <w:rPr>
              <w:vertAlign w:val="superscript"/>
            </w:rPr>
          </w:rPrChange>
        </w:rPr>
        <w:t>3</w:t>
      </w:r>
      <w:proofErr w:type="spellEnd"/>
      <w:r w:rsidRPr="0072190D">
        <w:rPr>
          <w:lang w:val="fr-FR"/>
          <w:rPrChange w:id="1307" w:author="Danis Pierre-Alain" w:date="2019-11-21T16:28:00Z">
            <w:rPr/>
          </w:rPrChange>
        </w:rPr>
        <w:t>).</w:t>
      </w:r>
    </w:p>
    <w:p w14:paraId="11034C32" w14:textId="77777777" w:rsidR="003B081E" w:rsidRPr="0072190D" w:rsidRDefault="0072190D">
      <w:pPr>
        <w:pStyle w:val="Definition"/>
        <w:numPr>
          <w:ilvl w:val="0"/>
          <w:numId w:val="13"/>
        </w:numPr>
        <w:rPr>
          <w:lang w:val="fr-FR"/>
          <w:rPrChange w:id="1308" w:author="Danis Pierre-Alain" w:date="2019-11-21T16:28:00Z">
            <w:rPr/>
          </w:rPrChange>
        </w:rPr>
        <w:pPrChange w:id="1309" w:author="Danis Pierre-Alain" w:date="2019-11-21T16:28:00Z">
          <w:pPr>
            <w:pStyle w:val="Definition"/>
            <w:numPr>
              <w:numId w:val="48"/>
            </w:numPr>
            <w:tabs>
              <w:tab w:val="num" w:pos="0"/>
            </w:tabs>
            <w:ind w:left="480" w:hanging="480"/>
          </w:pPr>
        </w:pPrChange>
      </w:pPr>
      <w:proofErr w:type="spellStart"/>
      <w:r w:rsidRPr="0072190D">
        <w:rPr>
          <w:b/>
          <w:lang w:val="fr-FR"/>
          <w:rPrChange w:id="1310" w:author="Danis Pierre-Alain" w:date="2019-11-21T16:28:00Z">
            <w:rPr>
              <w:b/>
            </w:rPr>
          </w:rPrChange>
        </w:rPr>
        <w:t>par_cts</w:t>
      </w:r>
      <w:proofErr w:type="spellEnd"/>
      <w:r w:rsidRPr="0072190D">
        <w:rPr>
          <w:lang w:val="fr-FR"/>
          <w:rPrChange w:id="1311" w:author="Danis Pierre-Alain" w:date="2019-11-21T16:28:00Z">
            <w:rPr/>
          </w:rPrChange>
        </w:rPr>
        <w:t xml:space="preserve"> – un dictionnaire qui indique la valeur des constantes “</w:t>
      </w:r>
      <w:proofErr w:type="spellStart"/>
      <w:r w:rsidRPr="0072190D">
        <w:rPr>
          <w:lang w:val="fr-FR"/>
          <w:rPrChange w:id="1312" w:author="Danis Pierre-Alain" w:date="2019-11-21T16:28:00Z">
            <w:rPr/>
          </w:rPrChange>
        </w:rPr>
        <w:t>E1</w:t>
      </w:r>
      <w:proofErr w:type="spellEnd"/>
      <w:r w:rsidRPr="0072190D">
        <w:rPr>
          <w:lang w:val="fr-FR"/>
          <w:rPrChange w:id="1313" w:author="Danis Pierre-Alain" w:date="2019-11-21T16:28:00Z">
            <w:rPr/>
          </w:rPrChange>
        </w:rPr>
        <w:t>” à “</w:t>
      </w:r>
      <w:proofErr w:type="spellStart"/>
      <w:r w:rsidRPr="0072190D">
        <w:rPr>
          <w:lang w:val="fr-FR"/>
          <w:rPrChange w:id="1314" w:author="Danis Pierre-Alain" w:date="2019-11-21T16:28:00Z">
            <w:rPr/>
          </w:rPrChange>
        </w:rPr>
        <w:t>E3</w:t>
      </w:r>
      <w:proofErr w:type="spellEnd"/>
      <w:r w:rsidRPr="0072190D">
        <w:rPr>
          <w:lang w:val="fr-FR"/>
          <w:rPrChange w:id="1315" w:author="Danis Pierre-Alain" w:date="2019-11-21T16:28:00Z">
            <w:rPr/>
          </w:rPrChange>
        </w:rPr>
        <w:t>”.</w:t>
      </w:r>
    </w:p>
    <w:p w14:paraId="468EC2ED" w14:textId="77777777" w:rsidR="003B081E" w:rsidRPr="0072190D" w:rsidRDefault="0072190D">
      <w:pPr>
        <w:pStyle w:val="Definition"/>
        <w:rPr>
          <w:lang w:val="fr-FR"/>
          <w:rPrChange w:id="1316" w:author="Danis Pierre-Alain" w:date="2019-11-21T16:28:00Z">
            <w:rPr/>
          </w:rPrChange>
        </w:rPr>
      </w:pPr>
      <w:r w:rsidRPr="0072190D">
        <w:rPr>
          <w:lang w:val="fr-FR"/>
          <w:rPrChange w:id="1317" w:author="Danis Pierre-Alain" w:date="2019-11-21T16:28:00Z">
            <w:rPr/>
          </w:rPrChange>
        </w:rPr>
        <w:t>Retourne</w:t>
      </w:r>
    </w:p>
    <w:p w14:paraId="6DD8D0BE" w14:textId="77777777" w:rsidR="003B081E" w:rsidRPr="0072190D" w:rsidRDefault="0072190D">
      <w:pPr>
        <w:pStyle w:val="Definition"/>
        <w:rPr>
          <w:lang w:val="fr-FR"/>
          <w:rPrChange w:id="1318" w:author="Danis Pierre-Alain" w:date="2019-11-21T16:28:00Z">
            <w:rPr/>
          </w:rPrChange>
        </w:rPr>
      </w:pPr>
      <w:r w:rsidRPr="0072190D">
        <w:rPr>
          <w:lang w:val="fr-FR"/>
          <w:rPrChange w:id="1319" w:author="Danis Pierre-Alain" w:date="2019-11-21T16:28:00Z">
            <w:rPr/>
          </w:rPrChange>
        </w:rPr>
        <w:t xml:space="preserve">La valeur estimée du paramètre </w:t>
      </w:r>
      <w:r w:rsidRPr="0072190D">
        <w:rPr>
          <w:i/>
          <w:lang w:val="fr-FR"/>
          <w:rPrChange w:id="1320" w:author="Danis Pierre-Alain" w:date="2019-11-21T16:28:00Z">
            <w:rPr>
              <w:i/>
            </w:rPr>
          </w:rPrChange>
        </w:rPr>
        <w:t>C</w:t>
      </w:r>
      <w:r w:rsidRPr="0072190D">
        <w:rPr>
          <w:lang w:val="fr-FR"/>
          <w:rPrChange w:id="1321" w:author="Danis Pierre-Alain" w:date="2019-11-21T16:28:00Z">
            <w:rPr/>
          </w:rPrChange>
        </w:rPr>
        <w:t xml:space="preserve"> d’après l’</w:t>
      </w:r>
      <w:proofErr w:type="spellStart"/>
      <w:r w:rsidRPr="0072190D">
        <w:rPr>
          <w:lang w:val="fr-FR"/>
          <w:rPrChange w:id="1322" w:author="Danis Pierre-Alain" w:date="2019-11-21T16:28:00Z">
            <w:rPr/>
          </w:rPrChange>
        </w:rPr>
        <w:t>Éq</w:t>
      </w:r>
      <w:proofErr w:type="spellEnd"/>
      <w:r w:rsidRPr="0072190D">
        <w:rPr>
          <w:lang w:val="fr-FR"/>
          <w:rPrChange w:id="1323" w:author="Danis Pierre-Alain" w:date="2019-11-21T16:28:00Z">
            <w:rPr/>
          </w:rPrChange>
        </w:rPr>
        <w:t>. (28) dans Prats &amp; Danis (2019, p. 10).</w:t>
      </w:r>
    </w:p>
    <w:p w14:paraId="31CCF047" w14:textId="77777777" w:rsidR="003B081E" w:rsidRPr="0072190D" w:rsidRDefault="0072190D">
      <w:pPr>
        <w:pStyle w:val="Definition"/>
        <w:rPr>
          <w:lang w:val="fr-FR"/>
          <w:rPrChange w:id="1324" w:author="Danis Pierre-Alain" w:date="2019-11-21T16:28:00Z">
            <w:rPr/>
          </w:rPrChange>
        </w:rPr>
      </w:pPr>
      <w:r w:rsidRPr="0072190D">
        <w:rPr>
          <w:lang w:val="fr-FR"/>
          <w:rPrChange w:id="1325" w:author="Danis Pierre-Alain" w:date="2019-11-21T16:28:00Z">
            <w:rPr/>
          </w:rPrChange>
        </w:rPr>
        <w:t>Exemple</w:t>
      </w:r>
    </w:p>
    <w:p w14:paraId="1E2A92F6" w14:textId="77777777" w:rsidR="003B081E" w:rsidRPr="0072190D" w:rsidRDefault="0072190D">
      <w:pPr>
        <w:pStyle w:val="Definition"/>
        <w:rPr>
          <w:lang w:val="fr-FR"/>
          <w:rPrChange w:id="1326" w:author="Danis Pierre-Alain" w:date="2019-11-21T16:28:00Z">
            <w:rPr/>
          </w:rPrChange>
        </w:rPr>
      </w:pPr>
      <w:proofErr w:type="spellStart"/>
      <w:r w:rsidRPr="0072190D">
        <w:rPr>
          <w:rStyle w:val="VerbatimChar"/>
          <w:lang w:val="fr-FR"/>
          <w:rPrChange w:id="1327" w:author="Danis Pierre-Alain" w:date="2019-11-21T16:28:00Z">
            <w:rPr>
              <w:rStyle w:val="VerbatimChar"/>
            </w:rPr>
          </w:rPrChange>
        </w:rPr>
        <w:t>var_vals</w:t>
      </w:r>
      <w:proofErr w:type="spellEnd"/>
      <w:r w:rsidRPr="0072190D">
        <w:rPr>
          <w:rStyle w:val="VerbatimChar"/>
          <w:lang w:val="fr-FR"/>
          <w:rPrChange w:id="1328" w:author="Danis Pierre-Alain" w:date="2019-11-21T16:28:00Z">
            <w:rPr>
              <w:rStyle w:val="VerbatimChar"/>
            </w:rPr>
          </w:rPrChange>
        </w:rPr>
        <w:t xml:space="preserve"> = {'surface': 528425,</w:t>
      </w:r>
      <w:r w:rsidRPr="0072190D">
        <w:rPr>
          <w:lang w:val="fr-FR"/>
          <w:rPrChange w:id="1329" w:author="Danis Pierre-Alain" w:date="2019-11-21T16:28:00Z">
            <w:rPr/>
          </w:rPrChange>
        </w:rPr>
        <w:br/>
      </w:r>
      <w:r w:rsidRPr="0072190D">
        <w:rPr>
          <w:rStyle w:val="VerbatimChar"/>
          <w:lang w:val="fr-FR"/>
          <w:rPrChange w:id="1330" w:author="Danis Pierre-Alain" w:date="2019-11-21T16:28:00Z">
            <w:rPr>
              <w:rStyle w:val="VerbatimChar"/>
            </w:rPr>
          </w:rPrChange>
        </w:rPr>
        <w:t xml:space="preserve">            'volume': 9775853</w:t>
      </w:r>
      <w:proofErr w:type="gramStart"/>
      <w:r w:rsidRPr="0072190D">
        <w:rPr>
          <w:rStyle w:val="VerbatimChar"/>
          <w:lang w:val="fr-FR"/>
          <w:rPrChange w:id="1331" w:author="Danis Pierre-Alain" w:date="2019-11-21T16:28:00Z">
            <w:rPr>
              <w:rStyle w:val="VerbatimChar"/>
            </w:rPr>
          </w:rPrChange>
        </w:rPr>
        <w:t>}</w:t>
      </w:r>
      <w:proofErr w:type="gramEnd"/>
      <w:r w:rsidRPr="0072190D">
        <w:rPr>
          <w:lang w:val="fr-FR"/>
          <w:rPrChange w:id="1332" w:author="Danis Pierre-Alain" w:date="2019-11-21T16:28:00Z">
            <w:rPr/>
          </w:rPrChange>
        </w:rPr>
        <w:br/>
      </w:r>
      <w:proofErr w:type="spellStart"/>
      <w:r w:rsidRPr="0072190D">
        <w:rPr>
          <w:rStyle w:val="VerbatimChar"/>
          <w:lang w:val="fr-FR"/>
          <w:rPrChange w:id="1333" w:author="Danis Pierre-Alain" w:date="2019-11-21T16:28:00Z">
            <w:rPr>
              <w:rStyle w:val="VerbatimChar"/>
            </w:rPr>
          </w:rPrChange>
        </w:rPr>
        <w:t>par_cts</w:t>
      </w:r>
      <w:proofErr w:type="spellEnd"/>
      <w:r w:rsidRPr="0072190D">
        <w:rPr>
          <w:rStyle w:val="VerbatimChar"/>
          <w:lang w:val="fr-FR"/>
          <w:rPrChange w:id="1334" w:author="Danis Pierre-Alain" w:date="2019-11-21T16:28:00Z">
            <w:rPr>
              <w:rStyle w:val="VerbatimChar"/>
            </w:rPr>
          </w:rPrChange>
        </w:rPr>
        <w:t xml:space="preserve"> = {'</w:t>
      </w:r>
      <w:proofErr w:type="spellStart"/>
      <w:r w:rsidRPr="0072190D">
        <w:rPr>
          <w:rStyle w:val="VerbatimChar"/>
          <w:lang w:val="fr-FR"/>
          <w:rPrChange w:id="1335" w:author="Danis Pierre-Alain" w:date="2019-11-21T16:28:00Z">
            <w:rPr>
              <w:rStyle w:val="VerbatimChar"/>
            </w:rPr>
          </w:rPrChange>
        </w:rPr>
        <w:t>E1</w:t>
      </w:r>
      <w:proofErr w:type="spellEnd"/>
      <w:r w:rsidRPr="0072190D">
        <w:rPr>
          <w:rStyle w:val="VerbatimChar"/>
          <w:lang w:val="fr-FR"/>
          <w:rPrChange w:id="1336" w:author="Danis Pierre-Alain" w:date="2019-11-21T16:28:00Z">
            <w:rPr>
              <w:rStyle w:val="VerbatimChar"/>
            </w:rPr>
          </w:rPrChange>
        </w:rPr>
        <w:t>': 0.10,</w:t>
      </w:r>
      <w:r w:rsidRPr="0072190D">
        <w:rPr>
          <w:lang w:val="fr-FR"/>
          <w:rPrChange w:id="1337" w:author="Danis Pierre-Alain" w:date="2019-11-21T16:28:00Z">
            <w:rPr/>
          </w:rPrChange>
        </w:rPr>
        <w:br/>
      </w:r>
      <w:r w:rsidRPr="0072190D">
        <w:rPr>
          <w:rStyle w:val="VerbatimChar"/>
          <w:lang w:val="fr-FR"/>
          <w:rPrChange w:id="1338" w:author="Danis Pierre-Alain" w:date="2019-11-21T16:28:00Z">
            <w:rPr>
              <w:rStyle w:val="VerbatimChar"/>
            </w:rPr>
          </w:rPrChange>
        </w:rPr>
        <w:t xml:space="preserve">           '</w:t>
      </w:r>
      <w:proofErr w:type="spellStart"/>
      <w:r w:rsidRPr="0072190D">
        <w:rPr>
          <w:rStyle w:val="VerbatimChar"/>
          <w:lang w:val="fr-FR"/>
          <w:rPrChange w:id="1339" w:author="Danis Pierre-Alain" w:date="2019-11-21T16:28:00Z">
            <w:rPr>
              <w:rStyle w:val="VerbatimChar"/>
            </w:rPr>
          </w:rPrChange>
        </w:rPr>
        <w:t>E2</w:t>
      </w:r>
      <w:proofErr w:type="spellEnd"/>
      <w:r w:rsidRPr="0072190D">
        <w:rPr>
          <w:rStyle w:val="VerbatimChar"/>
          <w:lang w:val="fr-FR"/>
          <w:rPrChange w:id="1340" w:author="Danis Pierre-Alain" w:date="2019-11-21T16:28:00Z">
            <w:rPr>
              <w:rStyle w:val="VerbatimChar"/>
            </w:rPr>
          </w:rPrChange>
        </w:rPr>
        <w:t>': 2.0,</w:t>
      </w:r>
      <w:r w:rsidRPr="0072190D">
        <w:rPr>
          <w:lang w:val="fr-FR"/>
          <w:rPrChange w:id="1341" w:author="Danis Pierre-Alain" w:date="2019-11-21T16:28:00Z">
            <w:rPr/>
          </w:rPrChange>
        </w:rPr>
        <w:br/>
      </w:r>
      <w:r w:rsidRPr="0072190D">
        <w:rPr>
          <w:rStyle w:val="VerbatimChar"/>
          <w:lang w:val="fr-FR"/>
          <w:rPrChange w:id="1342" w:author="Danis Pierre-Alain" w:date="2019-11-21T16:28:00Z">
            <w:rPr>
              <w:rStyle w:val="VerbatimChar"/>
            </w:rPr>
          </w:rPrChange>
        </w:rPr>
        <w:t xml:space="preserve">           '</w:t>
      </w:r>
      <w:proofErr w:type="spellStart"/>
      <w:r w:rsidRPr="0072190D">
        <w:rPr>
          <w:rStyle w:val="VerbatimChar"/>
          <w:lang w:val="fr-FR"/>
          <w:rPrChange w:id="1343" w:author="Danis Pierre-Alain" w:date="2019-11-21T16:28:00Z">
            <w:rPr>
              <w:rStyle w:val="VerbatimChar"/>
            </w:rPr>
          </w:rPrChange>
        </w:rPr>
        <w:t>E3</w:t>
      </w:r>
      <w:proofErr w:type="spellEnd"/>
      <w:r w:rsidRPr="0072190D">
        <w:rPr>
          <w:rStyle w:val="VerbatimChar"/>
          <w:lang w:val="fr-FR"/>
          <w:rPrChange w:id="1344" w:author="Danis Pierre-Alain" w:date="2019-11-21T16:28:00Z">
            <w:rPr>
              <w:rStyle w:val="VerbatimChar"/>
            </w:rPr>
          </w:rPrChange>
        </w:rPr>
        <w:t>': -1.8}</w:t>
      </w:r>
      <w:r w:rsidRPr="0072190D">
        <w:rPr>
          <w:lang w:val="fr-FR"/>
          <w:rPrChange w:id="1345" w:author="Danis Pierre-Alain" w:date="2019-11-21T16:28:00Z">
            <w:rPr/>
          </w:rPrChange>
        </w:rPr>
        <w:br/>
      </w:r>
      <w:r w:rsidRPr="0072190D">
        <w:rPr>
          <w:rStyle w:val="VerbatimChar"/>
          <w:lang w:val="fr-FR"/>
          <w:rPrChange w:id="1346" w:author="Danis Pierre-Alain" w:date="2019-11-21T16:28:00Z">
            <w:rPr>
              <w:rStyle w:val="VerbatimChar"/>
            </w:rPr>
          </w:rPrChange>
        </w:rPr>
        <w:t xml:space="preserve">e = </w:t>
      </w:r>
      <w:proofErr w:type="spellStart"/>
      <w:r w:rsidRPr="0072190D">
        <w:rPr>
          <w:rStyle w:val="VerbatimChar"/>
          <w:lang w:val="fr-FR"/>
          <w:rPrChange w:id="1347" w:author="Danis Pierre-Alain" w:date="2019-11-21T16:28:00Z">
            <w:rPr>
              <w:rStyle w:val="VerbatimChar"/>
            </w:rPr>
          </w:rPrChange>
        </w:rPr>
        <w:t>estimate_par_e</w:t>
      </w:r>
      <w:proofErr w:type="spellEnd"/>
      <w:r w:rsidRPr="0072190D">
        <w:rPr>
          <w:rStyle w:val="VerbatimChar"/>
          <w:lang w:val="fr-FR"/>
          <w:rPrChange w:id="1348" w:author="Danis Pierre-Alain" w:date="2019-11-21T16:28:00Z">
            <w:rPr>
              <w:rStyle w:val="VerbatimChar"/>
            </w:rPr>
          </w:rPrChange>
        </w:rPr>
        <w:t>(</w:t>
      </w:r>
      <w:proofErr w:type="spellStart"/>
      <w:r w:rsidRPr="0072190D">
        <w:rPr>
          <w:rStyle w:val="VerbatimChar"/>
          <w:lang w:val="fr-FR"/>
          <w:rPrChange w:id="1349" w:author="Danis Pierre-Alain" w:date="2019-11-21T16:28:00Z">
            <w:rPr>
              <w:rStyle w:val="VerbatimChar"/>
            </w:rPr>
          </w:rPrChange>
        </w:rPr>
        <w:t>var_vals</w:t>
      </w:r>
      <w:proofErr w:type="spellEnd"/>
      <w:r w:rsidRPr="0072190D">
        <w:rPr>
          <w:rStyle w:val="VerbatimChar"/>
          <w:lang w:val="fr-FR"/>
          <w:rPrChange w:id="1350" w:author="Danis Pierre-Alain" w:date="2019-11-21T16:28:00Z">
            <w:rPr>
              <w:rStyle w:val="VerbatimChar"/>
            </w:rPr>
          </w:rPrChange>
        </w:rPr>
        <w:t>=</w:t>
      </w:r>
      <w:proofErr w:type="spellStart"/>
      <w:r w:rsidRPr="0072190D">
        <w:rPr>
          <w:rStyle w:val="VerbatimChar"/>
          <w:lang w:val="fr-FR"/>
          <w:rPrChange w:id="1351" w:author="Danis Pierre-Alain" w:date="2019-11-21T16:28:00Z">
            <w:rPr>
              <w:rStyle w:val="VerbatimChar"/>
            </w:rPr>
          </w:rPrChange>
        </w:rPr>
        <w:t>var_vals</w:t>
      </w:r>
      <w:proofErr w:type="spellEnd"/>
      <w:r w:rsidRPr="0072190D">
        <w:rPr>
          <w:rStyle w:val="VerbatimChar"/>
          <w:lang w:val="fr-FR"/>
          <w:rPrChange w:id="1352" w:author="Danis Pierre-Alain" w:date="2019-11-21T16:28:00Z">
            <w:rPr>
              <w:rStyle w:val="VerbatimChar"/>
            </w:rPr>
          </w:rPrChange>
        </w:rPr>
        <w:t xml:space="preserve">, </w:t>
      </w:r>
      <w:proofErr w:type="spellStart"/>
      <w:r w:rsidRPr="0072190D">
        <w:rPr>
          <w:rStyle w:val="VerbatimChar"/>
          <w:lang w:val="fr-FR"/>
          <w:rPrChange w:id="1353" w:author="Danis Pierre-Alain" w:date="2019-11-21T16:28:00Z">
            <w:rPr>
              <w:rStyle w:val="VerbatimChar"/>
            </w:rPr>
          </w:rPrChange>
        </w:rPr>
        <w:t>par_cts</w:t>
      </w:r>
      <w:proofErr w:type="spellEnd"/>
      <w:r w:rsidRPr="0072190D">
        <w:rPr>
          <w:rStyle w:val="VerbatimChar"/>
          <w:lang w:val="fr-FR"/>
          <w:rPrChange w:id="1354" w:author="Danis Pierre-Alain" w:date="2019-11-21T16:28:00Z">
            <w:rPr>
              <w:rStyle w:val="VerbatimChar"/>
            </w:rPr>
          </w:rPrChange>
        </w:rPr>
        <w:t>=</w:t>
      </w:r>
      <w:proofErr w:type="spellStart"/>
      <w:r w:rsidRPr="0072190D">
        <w:rPr>
          <w:rStyle w:val="VerbatimChar"/>
          <w:lang w:val="fr-FR"/>
          <w:rPrChange w:id="1355" w:author="Danis Pierre-Alain" w:date="2019-11-21T16:28:00Z">
            <w:rPr>
              <w:rStyle w:val="VerbatimChar"/>
            </w:rPr>
          </w:rPrChange>
        </w:rPr>
        <w:t>par_cts</w:t>
      </w:r>
      <w:proofErr w:type="spellEnd"/>
      <w:r w:rsidRPr="0072190D">
        <w:rPr>
          <w:rStyle w:val="VerbatimChar"/>
          <w:lang w:val="fr-FR"/>
          <w:rPrChange w:id="1356" w:author="Danis Pierre-Alain" w:date="2019-11-21T16:28:00Z">
            <w:rPr>
              <w:rStyle w:val="VerbatimChar"/>
            </w:rPr>
          </w:rPrChange>
        </w:rPr>
        <w:t>)</w:t>
      </w:r>
    </w:p>
    <w:p w14:paraId="62549F90" w14:textId="77777777" w:rsidR="003B081E" w:rsidRDefault="0072190D">
      <w:pPr>
        <w:pStyle w:val="DefinitionTerm"/>
      </w:pPr>
      <w:r w:rsidRPr="0072190D">
        <w:rPr>
          <w:lang w:val="fr-FR"/>
          <w:rPrChange w:id="1357" w:author="Danis Pierre-Alain" w:date="2019-11-21T16:28:00Z">
            <w:rPr/>
          </w:rPrChange>
        </w:rPr>
        <w:t xml:space="preserve"> </w:t>
      </w:r>
      <w:proofErr w:type="spellStart"/>
      <w:r>
        <w:rPr>
          <w:rStyle w:val="VerbatimChar"/>
        </w:rPr>
        <w:t>parameter_functions.estimate_</w:t>
      </w:r>
      <w:proofErr w:type="gramStart"/>
      <w:r>
        <w:rPr>
          <w:rStyle w:val="VerbatimChar"/>
        </w:rPr>
        <w:t>parameters</w:t>
      </w:r>
      <w:proofErr w:type="spellEnd"/>
      <w:r>
        <w:t>(</w:t>
      </w:r>
      <w:proofErr w:type="spellStart"/>
      <w:proofErr w:type="gramEnd"/>
      <w:r>
        <w:rPr>
          <w:i/>
        </w:rPr>
        <w:t>var_vals</w:t>
      </w:r>
      <w:proofErr w:type="spellEnd"/>
      <w:r>
        <w:t xml:space="preserve">, </w:t>
      </w:r>
      <w:proofErr w:type="spellStart"/>
      <w:r>
        <w:rPr>
          <w:i/>
        </w:rPr>
        <w:t>par_cts</w:t>
      </w:r>
      <w:proofErr w:type="spellEnd"/>
      <w:r>
        <w:t>)</w:t>
      </w:r>
      <w:hyperlink w:anchor="parameter_functions.estimate_parameters">
        <w:r>
          <w:rPr>
            <w:rStyle w:val="Lienhypertexte"/>
          </w:rPr>
          <w:t>¶</w:t>
        </w:r>
      </w:hyperlink>
    </w:p>
    <w:p w14:paraId="637A39FE" w14:textId="77777777" w:rsidR="003B081E" w:rsidRPr="0072190D" w:rsidRDefault="0072190D">
      <w:pPr>
        <w:pStyle w:val="Definition"/>
        <w:rPr>
          <w:lang w:val="fr-FR"/>
          <w:rPrChange w:id="1358" w:author="Danis Pierre-Alain" w:date="2019-11-21T16:28:00Z">
            <w:rPr/>
          </w:rPrChange>
        </w:rPr>
      </w:pPr>
      <w:r w:rsidRPr="0072190D">
        <w:rPr>
          <w:lang w:val="fr-FR"/>
          <w:rPrChange w:id="1359" w:author="Danis Pierre-Alain" w:date="2019-11-21T16:28:00Z">
            <w:rPr/>
          </w:rPrChange>
        </w:rPr>
        <w:t>Estime les valeurs des paramètres d’OKP.</w:t>
      </w:r>
    </w:p>
    <w:p w14:paraId="630FA794" w14:textId="77777777" w:rsidR="003B081E" w:rsidRDefault="0072190D">
      <w:pPr>
        <w:pStyle w:val="Definition"/>
      </w:pPr>
      <w:proofErr w:type="spellStart"/>
      <w:r>
        <w:t>Paramètres</w:t>
      </w:r>
      <w:proofErr w:type="spellEnd"/>
    </w:p>
    <w:p w14:paraId="6A9CBE97" w14:textId="77777777" w:rsidR="003B081E" w:rsidRPr="0072190D" w:rsidRDefault="0072190D">
      <w:pPr>
        <w:pStyle w:val="Definition"/>
        <w:numPr>
          <w:ilvl w:val="0"/>
          <w:numId w:val="14"/>
        </w:numPr>
        <w:rPr>
          <w:lang w:val="fr-FR"/>
          <w:rPrChange w:id="1360" w:author="Danis Pierre-Alain" w:date="2019-11-21T16:28:00Z">
            <w:rPr/>
          </w:rPrChange>
        </w:rPr>
        <w:pPrChange w:id="1361" w:author="Danis Pierre-Alain" w:date="2019-11-21T16:28:00Z">
          <w:pPr>
            <w:pStyle w:val="Definition"/>
            <w:numPr>
              <w:numId w:val="48"/>
            </w:numPr>
            <w:tabs>
              <w:tab w:val="num" w:pos="0"/>
            </w:tabs>
            <w:ind w:left="480" w:hanging="480"/>
          </w:pPr>
        </w:pPrChange>
      </w:pPr>
      <w:proofErr w:type="spellStart"/>
      <w:r w:rsidRPr="0072190D">
        <w:rPr>
          <w:b/>
          <w:lang w:val="fr-FR"/>
          <w:rPrChange w:id="1362" w:author="Danis Pierre-Alain" w:date="2019-11-21T16:28:00Z">
            <w:rPr>
              <w:b/>
            </w:rPr>
          </w:rPrChange>
        </w:rPr>
        <w:t>var_vals</w:t>
      </w:r>
      <w:proofErr w:type="spellEnd"/>
      <w:r w:rsidRPr="0072190D">
        <w:rPr>
          <w:lang w:val="fr-FR"/>
          <w:rPrChange w:id="1363" w:author="Danis Pierre-Alain" w:date="2019-11-21T16:28:00Z">
            <w:rPr/>
          </w:rPrChange>
        </w:rPr>
        <w:t xml:space="preserve"> – un dictionnaire qui indique la valeur des variables indépendantes “latitude” (dégrées Nord), “altitude” (m), “</w:t>
      </w:r>
      <w:proofErr w:type="spellStart"/>
      <w:r w:rsidRPr="0072190D">
        <w:rPr>
          <w:lang w:val="fr-FR"/>
          <w:rPrChange w:id="1364" w:author="Danis Pierre-Alain" w:date="2019-11-21T16:28:00Z">
            <w:rPr/>
          </w:rPrChange>
        </w:rPr>
        <w:t>zmax</w:t>
      </w:r>
      <w:proofErr w:type="spellEnd"/>
      <w:r w:rsidRPr="0072190D">
        <w:rPr>
          <w:lang w:val="fr-FR"/>
          <w:rPrChange w:id="1365" w:author="Danis Pierre-Alain" w:date="2019-11-21T16:28:00Z">
            <w:rPr/>
          </w:rPrChange>
        </w:rPr>
        <w:t>” (m), “surface” (</w:t>
      </w:r>
      <w:proofErr w:type="spellStart"/>
      <w:r w:rsidRPr="0072190D">
        <w:rPr>
          <w:lang w:val="fr-FR"/>
          <w:rPrChange w:id="1366" w:author="Danis Pierre-Alain" w:date="2019-11-21T16:28:00Z">
            <w:rPr/>
          </w:rPrChange>
        </w:rPr>
        <w:t>m</w:t>
      </w:r>
      <w:r w:rsidRPr="0072190D">
        <w:rPr>
          <w:vertAlign w:val="superscript"/>
          <w:lang w:val="fr-FR"/>
          <w:rPrChange w:id="1367" w:author="Danis Pierre-Alain" w:date="2019-11-21T16:28:00Z">
            <w:rPr>
              <w:vertAlign w:val="superscript"/>
            </w:rPr>
          </w:rPrChange>
        </w:rPr>
        <w:t>2</w:t>
      </w:r>
      <w:proofErr w:type="spellEnd"/>
      <w:r w:rsidRPr="0072190D">
        <w:rPr>
          <w:lang w:val="fr-FR"/>
          <w:rPrChange w:id="1368" w:author="Danis Pierre-Alain" w:date="2019-11-21T16:28:00Z">
            <w:rPr/>
          </w:rPrChange>
        </w:rPr>
        <w:t>), “volume” (</w:t>
      </w:r>
      <w:proofErr w:type="spellStart"/>
      <w:r w:rsidRPr="0072190D">
        <w:rPr>
          <w:lang w:val="fr-FR"/>
          <w:rPrChange w:id="1369" w:author="Danis Pierre-Alain" w:date="2019-11-21T16:28:00Z">
            <w:rPr/>
          </w:rPrChange>
        </w:rPr>
        <w:t>m</w:t>
      </w:r>
      <w:r w:rsidRPr="0072190D">
        <w:rPr>
          <w:vertAlign w:val="superscript"/>
          <w:lang w:val="fr-FR"/>
          <w:rPrChange w:id="1370" w:author="Danis Pierre-Alain" w:date="2019-11-21T16:28:00Z">
            <w:rPr>
              <w:vertAlign w:val="superscript"/>
            </w:rPr>
          </w:rPrChange>
        </w:rPr>
        <w:t>3</w:t>
      </w:r>
      <w:proofErr w:type="spellEnd"/>
      <w:r w:rsidRPr="0072190D">
        <w:rPr>
          <w:lang w:val="fr-FR"/>
          <w:rPrChange w:id="1371" w:author="Danis Pierre-Alain" w:date="2019-11-21T16:28:00Z">
            <w:rPr/>
          </w:rPrChange>
        </w:rPr>
        <w:t>).</w:t>
      </w:r>
    </w:p>
    <w:p w14:paraId="1A48A14A" w14:textId="77777777" w:rsidR="003B081E" w:rsidRPr="0072190D" w:rsidRDefault="0072190D">
      <w:pPr>
        <w:pStyle w:val="Definition"/>
        <w:numPr>
          <w:ilvl w:val="0"/>
          <w:numId w:val="14"/>
        </w:numPr>
        <w:rPr>
          <w:lang w:val="fr-FR"/>
          <w:rPrChange w:id="1372" w:author="Danis Pierre-Alain" w:date="2019-11-21T16:28:00Z">
            <w:rPr/>
          </w:rPrChange>
        </w:rPr>
        <w:pPrChange w:id="1373" w:author="Danis Pierre-Alain" w:date="2019-11-21T16:28:00Z">
          <w:pPr>
            <w:pStyle w:val="Definition"/>
            <w:numPr>
              <w:numId w:val="48"/>
            </w:numPr>
            <w:tabs>
              <w:tab w:val="num" w:pos="0"/>
            </w:tabs>
            <w:ind w:left="480" w:hanging="480"/>
          </w:pPr>
        </w:pPrChange>
      </w:pPr>
      <w:proofErr w:type="spellStart"/>
      <w:r w:rsidRPr="0072190D">
        <w:rPr>
          <w:b/>
          <w:lang w:val="fr-FR"/>
          <w:rPrChange w:id="1374" w:author="Danis Pierre-Alain" w:date="2019-11-21T16:28:00Z">
            <w:rPr>
              <w:b/>
            </w:rPr>
          </w:rPrChange>
        </w:rPr>
        <w:t>par_cts</w:t>
      </w:r>
      <w:proofErr w:type="spellEnd"/>
      <w:r w:rsidRPr="0072190D">
        <w:rPr>
          <w:lang w:val="fr-FR"/>
          <w:rPrChange w:id="1375" w:author="Danis Pierre-Alain" w:date="2019-11-21T16:28:00Z">
            <w:rPr/>
          </w:rPrChange>
        </w:rPr>
        <w:t xml:space="preserve"> – un dictionnaire qui indique la valeur des constantes “ALPHA1”-“ALPHA4”, “BETA1”-“BETA3”, “A1”-“A4”, “B1”-“B2”, “C1”-“C2”, “D”, “E1”-“E3”.</w:t>
      </w:r>
    </w:p>
    <w:p w14:paraId="6F606614" w14:textId="77777777" w:rsidR="003B081E" w:rsidRPr="0072190D" w:rsidRDefault="0072190D">
      <w:pPr>
        <w:pStyle w:val="Definition"/>
        <w:rPr>
          <w:lang w:val="fr-FR"/>
          <w:rPrChange w:id="1376" w:author="Danis Pierre-Alain" w:date="2019-11-21T16:28:00Z">
            <w:rPr/>
          </w:rPrChange>
        </w:rPr>
      </w:pPr>
      <w:r w:rsidRPr="0072190D">
        <w:rPr>
          <w:lang w:val="fr-FR"/>
          <w:rPrChange w:id="1377" w:author="Danis Pierre-Alain" w:date="2019-11-21T16:28:00Z">
            <w:rPr/>
          </w:rPrChange>
        </w:rPr>
        <w:t>Retourne</w:t>
      </w:r>
    </w:p>
    <w:p w14:paraId="6038F112" w14:textId="77777777" w:rsidR="003B081E" w:rsidRPr="0072190D" w:rsidRDefault="0072190D">
      <w:pPr>
        <w:pStyle w:val="Definition"/>
        <w:rPr>
          <w:lang w:val="fr-FR"/>
          <w:rPrChange w:id="1378" w:author="Danis Pierre-Alain" w:date="2019-11-21T16:28:00Z">
            <w:rPr/>
          </w:rPrChange>
        </w:rPr>
      </w:pPr>
      <w:r w:rsidRPr="0072190D">
        <w:rPr>
          <w:lang w:val="fr-FR"/>
          <w:rPrChange w:id="1379" w:author="Danis Pierre-Alain" w:date="2019-11-21T16:28:00Z">
            <w:rPr/>
          </w:rPrChange>
        </w:rPr>
        <w:t>Un dictionnaire des valeurs des paramètres du modèle OKP d’après l’</w:t>
      </w:r>
      <w:proofErr w:type="spellStart"/>
      <w:r w:rsidRPr="0072190D">
        <w:rPr>
          <w:lang w:val="fr-FR"/>
          <w:rPrChange w:id="1380" w:author="Danis Pierre-Alain" w:date="2019-11-21T16:28:00Z">
            <w:rPr/>
          </w:rPrChange>
        </w:rPr>
        <w:t>Éq</w:t>
      </w:r>
      <w:proofErr w:type="spellEnd"/>
      <w:r w:rsidRPr="0072190D">
        <w:rPr>
          <w:lang w:val="fr-FR"/>
          <w:rPrChange w:id="1381" w:author="Danis Pierre-Alain" w:date="2019-11-21T16:28:00Z">
            <w:rPr/>
          </w:rPrChange>
        </w:rPr>
        <w:t>. (21, 23-25, 27-28) dans Prats &amp; Danis (2019, p. 6-10).</w:t>
      </w:r>
    </w:p>
    <w:p w14:paraId="03851749" w14:textId="77777777" w:rsidR="003B081E" w:rsidRPr="0072190D" w:rsidRDefault="0072190D">
      <w:pPr>
        <w:pStyle w:val="Definition"/>
        <w:rPr>
          <w:lang w:val="fr-FR"/>
          <w:rPrChange w:id="1382" w:author="Danis Pierre-Alain" w:date="2019-11-21T16:28:00Z">
            <w:rPr/>
          </w:rPrChange>
        </w:rPr>
      </w:pPr>
      <w:r w:rsidRPr="0072190D">
        <w:rPr>
          <w:lang w:val="fr-FR"/>
          <w:rPrChange w:id="1383" w:author="Danis Pierre-Alain" w:date="2019-11-21T16:28:00Z">
            <w:rPr/>
          </w:rPrChange>
        </w:rPr>
        <w:t>Exemple</w:t>
      </w:r>
    </w:p>
    <w:p w14:paraId="23DAF389" w14:textId="77777777" w:rsidR="003B081E" w:rsidRPr="0072190D" w:rsidRDefault="0072190D">
      <w:pPr>
        <w:pStyle w:val="Definition"/>
        <w:rPr>
          <w:lang w:val="fr-FR"/>
          <w:rPrChange w:id="1384" w:author="Danis Pierre-Alain" w:date="2019-11-21T16:28:00Z">
            <w:rPr/>
          </w:rPrChange>
        </w:rPr>
      </w:pPr>
      <w:proofErr w:type="spellStart"/>
      <w:r w:rsidRPr="0072190D">
        <w:rPr>
          <w:rStyle w:val="VerbatimChar"/>
          <w:lang w:val="fr-FR"/>
          <w:rPrChange w:id="1385" w:author="Danis Pierre-Alain" w:date="2019-11-21T16:28:00Z">
            <w:rPr>
              <w:rStyle w:val="VerbatimChar"/>
            </w:rPr>
          </w:rPrChange>
        </w:rPr>
        <w:t>var_vals</w:t>
      </w:r>
      <w:proofErr w:type="spellEnd"/>
      <w:r w:rsidRPr="0072190D">
        <w:rPr>
          <w:rStyle w:val="VerbatimChar"/>
          <w:lang w:val="fr-FR"/>
          <w:rPrChange w:id="1386" w:author="Danis Pierre-Alain" w:date="2019-11-21T16:28:00Z">
            <w:rPr>
              <w:rStyle w:val="VerbatimChar"/>
            </w:rPr>
          </w:rPrChange>
        </w:rPr>
        <w:t xml:space="preserve"> = {'latitude': 44.233,</w:t>
      </w:r>
      <w:r w:rsidRPr="0072190D">
        <w:rPr>
          <w:lang w:val="fr-FR"/>
          <w:rPrChange w:id="1387" w:author="Danis Pierre-Alain" w:date="2019-11-21T16:28:00Z">
            <w:rPr/>
          </w:rPrChange>
        </w:rPr>
        <w:br/>
      </w:r>
      <w:r w:rsidRPr="0072190D">
        <w:rPr>
          <w:rStyle w:val="VerbatimChar"/>
          <w:lang w:val="fr-FR"/>
          <w:rPrChange w:id="1388" w:author="Danis Pierre-Alain" w:date="2019-11-21T16:28:00Z">
            <w:rPr>
              <w:rStyle w:val="VerbatimChar"/>
            </w:rPr>
          </w:rPrChange>
        </w:rPr>
        <w:t xml:space="preserve">            'altitude': 2232,</w:t>
      </w:r>
      <w:r w:rsidRPr="0072190D">
        <w:rPr>
          <w:lang w:val="fr-FR"/>
          <w:rPrChange w:id="1389" w:author="Danis Pierre-Alain" w:date="2019-11-21T16:28:00Z">
            <w:rPr/>
          </w:rPrChange>
        </w:rPr>
        <w:br/>
      </w:r>
      <w:r w:rsidRPr="0072190D">
        <w:rPr>
          <w:rStyle w:val="VerbatimChar"/>
          <w:lang w:val="fr-FR"/>
          <w:rPrChange w:id="1390" w:author="Danis Pierre-Alain" w:date="2019-11-21T16:28:00Z">
            <w:rPr>
              <w:rStyle w:val="VerbatimChar"/>
            </w:rPr>
          </w:rPrChange>
        </w:rPr>
        <w:t xml:space="preserve">            'surface': 528425,</w:t>
      </w:r>
      <w:r w:rsidRPr="0072190D">
        <w:rPr>
          <w:lang w:val="fr-FR"/>
          <w:rPrChange w:id="1391" w:author="Danis Pierre-Alain" w:date="2019-11-21T16:28:00Z">
            <w:rPr/>
          </w:rPrChange>
        </w:rPr>
        <w:br/>
      </w:r>
      <w:r w:rsidRPr="0072190D">
        <w:rPr>
          <w:rStyle w:val="VerbatimChar"/>
          <w:lang w:val="fr-FR"/>
          <w:rPrChange w:id="1392" w:author="Danis Pierre-Alain" w:date="2019-11-21T16:28:00Z">
            <w:rPr>
              <w:rStyle w:val="VerbatimChar"/>
            </w:rPr>
          </w:rPrChange>
        </w:rPr>
        <w:t xml:space="preserve">            'volume': 9775853,</w:t>
      </w:r>
      <w:r w:rsidRPr="0072190D">
        <w:rPr>
          <w:lang w:val="fr-FR"/>
          <w:rPrChange w:id="1393" w:author="Danis Pierre-Alain" w:date="2019-11-21T16:28:00Z">
            <w:rPr/>
          </w:rPrChange>
        </w:rPr>
        <w:br/>
      </w:r>
      <w:r w:rsidRPr="0072190D">
        <w:rPr>
          <w:rStyle w:val="VerbatimChar"/>
          <w:lang w:val="fr-FR"/>
          <w:rPrChange w:id="1394" w:author="Danis Pierre-Alain" w:date="2019-11-21T16:28:00Z">
            <w:rPr>
              <w:rStyle w:val="VerbatimChar"/>
            </w:rPr>
          </w:rPrChange>
        </w:rPr>
        <w:t xml:space="preserve">            '</w:t>
      </w:r>
      <w:proofErr w:type="spellStart"/>
      <w:r w:rsidRPr="0072190D">
        <w:rPr>
          <w:rStyle w:val="VerbatimChar"/>
          <w:lang w:val="fr-FR"/>
          <w:rPrChange w:id="1395" w:author="Danis Pierre-Alain" w:date="2019-11-21T16:28:00Z">
            <w:rPr>
              <w:rStyle w:val="VerbatimChar"/>
            </w:rPr>
          </w:rPrChange>
        </w:rPr>
        <w:t>zmax</w:t>
      </w:r>
      <w:proofErr w:type="spellEnd"/>
      <w:r w:rsidRPr="0072190D">
        <w:rPr>
          <w:rStyle w:val="VerbatimChar"/>
          <w:lang w:val="fr-FR"/>
          <w:rPrChange w:id="1396" w:author="Danis Pierre-Alain" w:date="2019-11-21T16:28:00Z">
            <w:rPr>
              <w:rStyle w:val="VerbatimChar"/>
            </w:rPr>
          </w:rPrChange>
        </w:rPr>
        <w:t>': 51}</w:t>
      </w:r>
      <w:r w:rsidRPr="0072190D">
        <w:rPr>
          <w:lang w:val="fr-FR"/>
          <w:rPrChange w:id="1397" w:author="Danis Pierre-Alain" w:date="2019-11-21T16:28:00Z">
            <w:rPr/>
          </w:rPrChange>
        </w:rPr>
        <w:br/>
      </w:r>
      <w:proofErr w:type="spellStart"/>
      <w:r w:rsidRPr="0072190D">
        <w:rPr>
          <w:rStyle w:val="VerbatimChar"/>
          <w:lang w:val="fr-FR"/>
          <w:rPrChange w:id="1398" w:author="Danis Pierre-Alain" w:date="2019-11-21T16:28:00Z">
            <w:rPr>
              <w:rStyle w:val="VerbatimChar"/>
            </w:rPr>
          </w:rPrChange>
        </w:rPr>
        <w:t>par_cts</w:t>
      </w:r>
      <w:proofErr w:type="spellEnd"/>
      <w:r w:rsidRPr="0072190D">
        <w:rPr>
          <w:rStyle w:val="VerbatimChar"/>
          <w:lang w:val="fr-FR"/>
          <w:rPrChange w:id="1399" w:author="Danis Pierre-Alain" w:date="2019-11-21T16:28:00Z">
            <w:rPr>
              <w:rStyle w:val="VerbatimChar"/>
            </w:rPr>
          </w:rPrChange>
        </w:rPr>
        <w:t xml:space="preserve"> = {'</w:t>
      </w:r>
      <w:proofErr w:type="spellStart"/>
      <w:r w:rsidRPr="0072190D">
        <w:rPr>
          <w:rStyle w:val="VerbatimChar"/>
          <w:lang w:val="fr-FR"/>
          <w:rPrChange w:id="1400" w:author="Danis Pierre-Alain" w:date="2019-11-21T16:28:00Z">
            <w:rPr>
              <w:rStyle w:val="VerbatimChar"/>
            </w:rPr>
          </w:rPrChange>
        </w:rPr>
        <w:t>A1</w:t>
      </w:r>
      <w:proofErr w:type="spellEnd"/>
      <w:r w:rsidRPr="0072190D">
        <w:rPr>
          <w:rStyle w:val="VerbatimChar"/>
          <w:lang w:val="fr-FR"/>
          <w:rPrChange w:id="1401" w:author="Danis Pierre-Alain" w:date="2019-11-21T16:28:00Z">
            <w:rPr>
              <w:rStyle w:val="VerbatimChar"/>
            </w:rPr>
          </w:rPrChange>
        </w:rPr>
        <w:t>': 39.9, 'A2': -0.484, '</w:t>
      </w:r>
      <w:proofErr w:type="spellStart"/>
      <w:r w:rsidRPr="0072190D">
        <w:rPr>
          <w:rStyle w:val="VerbatimChar"/>
          <w:lang w:val="fr-FR"/>
          <w:rPrChange w:id="1402" w:author="Danis Pierre-Alain" w:date="2019-11-21T16:28:00Z">
            <w:rPr>
              <w:rStyle w:val="VerbatimChar"/>
            </w:rPr>
          </w:rPrChange>
        </w:rPr>
        <w:t>A3</w:t>
      </w:r>
      <w:proofErr w:type="spellEnd"/>
      <w:r w:rsidRPr="0072190D">
        <w:rPr>
          <w:rStyle w:val="VerbatimChar"/>
          <w:lang w:val="fr-FR"/>
          <w:rPrChange w:id="1403" w:author="Danis Pierre-Alain" w:date="2019-11-21T16:28:00Z">
            <w:rPr>
              <w:rStyle w:val="VerbatimChar"/>
            </w:rPr>
          </w:rPrChange>
        </w:rPr>
        <w:t>': -</w:t>
      </w:r>
      <w:proofErr w:type="spellStart"/>
      <w:r w:rsidRPr="0072190D">
        <w:rPr>
          <w:rStyle w:val="VerbatimChar"/>
          <w:lang w:val="fr-FR"/>
          <w:rPrChange w:id="1404" w:author="Danis Pierre-Alain" w:date="2019-11-21T16:28:00Z">
            <w:rPr>
              <w:rStyle w:val="VerbatimChar"/>
            </w:rPr>
          </w:rPrChange>
        </w:rPr>
        <w:t>4.52E</w:t>
      </w:r>
      <w:proofErr w:type="spellEnd"/>
      <w:r w:rsidRPr="0072190D">
        <w:rPr>
          <w:rStyle w:val="VerbatimChar"/>
          <w:lang w:val="fr-FR"/>
          <w:rPrChange w:id="1405" w:author="Danis Pierre-Alain" w:date="2019-11-21T16:28:00Z">
            <w:rPr>
              <w:rStyle w:val="VerbatimChar"/>
            </w:rPr>
          </w:rPrChange>
        </w:rPr>
        <w:t>-3, '</w:t>
      </w:r>
      <w:proofErr w:type="spellStart"/>
      <w:r w:rsidRPr="0072190D">
        <w:rPr>
          <w:rStyle w:val="VerbatimChar"/>
          <w:lang w:val="fr-FR"/>
          <w:rPrChange w:id="1406" w:author="Danis Pierre-Alain" w:date="2019-11-21T16:28:00Z">
            <w:rPr>
              <w:rStyle w:val="VerbatimChar"/>
            </w:rPr>
          </w:rPrChange>
        </w:rPr>
        <w:t>A4</w:t>
      </w:r>
      <w:proofErr w:type="spellEnd"/>
      <w:r w:rsidRPr="0072190D">
        <w:rPr>
          <w:rStyle w:val="VerbatimChar"/>
          <w:lang w:val="fr-FR"/>
          <w:rPrChange w:id="1407" w:author="Danis Pierre-Alain" w:date="2019-11-21T16:28:00Z">
            <w:rPr>
              <w:rStyle w:val="VerbatimChar"/>
            </w:rPr>
          </w:rPrChange>
        </w:rPr>
        <w:t>': -0.167,</w:t>
      </w:r>
      <w:r w:rsidRPr="0072190D">
        <w:rPr>
          <w:lang w:val="fr-FR"/>
          <w:rPrChange w:id="1408" w:author="Danis Pierre-Alain" w:date="2019-11-21T16:28:00Z">
            <w:rPr/>
          </w:rPrChange>
        </w:rPr>
        <w:br/>
      </w:r>
      <w:r w:rsidRPr="0072190D">
        <w:rPr>
          <w:rStyle w:val="VerbatimChar"/>
          <w:lang w:val="fr-FR"/>
          <w:rPrChange w:id="1409" w:author="Danis Pierre-Alain" w:date="2019-11-21T16:28:00Z">
            <w:rPr>
              <w:rStyle w:val="VerbatimChar"/>
            </w:rPr>
          </w:rPrChange>
        </w:rPr>
        <w:t xml:space="preserve">           'ALPHA1': 0.52, 'ALPHA2': -</w:t>
      </w:r>
      <w:proofErr w:type="spellStart"/>
      <w:r w:rsidRPr="0072190D">
        <w:rPr>
          <w:rStyle w:val="VerbatimChar"/>
          <w:lang w:val="fr-FR"/>
          <w:rPrChange w:id="1410" w:author="Danis Pierre-Alain" w:date="2019-11-21T16:28:00Z">
            <w:rPr>
              <w:rStyle w:val="VerbatimChar"/>
            </w:rPr>
          </w:rPrChange>
        </w:rPr>
        <w:t>3.0E</w:t>
      </w:r>
      <w:proofErr w:type="spellEnd"/>
      <w:r w:rsidRPr="0072190D">
        <w:rPr>
          <w:rStyle w:val="VerbatimChar"/>
          <w:lang w:val="fr-FR"/>
          <w:rPrChange w:id="1411" w:author="Danis Pierre-Alain" w:date="2019-11-21T16:28:00Z">
            <w:rPr>
              <w:rStyle w:val="VerbatimChar"/>
            </w:rPr>
          </w:rPrChange>
        </w:rPr>
        <w:t>-4, 'ALPHA3': 0.25,</w:t>
      </w:r>
      <w:r w:rsidRPr="0072190D">
        <w:rPr>
          <w:lang w:val="fr-FR"/>
          <w:rPrChange w:id="1412" w:author="Danis Pierre-Alain" w:date="2019-11-21T16:28:00Z">
            <w:rPr/>
          </w:rPrChange>
        </w:rPr>
        <w:br/>
      </w:r>
      <w:r w:rsidRPr="0072190D">
        <w:rPr>
          <w:rStyle w:val="VerbatimChar"/>
          <w:lang w:val="fr-FR"/>
          <w:rPrChange w:id="1413" w:author="Danis Pierre-Alain" w:date="2019-11-21T16:28:00Z">
            <w:rPr>
              <w:rStyle w:val="VerbatimChar"/>
            </w:rPr>
          </w:rPrChange>
        </w:rPr>
        <w:t xml:space="preserve">           'ALPHA4': -0.36,</w:t>
      </w:r>
      <w:r w:rsidRPr="0072190D">
        <w:rPr>
          <w:lang w:val="fr-FR"/>
          <w:rPrChange w:id="1414" w:author="Danis Pierre-Alain" w:date="2019-11-21T16:28:00Z">
            <w:rPr/>
          </w:rPrChange>
        </w:rPr>
        <w:br/>
      </w:r>
      <w:r w:rsidRPr="0072190D">
        <w:rPr>
          <w:rStyle w:val="VerbatimChar"/>
          <w:lang w:val="fr-FR"/>
          <w:rPrChange w:id="1415" w:author="Danis Pierre-Alain" w:date="2019-11-21T16:28:00Z">
            <w:rPr>
              <w:rStyle w:val="VerbatimChar"/>
            </w:rPr>
          </w:rPrChange>
        </w:rPr>
        <w:t xml:space="preserve">           '</w:t>
      </w:r>
      <w:proofErr w:type="spellStart"/>
      <w:r w:rsidRPr="0072190D">
        <w:rPr>
          <w:rStyle w:val="VerbatimChar"/>
          <w:lang w:val="fr-FR"/>
          <w:rPrChange w:id="1416" w:author="Danis Pierre-Alain" w:date="2019-11-21T16:28:00Z">
            <w:rPr>
              <w:rStyle w:val="VerbatimChar"/>
            </w:rPr>
          </w:rPrChange>
        </w:rPr>
        <w:t>B1</w:t>
      </w:r>
      <w:proofErr w:type="spellEnd"/>
      <w:r w:rsidRPr="0072190D">
        <w:rPr>
          <w:rStyle w:val="VerbatimChar"/>
          <w:lang w:val="fr-FR"/>
          <w:rPrChange w:id="1417" w:author="Danis Pierre-Alain" w:date="2019-11-21T16:28:00Z">
            <w:rPr>
              <w:rStyle w:val="VerbatimChar"/>
            </w:rPr>
          </w:rPrChange>
        </w:rPr>
        <w:t>': 1.058, '</w:t>
      </w:r>
      <w:proofErr w:type="spellStart"/>
      <w:r w:rsidRPr="0072190D">
        <w:rPr>
          <w:rStyle w:val="VerbatimChar"/>
          <w:lang w:val="fr-FR"/>
          <w:rPrChange w:id="1418" w:author="Danis Pierre-Alain" w:date="2019-11-21T16:28:00Z">
            <w:rPr>
              <w:rStyle w:val="VerbatimChar"/>
            </w:rPr>
          </w:rPrChange>
        </w:rPr>
        <w:t>B2</w:t>
      </w:r>
      <w:proofErr w:type="spellEnd"/>
      <w:r w:rsidRPr="0072190D">
        <w:rPr>
          <w:rStyle w:val="VerbatimChar"/>
          <w:lang w:val="fr-FR"/>
          <w:rPrChange w:id="1419" w:author="Danis Pierre-Alain" w:date="2019-11-21T16:28:00Z">
            <w:rPr>
              <w:rStyle w:val="VerbatimChar"/>
            </w:rPr>
          </w:rPrChange>
        </w:rPr>
        <w:t>': -0.0010,</w:t>
      </w:r>
      <w:r w:rsidRPr="0072190D">
        <w:rPr>
          <w:lang w:val="fr-FR"/>
          <w:rPrChange w:id="1420" w:author="Danis Pierre-Alain" w:date="2019-11-21T16:28:00Z">
            <w:rPr/>
          </w:rPrChange>
        </w:rPr>
        <w:br/>
      </w:r>
      <w:r w:rsidRPr="0072190D">
        <w:rPr>
          <w:rStyle w:val="VerbatimChar"/>
          <w:lang w:val="fr-FR"/>
          <w:rPrChange w:id="1421" w:author="Danis Pierre-Alain" w:date="2019-11-21T16:28:00Z">
            <w:rPr>
              <w:rStyle w:val="VerbatimChar"/>
            </w:rPr>
          </w:rPrChange>
        </w:rPr>
        <w:t xml:space="preserve">           'BETA1': 1.0, 'BETA2': 0.13, 'BETA3': 0.95,</w:t>
      </w:r>
      <w:r w:rsidRPr="0072190D">
        <w:rPr>
          <w:lang w:val="fr-FR"/>
          <w:rPrChange w:id="1422" w:author="Danis Pierre-Alain" w:date="2019-11-21T16:28:00Z">
            <w:rPr/>
          </w:rPrChange>
        </w:rPr>
        <w:br/>
      </w:r>
      <w:r w:rsidRPr="0072190D">
        <w:rPr>
          <w:rStyle w:val="VerbatimChar"/>
          <w:lang w:val="fr-FR"/>
          <w:rPrChange w:id="1423" w:author="Danis Pierre-Alain" w:date="2019-11-21T16:28:00Z">
            <w:rPr>
              <w:rStyle w:val="VerbatimChar"/>
            </w:rPr>
          </w:rPrChange>
        </w:rPr>
        <w:t xml:space="preserve">           '</w:t>
      </w:r>
      <w:proofErr w:type="spellStart"/>
      <w:r w:rsidRPr="0072190D">
        <w:rPr>
          <w:rStyle w:val="VerbatimChar"/>
          <w:lang w:val="fr-FR"/>
          <w:rPrChange w:id="1424" w:author="Danis Pierre-Alain" w:date="2019-11-21T16:28:00Z">
            <w:rPr>
              <w:rStyle w:val="VerbatimChar"/>
            </w:rPr>
          </w:rPrChange>
        </w:rPr>
        <w:t>C1</w:t>
      </w:r>
      <w:proofErr w:type="spellEnd"/>
      <w:r w:rsidRPr="0072190D">
        <w:rPr>
          <w:rStyle w:val="VerbatimChar"/>
          <w:lang w:val="fr-FR"/>
          <w:rPrChange w:id="1425" w:author="Danis Pierre-Alain" w:date="2019-11-21T16:28:00Z">
            <w:rPr>
              <w:rStyle w:val="VerbatimChar"/>
            </w:rPr>
          </w:rPrChange>
        </w:rPr>
        <w:t xml:space="preserve">': </w:t>
      </w:r>
      <w:proofErr w:type="spellStart"/>
      <w:r w:rsidRPr="0072190D">
        <w:rPr>
          <w:rStyle w:val="VerbatimChar"/>
          <w:lang w:val="fr-FR"/>
          <w:rPrChange w:id="1426" w:author="Danis Pierre-Alain" w:date="2019-11-21T16:28:00Z">
            <w:rPr>
              <w:rStyle w:val="VerbatimChar"/>
            </w:rPr>
          </w:rPrChange>
        </w:rPr>
        <w:t>1.12E</w:t>
      </w:r>
      <w:proofErr w:type="spellEnd"/>
      <w:r w:rsidRPr="0072190D">
        <w:rPr>
          <w:rStyle w:val="VerbatimChar"/>
          <w:lang w:val="fr-FR"/>
          <w:rPrChange w:id="1427" w:author="Danis Pierre-Alain" w:date="2019-11-21T16:28:00Z">
            <w:rPr>
              <w:rStyle w:val="VerbatimChar"/>
            </w:rPr>
          </w:rPrChange>
        </w:rPr>
        <w:t>-3, '</w:t>
      </w:r>
      <w:proofErr w:type="spellStart"/>
      <w:r w:rsidRPr="0072190D">
        <w:rPr>
          <w:rStyle w:val="VerbatimChar"/>
          <w:lang w:val="fr-FR"/>
          <w:rPrChange w:id="1428" w:author="Danis Pierre-Alain" w:date="2019-11-21T16:28:00Z">
            <w:rPr>
              <w:rStyle w:val="VerbatimChar"/>
            </w:rPr>
          </w:rPrChange>
        </w:rPr>
        <w:t>C2</w:t>
      </w:r>
      <w:proofErr w:type="spellEnd"/>
      <w:r w:rsidRPr="0072190D">
        <w:rPr>
          <w:rStyle w:val="VerbatimChar"/>
          <w:lang w:val="fr-FR"/>
          <w:rPrChange w:id="1429" w:author="Danis Pierre-Alain" w:date="2019-11-21T16:28:00Z">
            <w:rPr>
              <w:rStyle w:val="VerbatimChar"/>
            </w:rPr>
          </w:rPrChange>
        </w:rPr>
        <w:t>': -</w:t>
      </w:r>
      <w:proofErr w:type="spellStart"/>
      <w:r w:rsidRPr="0072190D">
        <w:rPr>
          <w:rStyle w:val="VerbatimChar"/>
          <w:lang w:val="fr-FR"/>
          <w:rPrChange w:id="1430" w:author="Danis Pierre-Alain" w:date="2019-11-21T16:28:00Z">
            <w:rPr>
              <w:rStyle w:val="VerbatimChar"/>
            </w:rPr>
          </w:rPrChange>
        </w:rPr>
        <w:t>3.62E</w:t>
      </w:r>
      <w:proofErr w:type="spellEnd"/>
      <w:r w:rsidRPr="0072190D">
        <w:rPr>
          <w:rStyle w:val="VerbatimChar"/>
          <w:lang w:val="fr-FR"/>
          <w:rPrChange w:id="1431" w:author="Danis Pierre-Alain" w:date="2019-11-21T16:28:00Z">
            <w:rPr>
              <w:rStyle w:val="VerbatimChar"/>
            </w:rPr>
          </w:rPrChange>
        </w:rPr>
        <w:t>-6,</w:t>
      </w:r>
      <w:r w:rsidRPr="0072190D">
        <w:rPr>
          <w:lang w:val="fr-FR"/>
          <w:rPrChange w:id="1432" w:author="Danis Pierre-Alain" w:date="2019-11-21T16:28:00Z">
            <w:rPr/>
          </w:rPrChange>
        </w:rPr>
        <w:br/>
      </w:r>
      <w:r w:rsidRPr="0072190D">
        <w:rPr>
          <w:rStyle w:val="VerbatimChar"/>
          <w:lang w:val="fr-FR"/>
          <w:rPrChange w:id="1433" w:author="Danis Pierre-Alain" w:date="2019-11-21T16:28:00Z">
            <w:rPr>
              <w:rStyle w:val="VerbatimChar"/>
            </w:rPr>
          </w:rPrChange>
        </w:rPr>
        <w:t xml:space="preserve">           'D': 0.51,</w:t>
      </w:r>
      <w:r w:rsidRPr="0072190D">
        <w:rPr>
          <w:lang w:val="fr-FR"/>
          <w:rPrChange w:id="1434" w:author="Danis Pierre-Alain" w:date="2019-11-21T16:28:00Z">
            <w:rPr/>
          </w:rPrChange>
        </w:rPr>
        <w:br/>
      </w:r>
      <w:r w:rsidRPr="0072190D">
        <w:rPr>
          <w:rStyle w:val="VerbatimChar"/>
          <w:lang w:val="fr-FR"/>
          <w:rPrChange w:id="1435" w:author="Danis Pierre-Alain" w:date="2019-11-21T16:28:00Z">
            <w:rPr>
              <w:rStyle w:val="VerbatimChar"/>
            </w:rPr>
          </w:rPrChange>
        </w:rPr>
        <w:t xml:space="preserve">           '</w:t>
      </w:r>
      <w:proofErr w:type="spellStart"/>
      <w:r w:rsidRPr="0072190D">
        <w:rPr>
          <w:rStyle w:val="VerbatimChar"/>
          <w:lang w:val="fr-FR"/>
          <w:rPrChange w:id="1436" w:author="Danis Pierre-Alain" w:date="2019-11-21T16:28:00Z">
            <w:rPr>
              <w:rStyle w:val="VerbatimChar"/>
            </w:rPr>
          </w:rPrChange>
        </w:rPr>
        <w:t>E1</w:t>
      </w:r>
      <w:proofErr w:type="spellEnd"/>
      <w:r w:rsidRPr="0072190D">
        <w:rPr>
          <w:rStyle w:val="VerbatimChar"/>
          <w:lang w:val="fr-FR"/>
          <w:rPrChange w:id="1437" w:author="Danis Pierre-Alain" w:date="2019-11-21T16:28:00Z">
            <w:rPr>
              <w:rStyle w:val="VerbatimChar"/>
            </w:rPr>
          </w:rPrChange>
        </w:rPr>
        <w:t>': 0.10, '</w:t>
      </w:r>
      <w:proofErr w:type="spellStart"/>
      <w:r w:rsidRPr="0072190D">
        <w:rPr>
          <w:rStyle w:val="VerbatimChar"/>
          <w:lang w:val="fr-FR"/>
          <w:rPrChange w:id="1438" w:author="Danis Pierre-Alain" w:date="2019-11-21T16:28:00Z">
            <w:rPr>
              <w:rStyle w:val="VerbatimChar"/>
            </w:rPr>
          </w:rPrChange>
        </w:rPr>
        <w:t>E2</w:t>
      </w:r>
      <w:proofErr w:type="spellEnd"/>
      <w:r w:rsidRPr="0072190D">
        <w:rPr>
          <w:rStyle w:val="VerbatimChar"/>
          <w:lang w:val="fr-FR"/>
          <w:rPrChange w:id="1439" w:author="Danis Pierre-Alain" w:date="2019-11-21T16:28:00Z">
            <w:rPr>
              <w:rStyle w:val="VerbatimChar"/>
            </w:rPr>
          </w:rPrChange>
        </w:rPr>
        <w:t>': 2.0, '</w:t>
      </w:r>
      <w:proofErr w:type="spellStart"/>
      <w:r w:rsidRPr="0072190D">
        <w:rPr>
          <w:rStyle w:val="VerbatimChar"/>
          <w:lang w:val="fr-FR"/>
          <w:rPrChange w:id="1440" w:author="Danis Pierre-Alain" w:date="2019-11-21T16:28:00Z">
            <w:rPr>
              <w:rStyle w:val="VerbatimChar"/>
            </w:rPr>
          </w:rPrChange>
        </w:rPr>
        <w:t>E3</w:t>
      </w:r>
      <w:proofErr w:type="spellEnd"/>
      <w:r w:rsidRPr="0072190D">
        <w:rPr>
          <w:rStyle w:val="VerbatimChar"/>
          <w:lang w:val="fr-FR"/>
          <w:rPrChange w:id="1441" w:author="Danis Pierre-Alain" w:date="2019-11-21T16:28:00Z">
            <w:rPr>
              <w:rStyle w:val="VerbatimChar"/>
            </w:rPr>
          </w:rPrChange>
        </w:rPr>
        <w:t>': -1.8}</w:t>
      </w:r>
      <w:r w:rsidRPr="0072190D">
        <w:rPr>
          <w:lang w:val="fr-FR"/>
          <w:rPrChange w:id="1442" w:author="Danis Pierre-Alain" w:date="2019-11-21T16:28:00Z">
            <w:rPr/>
          </w:rPrChange>
        </w:rPr>
        <w:br/>
      </w:r>
      <w:r w:rsidRPr="0072190D">
        <w:rPr>
          <w:rStyle w:val="VerbatimChar"/>
          <w:lang w:val="fr-FR"/>
          <w:rPrChange w:id="1443" w:author="Danis Pierre-Alain" w:date="2019-11-21T16:28:00Z">
            <w:rPr>
              <w:rStyle w:val="VerbatimChar"/>
            </w:rPr>
          </w:rPrChange>
        </w:rPr>
        <w:t xml:space="preserve">pars = </w:t>
      </w:r>
      <w:proofErr w:type="spellStart"/>
      <w:r w:rsidRPr="0072190D">
        <w:rPr>
          <w:rStyle w:val="VerbatimChar"/>
          <w:lang w:val="fr-FR"/>
          <w:rPrChange w:id="1444" w:author="Danis Pierre-Alain" w:date="2019-11-21T16:28:00Z">
            <w:rPr>
              <w:rStyle w:val="VerbatimChar"/>
            </w:rPr>
          </w:rPrChange>
        </w:rPr>
        <w:t>estimate_parameters</w:t>
      </w:r>
      <w:proofErr w:type="spellEnd"/>
      <w:r w:rsidRPr="0072190D">
        <w:rPr>
          <w:rStyle w:val="VerbatimChar"/>
          <w:lang w:val="fr-FR"/>
          <w:rPrChange w:id="1445" w:author="Danis Pierre-Alain" w:date="2019-11-21T16:28:00Z">
            <w:rPr>
              <w:rStyle w:val="VerbatimChar"/>
            </w:rPr>
          </w:rPrChange>
        </w:rPr>
        <w:t>(</w:t>
      </w:r>
      <w:proofErr w:type="spellStart"/>
      <w:r w:rsidRPr="0072190D">
        <w:rPr>
          <w:rStyle w:val="VerbatimChar"/>
          <w:lang w:val="fr-FR"/>
          <w:rPrChange w:id="1446" w:author="Danis Pierre-Alain" w:date="2019-11-21T16:28:00Z">
            <w:rPr>
              <w:rStyle w:val="VerbatimChar"/>
            </w:rPr>
          </w:rPrChange>
        </w:rPr>
        <w:t>var_vals</w:t>
      </w:r>
      <w:proofErr w:type="spellEnd"/>
      <w:r w:rsidRPr="0072190D">
        <w:rPr>
          <w:rStyle w:val="VerbatimChar"/>
          <w:lang w:val="fr-FR"/>
          <w:rPrChange w:id="1447" w:author="Danis Pierre-Alain" w:date="2019-11-21T16:28:00Z">
            <w:rPr>
              <w:rStyle w:val="VerbatimChar"/>
            </w:rPr>
          </w:rPrChange>
        </w:rPr>
        <w:t>=</w:t>
      </w:r>
      <w:proofErr w:type="spellStart"/>
      <w:r w:rsidRPr="0072190D">
        <w:rPr>
          <w:rStyle w:val="VerbatimChar"/>
          <w:lang w:val="fr-FR"/>
          <w:rPrChange w:id="1448" w:author="Danis Pierre-Alain" w:date="2019-11-21T16:28:00Z">
            <w:rPr>
              <w:rStyle w:val="VerbatimChar"/>
            </w:rPr>
          </w:rPrChange>
        </w:rPr>
        <w:t>var_vals</w:t>
      </w:r>
      <w:proofErr w:type="spellEnd"/>
      <w:r w:rsidRPr="0072190D">
        <w:rPr>
          <w:rStyle w:val="VerbatimChar"/>
          <w:lang w:val="fr-FR"/>
          <w:rPrChange w:id="1449" w:author="Danis Pierre-Alain" w:date="2019-11-21T16:28:00Z">
            <w:rPr>
              <w:rStyle w:val="VerbatimChar"/>
            </w:rPr>
          </w:rPrChange>
        </w:rPr>
        <w:t xml:space="preserve">, </w:t>
      </w:r>
      <w:proofErr w:type="spellStart"/>
      <w:r w:rsidRPr="0072190D">
        <w:rPr>
          <w:rStyle w:val="VerbatimChar"/>
          <w:lang w:val="fr-FR"/>
          <w:rPrChange w:id="1450" w:author="Danis Pierre-Alain" w:date="2019-11-21T16:28:00Z">
            <w:rPr>
              <w:rStyle w:val="VerbatimChar"/>
            </w:rPr>
          </w:rPrChange>
        </w:rPr>
        <w:t>par_cts</w:t>
      </w:r>
      <w:proofErr w:type="spellEnd"/>
      <w:r w:rsidRPr="0072190D">
        <w:rPr>
          <w:rStyle w:val="VerbatimChar"/>
          <w:lang w:val="fr-FR"/>
          <w:rPrChange w:id="1451" w:author="Danis Pierre-Alain" w:date="2019-11-21T16:28:00Z">
            <w:rPr>
              <w:rStyle w:val="VerbatimChar"/>
            </w:rPr>
          </w:rPrChange>
        </w:rPr>
        <w:t>=</w:t>
      </w:r>
      <w:proofErr w:type="spellStart"/>
      <w:r w:rsidRPr="0072190D">
        <w:rPr>
          <w:rStyle w:val="VerbatimChar"/>
          <w:lang w:val="fr-FR"/>
          <w:rPrChange w:id="1452" w:author="Danis Pierre-Alain" w:date="2019-11-21T16:28:00Z">
            <w:rPr>
              <w:rStyle w:val="VerbatimChar"/>
            </w:rPr>
          </w:rPrChange>
        </w:rPr>
        <w:t>par_cts</w:t>
      </w:r>
      <w:proofErr w:type="spellEnd"/>
      <w:r w:rsidRPr="0072190D">
        <w:rPr>
          <w:rStyle w:val="VerbatimChar"/>
          <w:lang w:val="fr-FR"/>
          <w:rPrChange w:id="1453" w:author="Danis Pierre-Alain" w:date="2019-11-21T16:28:00Z">
            <w:rPr>
              <w:rStyle w:val="VerbatimChar"/>
            </w:rPr>
          </w:rPrChange>
        </w:rPr>
        <w:t>)</w:t>
      </w:r>
    </w:p>
    <w:p w14:paraId="21BD8219" w14:textId="77777777" w:rsidR="003B081E" w:rsidRPr="0072190D" w:rsidRDefault="003B081E">
      <w:pPr>
        <w:pStyle w:val="Compact"/>
        <w:rPr>
          <w:lang w:val="fr-FR"/>
          <w:rPrChange w:id="1454" w:author="Danis Pierre-Alain" w:date="2019-11-21T16:28:00Z">
            <w:rPr/>
          </w:rPrChange>
        </w:rPr>
      </w:pPr>
    </w:p>
    <w:p w14:paraId="7E34BCD0" w14:textId="77777777" w:rsidR="003B081E" w:rsidRPr="0072190D" w:rsidRDefault="0072190D">
      <w:pPr>
        <w:pStyle w:val="Titre3"/>
        <w:rPr>
          <w:lang w:val="fr-FR"/>
          <w:rPrChange w:id="1455" w:author="Danis Pierre-Alain" w:date="2019-11-21T16:28:00Z">
            <w:rPr/>
          </w:rPrChange>
        </w:rPr>
      </w:pPr>
      <w:bookmarkStart w:id="1456" w:name="module-input_output"/>
      <w:bookmarkEnd w:id="1456"/>
      <w:r w:rsidRPr="0072190D">
        <w:rPr>
          <w:lang w:val="fr-FR"/>
          <w:rPrChange w:id="1457" w:author="Danis Pierre-Alain" w:date="2019-11-21T16:28:00Z">
            <w:rPr/>
          </w:rPrChange>
        </w:rPr>
        <w:t xml:space="preserve">Module </w:t>
      </w:r>
      <w:proofErr w:type="spellStart"/>
      <w:r w:rsidRPr="0072190D">
        <w:rPr>
          <w:rStyle w:val="VerbatimChar"/>
          <w:lang w:val="fr-FR"/>
          <w:rPrChange w:id="1458" w:author="Danis Pierre-Alain" w:date="2019-11-21T16:28:00Z">
            <w:rPr>
              <w:rStyle w:val="VerbatimChar"/>
            </w:rPr>
          </w:rPrChange>
        </w:rPr>
        <w:t>input_output</w:t>
      </w:r>
      <w:proofErr w:type="spellEnd"/>
      <w:r>
        <w:fldChar w:fldCharType="begin"/>
      </w:r>
      <w:r w:rsidRPr="0072190D">
        <w:rPr>
          <w:lang w:val="fr-FR"/>
          <w:rPrChange w:id="1459" w:author="Danis Pierre-Alain" w:date="2019-11-21T16:28:00Z">
            <w:rPr/>
          </w:rPrChange>
        </w:rPr>
        <w:instrText xml:space="preserve"> HYPERLINK \l "module-input_output" \h </w:instrText>
      </w:r>
      <w:r>
        <w:fldChar w:fldCharType="separate"/>
      </w:r>
      <w:r w:rsidRPr="0072190D">
        <w:rPr>
          <w:rStyle w:val="Lienhypertexte"/>
          <w:lang w:val="fr-FR"/>
          <w:rPrChange w:id="1460" w:author="Danis Pierre-Alain" w:date="2019-11-21T16:28:00Z">
            <w:rPr>
              <w:rStyle w:val="Lienhypertexte"/>
            </w:rPr>
          </w:rPrChange>
        </w:rPr>
        <w:t>¶</w:t>
      </w:r>
      <w:r>
        <w:rPr>
          <w:rStyle w:val="Lienhypertexte"/>
        </w:rPr>
        <w:fldChar w:fldCharType="end"/>
      </w:r>
    </w:p>
    <w:p w14:paraId="483C7F8F" w14:textId="77777777" w:rsidR="003B081E" w:rsidRPr="0072190D" w:rsidRDefault="0072190D">
      <w:pPr>
        <w:pStyle w:val="FirstParagraph"/>
        <w:rPr>
          <w:lang w:val="fr-FR"/>
          <w:rPrChange w:id="1461" w:author="Danis Pierre-Alain" w:date="2019-11-21T16:28:00Z">
            <w:rPr/>
          </w:rPrChange>
        </w:rPr>
      </w:pPr>
      <w:r w:rsidRPr="0072190D">
        <w:rPr>
          <w:lang w:val="fr-FR"/>
          <w:rPrChange w:id="1462" w:author="Danis Pierre-Alain" w:date="2019-11-21T16:28:00Z">
            <w:rPr/>
          </w:rPrChange>
        </w:rPr>
        <w:t>Fonctions pour lire et écrire des données.</w:t>
      </w:r>
    </w:p>
    <w:p w14:paraId="53F65E80" w14:textId="77777777" w:rsidR="003B081E" w:rsidRPr="0072190D" w:rsidRDefault="0072190D">
      <w:pPr>
        <w:pStyle w:val="Corpsdetexte"/>
        <w:rPr>
          <w:lang w:val="fr-FR"/>
          <w:rPrChange w:id="1463" w:author="Danis Pierre-Alain" w:date="2019-11-21T16:28:00Z">
            <w:rPr/>
          </w:rPrChange>
        </w:rPr>
      </w:pPr>
      <w:r w:rsidRPr="0072190D">
        <w:rPr>
          <w:lang w:val="fr-FR"/>
          <w:rPrChange w:id="1464" w:author="Danis Pierre-Alain" w:date="2019-11-21T16:28:00Z">
            <w:rPr/>
          </w:rPrChange>
        </w:rPr>
        <w:t>Les fonctions de ce module servent à lire les fichiers de configuration et d’entrée du modèle de lacs OKP, ainsi qu’à écrire les résultats dans un fichier texte.</w:t>
      </w:r>
    </w:p>
    <w:p w14:paraId="2D942E44" w14:textId="77777777" w:rsidR="003B081E" w:rsidRPr="0072190D" w:rsidRDefault="0072190D">
      <w:pPr>
        <w:pStyle w:val="Corpsdetexte"/>
        <w:rPr>
          <w:lang w:val="fr-FR"/>
          <w:rPrChange w:id="1465" w:author="Danis Pierre-Alain" w:date="2019-11-21T16:28:00Z">
            <w:rPr/>
          </w:rPrChange>
        </w:rPr>
      </w:pPr>
      <w:r w:rsidRPr="0072190D">
        <w:rPr>
          <w:lang w:val="fr-FR"/>
          <w:rPrChange w:id="1466" w:author="Danis Pierre-Alain" w:date="2019-11-21T16:28:00Z">
            <w:rPr/>
          </w:rPrChange>
        </w:rPr>
        <w:t>Ce module contient les fonctions suivantes :</w:t>
      </w:r>
    </w:p>
    <w:p w14:paraId="28BFB169" w14:textId="77777777" w:rsidR="003B081E" w:rsidRPr="0072190D" w:rsidRDefault="0072190D">
      <w:pPr>
        <w:pStyle w:val="Normalcentr"/>
        <w:numPr>
          <w:ilvl w:val="0"/>
          <w:numId w:val="15"/>
        </w:numPr>
        <w:rPr>
          <w:lang w:val="fr-FR"/>
          <w:rPrChange w:id="1467" w:author="Danis Pierre-Alain" w:date="2019-11-21T16:28:00Z">
            <w:rPr/>
          </w:rPrChange>
        </w:rPr>
        <w:pPrChange w:id="1468" w:author="Danis Pierre-Alain" w:date="2019-11-21T16:28:00Z">
          <w:pPr>
            <w:pStyle w:val="Normalcentr"/>
            <w:numPr>
              <w:numId w:val="48"/>
            </w:numPr>
            <w:tabs>
              <w:tab w:val="num" w:pos="0"/>
            </w:tabs>
            <w:ind w:left="480" w:hanging="480"/>
          </w:pPr>
        </w:pPrChange>
      </w:pPr>
      <w:proofErr w:type="spellStart"/>
      <w:r w:rsidRPr="0072190D">
        <w:rPr>
          <w:lang w:val="fr-FR"/>
          <w:rPrChange w:id="1469" w:author="Danis Pierre-Alain" w:date="2019-11-21T16:28:00Z">
            <w:rPr/>
          </w:rPrChange>
        </w:rPr>
        <w:t>read_dict</w:t>
      </w:r>
      <w:proofErr w:type="spellEnd"/>
      <w:r w:rsidRPr="0072190D">
        <w:rPr>
          <w:lang w:val="fr-FR"/>
          <w:rPrChange w:id="1470" w:author="Danis Pierre-Alain" w:date="2019-11-21T16:28:00Z">
            <w:rPr/>
          </w:rPrChange>
        </w:rPr>
        <w:t xml:space="preserve"> : lit un fichier de lac ou de paramètres dans un dictionnaire.</w:t>
      </w:r>
    </w:p>
    <w:p w14:paraId="5D05C04A" w14:textId="77777777" w:rsidR="003B081E" w:rsidRPr="0072190D" w:rsidRDefault="0072190D">
      <w:pPr>
        <w:pStyle w:val="Normalcentr"/>
        <w:numPr>
          <w:ilvl w:val="0"/>
          <w:numId w:val="15"/>
        </w:numPr>
        <w:rPr>
          <w:lang w:val="fr-FR"/>
          <w:rPrChange w:id="1471" w:author="Danis Pierre-Alain" w:date="2019-11-21T16:28:00Z">
            <w:rPr/>
          </w:rPrChange>
        </w:rPr>
        <w:pPrChange w:id="1472" w:author="Danis Pierre-Alain" w:date="2019-11-21T16:28:00Z">
          <w:pPr>
            <w:pStyle w:val="Normalcentr"/>
            <w:numPr>
              <w:numId w:val="48"/>
            </w:numPr>
            <w:tabs>
              <w:tab w:val="num" w:pos="0"/>
            </w:tabs>
            <w:ind w:left="480" w:hanging="480"/>
          </w:pPr>
        </w:pPrChange>
      </w:pPr>
      <w:proofErr w:type="spellStart"/>
      <w:r w:rsidRPr="0072190D">
        <w:rPr>
          <w:lang w:val="fr-FR"/>
          <w:rPrChange w:id="1473" w:author="Danis Pierre-Alain" w:date="2019-11-21T16:28:00Z">
            <w:rPr/>
          </w:rPrChange>
        </w:rPr>
        <w:t>write_dict</w:t>
      </w:r>
      <w:proofErr w:type="spellEnd"/>
      <w:r w:rsidRPr="0072190D">
        <w:rPr>
          <w:lang w:val="fr-FR"/>
          <w:rPrChange w:id="1474" w:author="Danis Pierre-Alain" w:date="2019-11-21T16:28:00Z">
            <w:rPr/>
          </w:rPrChange>
        </w:rPr>
        <w:t xml:space="preserve"> : écrit dictionnaire dans un fichier.</w:t>
      </w:r>
    </w:p>
    <w:p w14:paraId="40AECB19" w14:textId="77777777" w:rsidR="003B081E" w:rsidRDefault="0072190D">
      <w:pPr>
        <w:pStyle w:val="DefinitionTerm"/>
      </w:pPr>
      <w:r w:rsidRPr="0072190D">
        <w:rPr>
          <w:lang w:val="fr-FR"/>
          <w:rPrChange w:id="1475" w:author="Danis Pierre-Alain" w:date="2019-11-21T16:28:00Z">
            <w:rPr/>
          </w:rPrChange>
        </w:rPr>
        <w:t xml:space="preserve"> </w:t>
      </w:r>
      <w:proofErr w:type="spellStart"/>
      <w:r>
        <w:rPr>
          <w:rStyle w:val="VerbatimChar"/>
        </w:rPr>
        <w:t>input_output.read_</w:t>
      </w:r>
      <w:proofErr w:type="gramStart"/>
      <w:r>
        <w:rPr>
          <w:rStyle w:val="VerbatimChar"/>
        </w:rPr>
        <w:t>dict</w:t>
      </w:r>
      <w:proofErr w:type="spellEnd"/>
      <w:r>
        <w:t>(</w:t>
      </w:r>
      <w:proofErr w:type="gramEnd"/>
      <w:r>
        <w:rPr>
          <w:i/>
        </w:rPr>
        <w:t>path</w:t>
      </w:r>
      <w:r>
        <w:t>)</w:t>
      </w:r>
      <w:hyperlink w:anchor="input_output.read_dict">
        <w:r>
          <w:rPr>
            <w:rStyle w:val="Lienhypertexte"/>
          </w:rPr>
          <w:t>¶</w:t>
        </w:r>
      </w:hyperlink>
    </w:p>
    <w:p w14:paraId="0CB24D5C" w14:textId="77777777" w:rsidR="003B081E" w:rsidRPr="0072190D" w:rsidRDefault="0072190D">
      <w:pPr>
        <w:pStyle w:val="Definition"/>
        <w:rPr>
          <w:lang w:val="fr-FR"/>
          <w:rPrChange w:id="1476" w:author="Danis Pierre-Alain" w:date="2019-11-21T16:28:00Z">
            <w:rPr/>
          </w:rPrChange>
        </w:rPr>
      </w:pPr>
      <w:r w:rsidRPr="0072190D">
        <w:rPr>
          <w:lang w:val="fr-FR"/>
          <w:rPrChange w:id="1477" w:author="Danis Pierre-Alain" w:date="2019-11-21T16:28:00Z">
            <w:rPr/>
          </w:rPrChange>
        </w:rPr>
        <w:t>Lit fichier de lac ou de paramètres et stocke dans un dictionnaire.</w:t>
      </w:r>
    </w:p>
    <w:p w14:paraId="2F4E7CA4" w14:textId="77777777" w:rsidR="003B081E" w:rsidRPr="0072190D" w:rsidRDefault="0072190D">
      <w:pPr>
        <w:pStyle w:val="Definition"/>
        <w:rPr>
          <w:lang w:val="fr-FR"/>
          <w:rPrChange w:id="1478" w:author="Danis Pierre-Alain" w:date="2019-11-21T16:28:00Z">
            <w:rPr/>
          </w:rPrChange>
        </w:rPr>
      </w:pPr>
      <w:r w:rsidRPr="0072190D">
        <w:rPr>
          <w:lang w:val="fr-FR"/>
          <w:rPrChange w:id="1479" w:author="Danis Pierre-Alain" w:date="2019-11-21T16:28:00Z">
            <w:rPr/>
          </w:rPrChange>
        </w:rPr>
        <w:t>Paramètres</w:t>
      </w:r>
    </w:p>
    <w:p w14:paraId="71107E96" w14:textId="77777777" w:rsidR="003B081E" w:rsidRPr="0072190D" w:rsidRDefault="0072190D">
      <w:pPr>
        <w:pStyle w:val="Definition"/>
        <w:rPr>
          <w:lang w:val="fr-FR"/>
          <w:rPrChange w:id="1480" w:author="Danis Pierre-Alain" w:date="2019-11-21T16:28:00Z">
            <w:rPr/>
          </w:rPrChange>
        </w:rPr>
      </w:pPr>
      <w:proofErr w:type="spellStart"/>
      <w:proofErr w:type="gramStart"/>
      <w:r w:rsidRPr="0072190D">
        <w:rPr>
          <w:b/>
          <w:lang w:val="fr-FR"/>
          <w:rPrChange w:id="1481" w:author="Danis Pierre-Alain" w:date="2019-11-21T16:28:00Z">
            <w:rPr>
              <w:b/>
            </w:rPr>
          </w:rPrChange>
        </w:rPr>
        <w:t>path</w:t>
      </w:r>
      <w:proofErr w:type="spellEnd"/>
      <w:proofErr w:type="gramEnd"/>
      <w:r w:rsidRPr="0072190D">
        <w:rPr>
          <w:lang w:val="fr-FR"/>
          <w:rPrChange w:id="1482" w:author="Danis Pierre-Alain" w:date="2019-11-21T16:28:00Z">
            <w:rPr/>
          </w:rPrChange>
        </w:rPr>
        <w:t xml:space="preserve"> – chemin du fichier texte. Le fichier devrait être organisé en deux colonnes séparées par un espace ; la première colonne contient les noms des clés et la deuxième colonne contient ses valeurs.</w:t>
      </w:r>
    </w:p>
    <w:p w14:paraId="20D5269F" w14:textId="77777777" w:rsidR="003B081E" w:rsidRPr="0072190D" w:rsidRDefault="0072190D">
      <w:pPr>
        <w:pStyle w:val="Definition"/>
        <w:rPr>
          <w:lang w:val="fr-FR"/>
          <w:rPrChange w:id="1483" w:author="Danis Pierre-Alain" w:date="2019-11-21T16:28:00Z">
            <w:rPr/>
          </w:rPrChange>
        </w:rPr>
      </w:pPr>
      <w:r w:rsidRPr="0072190D">
        <w:rPr>
          <w:lang w:val="fr-FR"/>
          <w:rPrChange w:id="1484" w:author="Danis Pierre-Alain" w:date="2019-11-21T16:28:00Z">
            <w:rPr/>
          </w:rPrChange>
        </w:rPr>
        <w:t>Retourne</w:t>
      </w:r>
    </w:p>
    <w:p w14:paraId="2C376B6B" w14:textId="77777777" w:rsidR="003B081E" w:rsidRPr="0072190D" w:rsidRDefault="0072190D">
      <w:pPr>
        <w:pStyle w:val="Definition"/>
        <w:rPr>
          <w:lang w:val="fr-FR"/>
          <w:rPrChange w:id="1485" w:author="Danis Pierre-Alain" w:date="2019-11-21T16:28:00Z">
            <w:rPr/>
          </w:rPrChange>
        </w:rPr>
      </w:pPr>
      <w:r w:rsidRPr="0072190D">
        <w:rPr>
          <w:lang w:val="fr-FR"/>
          <w:rPrChange w:id="1486" w:author="Danis Pierre-Alain" w:date="2019-11-21T16:28:00Z">
            <w:rPr/>
          </w:rPrChange>
        </w:rPr>
        <w:t>Un dictionnaire Python créé depuis les paires clé-valeur dans le fichier texte.</w:t>
      </w:r>
    </w:p>
    <w:p w14:paraId="6520B08D" w14:textId="77777777" w:rsidR="003B081E" w:rsidRDefault="0072190D">
      <w:pPr>
        <w:pStyle w:val="DefinitionTerm"/>
      </w:pPr>
      <w:r w:rsidRPr="0072190D">
        <w:rPr>
          <w:lang w:val="fr-FR"/>
          <w:rPrChange w:id="1487" w:author="Danis Pierre-Alain" w:date="2019-11-21T16:28:00Z">
            <w:rPr/>
          </w:rPrChange>
        </w:rPr>
        <w:t xml:space="preserve"> </w:t>
      </w:r>
      <w:proofErr w:type="spellStart"/>
      <w:r>
        <w:rPr>
          <w:rStyle w:val="VerbatimChar"/>
        </w:rPr>
        <w:t>input_output.write_</w:t>
      </w:r>
      <w:proofErr w:type="gramStart"/>
      <w:r>
        <w:rPr>
          <w:rStyle w:val="VerbatimChar"/>
        </w:rPr>
        <w:t>dict</w:t>
      </w:r>
      <w:proofErr w:type="spellEnd"/>
      <w:r>
        <w:t>(</w:t>
      </w:r>
      <w:proofErr w:type="spellStart"/>
      <w:proofErr w:type="gramEnd"/>
      <w:r>
        <w:rPr>
          <w:i/>
        </w:rPr>
        <w:t>x_dict</w:t>
      </w:r>
      <w:proofErr w:type="spellEnd"/>
      <w:r>
        <w:t xml:space="preserve">, </w:t>
      </w:r>
      <w:r>
        <w:rPr>
          <w:i/>
        </w:rPr>
        <w:t>path</w:t>
      </w:r>
      <w:r>
        <w:t>)</w:t>
      </w:r>
      <w:hyperlink w:anchor="input_output.write_dict">
        <w:r>
          <w:rPr>
            <w:rStyle w:val="Lienhypertexte"/>
          </w:rPr>
          <w:t>¶</w:t>
        </w:r>
      </w:hyperlink>
    </w:p>
    <w:p w14:paraId="3221F268" w14:textId="77777777" w:rsidR="003B081E" w:rsidRPr="0072190D" w:rsidRDefault="0072190D">
      <w:pPr>
        <w:pStyle w:val="Definition"/>
        <w:rPr>
          <w:lang w:val="fr-FR"/>
          <w:rPrChange w:id="1488" w:author="Danis Pierre-Alain" w:date="2019-11-21T16:28:00Z">
            <w:rPr/>
          </w:rPrChange>
        </w:rPr>
      </w:pPr>
      <w:r w:rsidRPr="0072190D">
        <w:rPr>
          <w:lang w:val="fr-FR"/>
          <w:rPrChange w:id="1489" w:author="Danis Pierre-Alain" w:date="2019-11-21T16:28:00Z">
            <w:rPr/>
          </w:rPrChange>
        </w:rPr>
        <w:t>Écrit dictionnaire à un fichier.</w:t>
      </w:r>
    </w:p>
    <w:p w14:paraId="5B5D49CF" w14:textId="77777777" w:rsidR="003B081E" w:rsidRDefault="0072190D">
      <w:pPr>
        <w:pStyle w:val="Definition"/>
      </w:pPr>
      <w:proofErr w:type="spellStart"/>
      <w:r>
        <w:t>Paramètres</w:t>
      </w:r>
      <w:proofErr w:type="spellEnd"/>
    </w:p>
    <w:p w14:paraId="24E575B9" w14:textId="77777777" w:rsidR="003B081E" w:rsidRPr="0072190D" w:rsidRDefault="0072190D">
      <w:pPr>
        <w:pStyle w:val="Definition"/>
        <w:numPr>
          <w:ilvl w:val="0"/>
          <w:numId w:val="16"/>
        </w:numPr>
        <w:rPr>
          <w:lang w:val="fr-FR"/>
          <w:rPrChange w:id="1490" w:author="Danis Pierre-Alain" w:date="2019-11-21T16:28:00Z">
            <w:rPr/>
          </w:rPrChange>
        </w:rPr>
        <w:pPrChange w:id="1491" w:author="Danis Pierre-Alain" w:date="2019-11-21T16:28:00Z">
          <w:pPr>
            <w:pStyle w:val="Definition"/>
            <w:numPr>
              <w:numId w:val="48"/>
            </w:numPr>
            <w:tabs>
              <w:tab w:val="num" w:pos="0"/>
            </w:tabs>
            <w:ind w:left="480" w:hanging="480"/>
          </w:pPr>
        </w:pPrChange>
      </w:pPr>
      <w:proofErr w:type="spellStart"/>
      <w:r w:rsidRPr="0072190D">
        <w:rPr>
          <w:b/>
          <w:lang w:val="fr-FR"/>
          <w:rPrChange w:id="1492" w:author="Danis Pierre-Alain" w:date="2019-11-21T16:28:00Z">
            <w:rPr>
              <w:b/>
            </w:rPr>
          </w:rPrChange>
        </w:rPr>
        <w:t>x_dict</w:t>
      </w:r>
      <w:proofErr w:type="spellEnd"/>
      <w:r w:rsidRPr="0072190D">
        <w:rPr>
          <w:lang w:val="fr-FR"/>
          <w:rPrChange w:id="1493" w:author="Danis Pierre-Alain" w:date="2019-11-21T16:28:00Z">
            <w:rPr/>
          </w:rPrChange>
        </w:rPr>
        <w:t xml:space="preserve"> – un dictionnaire Python.</w:t>
      </w:r>
    </w:p>
    <w:p w14:paraId="11E206C9" w14:textId="77777777" w:rsidR="003B081E" w:rsidRPr="0072190D" w:rsidRDefault="0072190D">
      <w:pPr>
        <w:pStyle w:val="Definition"/>
        <w:numPr>
          <w:ilvl w:val="0"/>
          <w:numId w:val="16"/>
        </w:numPr>
        <w:rPr>
          <w:lang w:val="fr-FR"/>
          <w:rPrChange w:id="1494" w:author="Danis Pierre-Alain" w:date="2019-11-21T16:28:00Z">
            <w:rPr/>
          </w:rPrChange>
        </w:rPr>
        <w:pPrChange w:id="1495" w:author="Danis Pierre-Alain" w:date="2019-11-21T16:28:00Z">
          <w:pPr>
            <w:pStyle w:val="Definition"/>
            <w:numPr>
              <w:numId w:val="48"/>
            </w:numPr>
            <w:tabs>
              <w:tab w:val="num" w:pos="0"/>
            </w:tabs>
            <w:ind w:left="480" w:hanging="480"/>
          </w:pPr>
        </w:pPrChange>
      </w:pPr>
      <w:proofErr w:type="spellStart"/>
      <w:r w:rsidRPr="0072190D">
        <w:rPr>
          <w:b/>
          <w:lang w:val="fr-FR"/>
          <w:rPrChange w:id="1496" w:author="Danis Pierre-Alain" w:date="2019-11-21T16:28:00Z">
            <w:rPr>
              <w:b/>
            </w:rPr>
          </w:rPrChange>
        </w:rPr>
        <w:t>path</w:t>
      </w:r>
      <w:proofErr w:type="spellEnd"/>
      <w:r w:rsidRPr="0072190D">
        <w:rPr>
          <w:lang w:val="fr-FR"/>
          <w:rPrChange w:id="1497" w:author="Danis Pierre-Alain" w:date="2019-11-21T16:28:00Z">
            <w:rPr/>
          </w:rPrChange>
        </w:rPr>
        <w:t xml:space="preserve"> – chemin du fichier texte où écrire les données.</w:t>
      </w:r>
    </w:p>
    <w:p w14:paraId="272B18EC" w14:textId="77777777" w:rsidR="003B081E" w:rsidRPr="0072190D" w:rsidRDefault="0072190D">
      <w:pPr>
        <w:pStyle w:val="Definition"/>
        <w:rPr>
          <w:lang w:val="fr-FR"/>
          <w:rPrChange w:id="1498" w:author="Danis Pierre-Alain" w:date="2019-11-21T16:28:00Z">
            <w:rPr/>
          </w:rPrChange>
        </w:rPr>
      </w:pPr>
      <w:r w:rsidRPr="0072190D">
        <w:rPr>
          <w:lang w:val="fr-FR"/>
          <w:rPrChange w:id="1499" w:author="Danis Pierre-Alain" w:date="2019-11-21T16:28:00Z">
            <w:rPr/>
          </w:rPrChange>
        </w:rPr>
        <w:t>Retourne</w:t>
      </w:r>
    </w:p>
    <w:p w14:paraId="3B67EFA6" w14:textId="77777777" w:rsidR="003B081E" w:rsidRPr="0072190D" w:rsidRDefault="0072190D">
      <w:pPr>
        <w:pStyle w:val="Definition"/>
        <w:rPr>
          <w:lang w:val="fr-FR"/>
          <w:rPrChange w:id="1500" w:author="Danis Pierre-Alain" w:date="2019-11-21T16:28:00Z">
            <w:rPr/>
          </w:rPrChange>
        </w:rPr>
      </w:pPr>
      <w:r w:rsidRPr="0072190D">
        <w:rPr>
          <w:lang w:val="fr-FR"/>
          <w:rPrChange w:id="1501" w:author="Danis Pierre-Alain" w:date="2019-11-21T16:28:00Z">
            <w:rPr/>
          </w:rPrChange>
        </w:rPr>
        <w:t>Un fichier situé à « </w:t>
      </w:r>
      <w:proofErr w:type="spellStart"/>
      <w:r w:rsidRPr="0072190D">
        <w:rPr>
          <w:lang w:val="fr-FR"/>
          <w:rPrChange w:id="1502" w:author="Danis Pierre-Alain" w:date="2019-11-21T16:28:00Z">
            <w:rPr/>
          </w:rPrChange>
        </w:rPr>
        <w:t>path</w:t>
      </w:r>
      <w:proofErr w:type="spellEnd"/>
      <w:r w:rsidRPr="0072190D">
        <w:rPr>
          <w:lang w:val="fr-FR"/>
          <w:rPrChange w:id="1503" w:author="Danis Pierre-Alain" w:date="2019-11-21T16:28:00Z">
            <w:rPr/>
          </w:rPrChange>
        </w:rPr>
        <w:t> » où le contenu du dictionnaire data est écrit.</w:t>
      </w:r>
    </w:p>
    <w:p w14:paraId="1D618BF3" w14:textId="77777777" w:rsidR="003B081E" w:rsidRPr="0072190D" w:rsidRDefault="003B081E">
      <w:pPr>
        <w:pStyle w:val="Compact"/>
        <w:rPr>
          <w:lang w:val="fr-FR"/>
          <w:rPrChange w:id="1504" w:author="Danis Pierre-Alain" w:date="2019-11-21T16:28:00Z">
            <w:rPr/>
          </w:rPrChange>
        </w:rPr>
      </w:pPr>
    </w:p>
    <w:p w14:paraId="4242982F" w14:textId="77777777" w:rsidR="003B081E" w:rsidRPr="0072190D" w:rsidRDefault="0072190D">
      <w:pPr>
        <w:pStyle w:val="Titre3"/>
        <w:rPr>
          <w:lang w:val="fr-FR"/>
          <w:rPrChange w:id="1505" w:author="Danis Pierre-Alain" w:date="2019-11-21T16:28:00Z">
            <w:rPr/>
          </w:rPrChange>
        </w:rPr>
      </w:pPr>
      <w:bookmarkStart w:id="1506" w:name="module-time_functions"/>
      <w:bookmarkEnd w:id="1506"/>
      <w:r w:rsidRPr="0072190D">
        <w:rPr>
          <w:lang w:val="fr-FR"/>
          <w:rPrChange w:id="1507" w:author="Danis Pierre-Alain" w:date="2019-11-21T16:28:00Z">
            <w:rPr/>
          </w:rPrChange>
        </w:rPr>
        <w:t xml:space="preserve">Module </w:t>
      </w:r>
      <w:proofErr w:type="spellStart"/>
      <w:r w:rsidRPr="0072190D">
        <w:rPr>
          <w:rStyle w:val="VerbatimChar"/>
          <w:lang w:val="fr-FR"/>
          <w:rPrChange w:id="1508" w:author="Danis Pierre-Alain" w:date="2019-11-21T16:28:00Z">
            <w:rPr>
              <w:rStyle w:val="VerbatimChar"/>
            </w:rPr>
          </w:rPrChange>
        </w:rPr>
        <w:t>time_functions</w:t>
      </w:r>
      <w:proofErr w:type="spellEnd"/>
      <w:r>
        <w:fldChar w:fldCharType="begin"/>
      </w:r>
      <w:r w:rsidRPr="0072190D">
        <w:rPr>
          <w:lang w:val="fr-FR"/>
          <w:rPrChange w:id="1509" w:author="Danis Pierre-Alain" w:date="2019-11-21T16:28:00Z">
            <w:rPr/>
          </w:rPrChange>
        </w:rPr>
        <w:instrText xml:space="preserve"> HYPERLINK \l "module-time_functions" \h </w:instrText>
      </w:r>
      <w:r>
        <w:fldChar w:fldCharType="separate"/>
      </w:r>
      <w:r w:rsidRPr="0072190D">
        <w:rPr>
          <w:rStyle w:val="Lienhypertexte"/>
          <w:lang w:val="fr-FR"/>
          <w:rPrChange w:id="1510" w:author="Danis Pierre-Alain" w:date="2019-11-21T16:28:00Z">
            <w:rPr>
              <w:rStyle w:val="Lienhypertexte"/>
            </w:rPr>
          </w:rPrChange>
        </w:rPr>
        <w:t>¶</w:t>
      </w:r>
      <w:r>
        <w:rPr>
          <w:rStyle w:val="Lienhypertexte"/>
        </w:rPr>
        <w:fldChar w:fldCharType="end"/>
      </w:r>
    </w:p>
    <w:p w14:paraId="0FD511AD" w14:textId="77777777" w:rsidR="003B081E" w:rsidRPr="0072190D" w:rsidRDefault="0072190D">
      <w:pPr>
        <w:pStyle w:val="FirstParagraph"/>
        <w:rPr>
          <w:lang w:val="fr-FR"/>
          <w:rPrChange w:id="1511" w:author="Danis Pierre-Alain" w:date="2019-11-21T16:28:00Z">
            <w:rPr/>
          </w:rPrChange>
        </w:rPr>
      </w:pPr>
      <w:r w:rsidRPr="0072190D">
        <w:rPr>
          <w:lang w:val="fr-FR"/>
          <w:rPrChange w:id="1512" w:author="Danis Pierre-Alain" w:date="2019-11-21T16:28:00Z">
            <w:rPr/>
          </w:rPrChange>
        </w:rPr>
        <w:t>Fonctions pour opérations temporelles.</w:t>
      </w:r>
    </w:p>
    <w:p w14:paraId="7C13E213" w14:textId="77777777" w:rsidR="003B081E" w:rsidRPr="0072190D" w:rsidRDefault="0072190D">
      <w:pPr>
        <w:pStyle w:val="Corpsdetexte"/>
        <w:rPr>
          <w:lang w:val="fr-FR"/>
          <w:rPrChange w:id="1513" w:author="Danis Pierre-Alain" w:date="2019-11-21T16:28:00Z">
            <w:rPr/>
          </w:rPrChange>
        </w:rPr>
      </w:pPr>
      <w:r w:rsidRPr="0072190D">
        <w:rPr>
          <w:lang w:val="fr-FR"/>
          <w:rPrChange w:id="1514" w:author="Danis Pierre-Alain" w:date="2019-11-21T16:28:00Z">
            <w:rPr/>
          </w:rPrChange>
        </w:rPr>
        <w:t>Ce module contient fonctions pour des opérations temporelles (p. ex., calcul de la moyenne sur une période ou sélection de rangs de dates).</w:t>
      </w:r>
    </w:p>
    <w:p w14:paraId="21D4F701" w14:textId="77777777" w:rsidR="003B081E" w:rsidRDefault="0072190D">
      <w:pPr>
        <w:pStyle w:val="Corpsdetexte"/>
      </w:pPr>
      <w:r>
        <w:t xml:space="preserve">Les </w:t>
      </w:r>
      <w:proofErr w:type="spellStart"/>
      <w:r>
        <w:t>fonctions</w:t>
      </w:r>
      <w:proofErr w:type="spellEnd"/>
      <w:r>
        <w:t xml:space="preserve"> </w:t>
      </w:r>
      <w:proofErr w:type="spellStart"/>
      <w:r>
        <w:t>incluses</w:t>
      </w:r>
      <w:proofErr w:type="spellEnd"/>
      <w:r>
        <w:t xml:space="preserve"> </w:t>
      </w:r>
      <w:proofErr w:type="spellStart"/>
      <w:proofErr w:type="gramStart"/>
      <w:r>
        <w:t>sont</w:t>
      </w:r>
      <w:proofErr w:type="spellEnd"/>
      <w:r>
        <w:t xml:space="preserve"> :</w:t>
      </w:r>
      <w:proofErr w:type="gramEnd"/>
    </w:p>
    <w:p w14:paraId="02149DD6" w14:textId="77777777" w:rsidR="003B081E" w:rsidRPr="0072190D" w:rsidRDefault="0072190D">
      <w:pPr>
        <w:pStyle w:val="Normalcentr"/>
        <w:numPr>
          <w:ilvl w:val="0"/>
          <w:numId w:val="17"/>
        </w:numPr>
        <w:rPr>
          <w:lang w:val="fr-FR"/>
          <w:rPrChange w:id="1515" w:author="Danis Pierre-Alain" w:date="2019-11-21T16:28:00Z">
            <w:rPr/>
          </w:rPrChange>
        </w:rPr>
        <w:pPrChange w:id="1516" w:author="Danis Pierre-Alain" w:date="2019-11-21T16:28:00Z">
          <w:pPr>
            <w:pStyle w:val="Normalcentr"/>
            <w:numPr>
              <w:numId w:val="48"/>
            </w:numPr>
            <w:tabs>
              <w:tab w:val="num" w:pos="0"/>
            </w:tabs>
            <w:ind w:left="480" w:hanging="480"/>
          </w:pPr>
        </w:pPrChange>
      </w:pPr>
      <w:proofErr w:type="spellStart"/>
      <w:r w:rsidRPr="0072190D">
        <w:rPr>
          <w:lang w:val="fr-FR"/>
          <w:rPrChange w:id="1517" w:author="Danis Pierre-Alain" w:date="2019-11-21T16:28:00Z">
            <w:rPr/>
          </w:rPrChange>
        </w:rPr>
        <w:t>daily_f</w:t>
      </w:r>
      <w:proofErr w:type="spellEnd"/>
      <w:r w:rsidRPr="0072190D">
        <w:rPr>
          <w:lang w:val="fr-FR"/>
          <w:rPrChange w:id="1518" w:author="Danis Pierre-Alain" w:date="2019-11-21T16:28:00Z">
            <w:rPr/>
          </w:rPrChange>
        </w:rPr>
        <w:t xml:space="preserve"> : applique fonction sur des périodes journalières.</w:t>
      </w:r>
    </w:p>
    <w:p w14:paraId="6BF7BE41" w14:textId="77777777" w:rsidR="003B081E" w:rsidRPr="0072190D" w:rsidRDefault="0072190D">
      <w:pPr>
        <w:pStyle w:val="Normalcentr"/>
        <w:numPr>
          <w:ilvl w:val="0"/>
          <w:numId w:val="17"/>
        </w:numPr>
        <w:rPr>
          <w:lang w:val="fr-FR"/>
          <w:rPrChange w:id="1519" w:author="Danis Pierre-Alain" w:date="2019-11-21T16:28:00Z">
            <w:rPr/>
          </w:rPrChange>
        </w:rPr>
        <w:pPrChange w:id="1520" w:author="Danis Pierre-Alain" w:date="2019-11-21T16:28:00Z">
          <w:pPr>
            <w:pStyle w:val="Normalcentr"/>
            <w:numPr>
              <w:numId w:val="48"/>
            </w:numPr>
            <w:tabs>
              <w:tab w:val="num" w:pos="0"/>
            </w:tabs>
            <w:ind w:left="480" w:hanging="480"/>
          </w:pPr>
        </w:pPrChange>
      </w:pPr>
      <w:proofErr w:type="spellStart"/>
      <w:r w:rsidRPr="0072190D">
        <w:rPr>
          <w:lang w:val="fr-FR"/>
          <w:rPrChange w:id="1521" w:author="Danis Pierre-Alain" w:date="2019-11-21T16:28:00Z">
            <w:rPr/>
          </w:rPrChange>
        </w:rPr>
        <w:t>monthly_f</w:t>
      </w:r>
      <w:proofErr w:type="spellEnd"/>
      <w:r w:rsidRPr="0072190D">
        <w:rPr>
          <w:lang w:val="fr-FR"/>
          <w:rPrChange w:id="1522" w:author="Danis Pierre-Alain" w:date="2019-11-21T16:28:00Z">
            <w:rPr/>
          </w:rPrChange>
        </w:rPr>
        <w:t xml:space="preserve"> : applique fonction sur des périodes mensuelles.</w:t>
      </w:r>
    </w:p>
    <w:p w14:paraId="1A4AC791" w14:textId="77777777" w:rsidR="003B081E" w:rsidRPr="0072190D" w:rsidRDefault="0072190D">
      <w:pPr>
        <w:pStyle w:val="Normalcentr"/>
        <w:numPr>
          <w:ilvl w:val="0"/>
          <w:numId w:val="17"/>
        </w:numPr>
        <w:rPr>
          <w:lang w:val="fr-FR"/>
          <w:rPrChange w:id="1523" w:author="Danis Pierre-Alain" w:date="2019-11-21T16:28:00Z">
            <w:rPr/>
          </w:rPrChange>
        </w:rPr>
        <w:pPrChange w:id="1524" w:author="Danis Pierre-Alain" w:date="2019-11-21T16:28:00Z">
          <w:pPr>
            <w:pStyle w:val="Normalcentr"/>
            <w:numPr>
              <w:numId w:val="48"/>
            </w:numPr>
            <w:tabs>
              <w:tab w:val="num" w:pos="0"/>
            </w:tabs>
            <w:ind w:left="480" w:hanging="480"/>
          </w:pPr>
        </w:pPrChange>
      </w:pPr>
      <w:proofErr w:type="spellStart"/>
      <w:r w:rsidRPr="0072190D">
        <w:rPr>
          <w:lang w:val="fr-FR"/>
          <w:rPrChange w:id="1525" w:author="Danis Pierre-Alain" w:date="2019-11-21T16:28:00Z">
            <w:rPr/>
          </w:rPrChange>
        </w:rPr>
        <w:t>select_daterange</w:t>
      </w:r>
      <w:proofErr w:type="spellEnd"/>
      <w:r w:rsidRPr="0072190D">
        <w:rPr>
          <w:lang w:val="fr-FR"/>
          <w:rPrChange w:id="1526" w:author="Danis Pierre-Alain" w:date="2019-11-21T16:28:00Z">
            <w:rPr/>
          </w:rPrChange>
        </w:rPr>
        <w:t xml:space="preserve"> : retourne les indices entre deux dates.</w:t>
      </w:r>
    </w:p>
    <w:p w14:paraId="41D6CB22" w14:textId="77777777" w:rsidR="003B081E" w:rsidRPr="0072190D" w:rsidRDefault="0072190D">
      <w:pPr>
        <w:pStyle w:val="Normalcentr"/>
        <w:numPr>
          <w:ilvl w:val="0"/>
          <w:numId w:val="17"/>
        </w:numPr>
        <w:rPr>
          <w:lang w:val="fr-FR"/>
          <w:rPrChange w:id="1527" w:author="Danis Pierre-Alain" w:date="2019-11-21T16:28:00Z">
            <w:rPr/>
          </w:rPrChange>
        </w:rPr>
        <w:pPrChange w:id="1528" w:author="Danis Pierre-Alain" w:date="2019-11-21T16:28:00Z">
          <w:pPr>
            <w:pStyle w:val="Normalcentr"/>
            <w:numPr>
              <w:numId w:val="48"/>
            </w:numPr>
            <w:tabs>
              <w:tab w:val="num" w:pos="0"/>
            </w:tabs>
            <w:ind w:left="480" w:hanging="480"/>
          </w:pPr>
        </w:pPrChange>
      </w:pPr>
      <w:proofErr w:type="spellStart"/>
      <w:r w:rsidRPr="0072190D">
        <w:rPr>
          <w:lang w:val="fr-FR"/>
          <w:rPrChange w:id="1529" w:author="Danis Pierre-Alain" w:date="2019-11-21T16:28:00Z">
            <w:rPr/>
          </w:rPrChange>
        </w:rPr>
        <w:t>weekly_f</w:t>
      </w:r>
      <w:proofErr w:type="spellEnd"/>
      <w:r w:rsidRPr="0072190D">
        <w:rPr>
          <w:lang w:val="fr-FR"/>
          <w:rPrChange w:id="1530" w:author="Danis Pierre-Alain" w:date="2019-11-21T16:28:00Z">
            <w:rPr/>
          </w:rPrChange>
        </w:rPr>
        <w:t xml:space="preserve"> : applique fonction sur des périodes hebdomadaires.</w:t>
      </w:r>
    </w:p>
    <w:p w14:paraId="683BBFCD" w14:textId="77777777" w:rsidR="003B081E" w:rsidRDefault="0072190D">
      <w:pPr>
        <w:pStyle w:val="DefinitionTerm"/>
      </w:pPr>
      <w:r w:rsidRPr="0072190D">
        <w:rPr>
          <w:lang w:val="fr-FR"/>
          <w:rPrChange w:id="1531" w:author="Danis Pierre-Alain" w:date="2019-11-21T16:28:00Z">
            <w:rPr/>
          </w:rPrChange>
        </w:rPr>
        <w:t xml:space="preserve"> </w:t>
      </w:r>
      <w:proofErr w:type="spellStart"/>
      <w:r>
        <w:rPr>
          <w:rStyle w:val="VerbatimChar"/>
        </w:rPr>
        <w:t>time_functions.daily_</w:t>
      </w:r>
      <w:proofErr w:type="gramStart"/>
      <w:r>
        <w:rPr>
          <w:rStyle w:val="VerbatimChar"/>
        </w:rPr>
        <w:t>f</w:t>
      </w:r>
      <w:proofErr w:type="spellEnd"/>
      <w:r>
        <w:t>(</w:t>
      </w:r>
      <w:proofErr w:type="gramEnd"/>
      <w:r>
        <w:rPr>
          <w:i/>
        </w:rPr>
        <w:t>t</w:t>
      </w:r>
      <w:r>
        <w:t xml:space="preserve">, </w:t>
      </w:r>
      <w:r>
        <w:rPr>
          <w:i/>
        </w:rPr>
        <w:t>x</w:t>
      </w:r>
      <w:r>
        <w:t xml:space="preserve">, </w:t>
      </w:r>
      <w:proofErr w:type="spellStart"/>
      <w:r>
        <w:rPr>
          <w:i/>
        </w:rPr>
        <w:t>funcname</w:t>
      </w:r>
      <w:proofErr w:type="spellEnd"/>
      <w:r>
        <w:t>)</w:t>
      </w:r>
      <w:hyperlink w:anchor="time_functions.daily_f">
        <w:r>
          <w:rPr>
            <w:rStyle w:val="Lienhypertexte"/>
          </w:rPr>
          <w:t>¶</w:t>
        </w:r>
      </w:hyperlink>
    </w:p>
    <w:p w14:paraId="5739FD41" w14:textId="77777777" w:rsidR="003B081E" w:rsidRPr="0072190D" w:rsidRDefault="0072190D">
      <w:pPr>
        <w:pStyle w:val="Definition"/>
        <w:rPr>
          <w:lang w:val="fr-FR"/>
          <w:rPrChange w:id="1532" w:author="Danis Pierre-Alain" w:date="2019-11-21T16:28:00Z">
            <w:rPr/>
          </w:rPrChange>
        </w:rPr>
      </w:pPr>
      <w:r w:rsidRPr="0072190D">
        <w:rPr>
          <w:lang w:val="fr-FR"/>
          <w:rPrChange w:id="1533" w:author="Danis Pierre-Alain" w:date="2019-11-21T16:28:00Z">
            <w:rPr/>
          </w:rPrChange>
        </w:rPr>
        <w:t>Applique une fonction à valeurs avec fréquence infra-journalière pour obtenir des valeurs journalières.</w:t>
      </w:r>
    </w:p>
    <w:p w14:paraId="66B58206" w14:textId="77777777" w:rsidR="003B081E" w:rsidRDefault="0072190D">
      <w:pPr>
        <w:pStyle w:val="Definition"/>
      </w:pPr>
      <w:proofErr w:type="spellStart"/>
      <w:r>
        <w:t>Paramètres</w:t>
      </w:r>
      <w:proofErr w:type="spellEnd"/>
    </w:p>
    <w:p w14:paraId="5C4A1118" w14:textId="77777777" w:rsidR="003B081E" w:rsidRPr="0072190D" w:rsidRDefault="0072190D">
      <w:pPr>
        <w:pStyle w:val="Definition"/>
        <w:numPr>
          <w:ilvl w:val="0"/>
          <w:numId w:val="18"/>
        </w:numPr>
        <w:rPr>
          <w:lang w:val="fr-FR"/>
          <w:rPrChange w:id="1534" w:author="Danis Pierre-Alain" w:date="2019-11-21T16:28:00Z">
            <w:rPr/>
          </w:rPrChange>
        </w:rPr>
        <w:pPrChange w:id="1535" w:author="Danis Pierre-Alain" w:date="2019-11-21T16:28:00Z">
          <w:pPr>
            <w:pStyle w:val="Definition"/>
            <w:numPr>
              <w:numId w:val="48"/>
            </w:numPr>
            <w:tabs>
              <w:tab w:val="num" w:pos="0"/>
            </w:tabs>
            <w:ind w:left="480" w:hanging="480"/>
          </w:pPr>
        </w:pPrChange>
      </w:pPr>
      <w:r w:rsidRPr="0072190D">
        <w:rPr>
          <w:b/>
          <w:lang w:val="fr-FR"/>
          <w:rPrChange w:id="1536" w:author="Danis Pierre-Alain" w:date="2019-11-21T16:28:00Z">
            <w:rPr>
              <w:b/>
            </w:rPr>
          </w:rPrChange>
        </w:rPr>
        <w:t>t</w:t>
      </w:r>
      <w:r w:rsidRPr="0072190D">
        <w:rPr>
          <w:lang w:val="fr-FR"/>
          <w:rPrChange w:id="1537" w:author="Danis Pierre-Alain" w:date="2019-11-21T16:28:00Z">
            <w:rPr/>
          </w:rPrChange>
        </w:rPr>
        <w:t xml:space="preserve"> – séquence de type </w:t>
      </w:r>
      <w:proofErr w:type="spellStart"/>
      <w:r w:rsidRPr="0072190D">
        <w:rPr>
          <w:lang w:val="fr-FR"/>
          <w:rPrChange w:id="1538" w:author="Danis Pierre-Alain" w:date="2019-11-21T16:28:00Z">
            <w:rPr/>
          </w:rPrChange>
        </w:rPr>
        <w:t>datetime</w:t>
      </w:r>
      <w:proofErr w:type="spellEnd"/>
      <w:r w:rsidRPr="0072190D">
        <w:rPr>
          <w:lang w:val="fr-FR"/>
          <w:rPrChange w:id="1539" w:author="Danis Pierre-Alain" w:date="2019-11-21T16:28:00Z">
            <w:rPr/>
          </w:rPrChange>
        </w:rPr>
        <w:t xml:space="preserve"> à fréquence infra-journalière. Les données manquantes ne sont pas permises.</w:t>
      </w:r>
    </w:p>
    <w:p w14:paraId="207EBBA8" w14:textId="77777777" w:rsidR="003B081E" w:rsidRPr="0072190D" w:rsidRDefault="0072190D">
      <w:pPr>
        <w:pStyle w:val="Definition"/>
        <w:numPr>
          <w:ilvl w:val="0"/>
          <w:numId w:val="18"/>
        </w:numPr>
        <w:rPr>
          <w:lang w:val="fr-FR"/>
          <w:rPrChange w:id="1540" w:author="Danis Pierre-Alain" w:date="2019-11-21T16:28:00Z">
            <w:rPr/>
          </w:rPrChange>
        </w:rPr>
        <w:pPrChange w:id="1541" w:author="Danis Pierre-Alain" w:date="2019-11-21T16:28:00Z">
          <w:pPr>
            <w:pStyle w:val="Definition"/>
            <w:numPr>
              <w:numId w:val="48"/>
            </w:numPr>
            <w:tabs>
              <w:tab w:val="num" w:pos="0"/>
            </w:tabs>
            <w:ind w:left="480" w:hanging="480"/>
          </w:pPr>
        </w:pPrChange>
      </w:pPr>
      <w:r w:rsidRPr="0072190D">
        <w:rPr>
          <w:b/>
          <w:lang w:val="fr-FR"/>
          <w:rPrChange w:id="1542" w:author="Danis Pierre-Alain" w:date="2019-11-21T16:28:00Z">
            <w:rPr>
              <w:b/>
            </w:rPr>
          </w:rPrChange>
        </w:rPr>
        <w:t>x</w:t>
      </w:r>
      <w:r w:rsidRPr="0072190D">
        <w:rPr>
          <w:lang w:val="fr-FR"/>
          <w:rPrChange w:id="1543" w:author="Danis Pierre-Alain" w:date="2019-11-21T16:28:00Z">
            <w:rPr/>
          </w:rPrChange>
        </w:rPr>
        <w:t xml:space="preserve"> – séquence de données de la même longitude que t.</w:t>
      </w:r>
    </w:p>
    <w:p w14:paraId="38F1F220" w14:textId="77777777" w:rsidR="003B081E" w:rsidRPr="0072190D" w:rsidRDefault="0072190D">
      <w:pPr>
        <w:pStyle w:val="Definition"/>
        <w:numPr>
          <w:ilvl w:val="0"/>
          <w:numId w:val="18"/>
        </w:numPr>
        <w:rPr>
          <w:lang w:val="fr-FR"/>
          <w:rPrChange w:id="1544" w:author="Danis Pierre-Alain" w:date="2019-11-21T16:28:00Z">
            <w:rPr/>
          </w:rPrChange>
        </w:rPr>
        <w:pPrChange w:id="1545" w:author="Danis Pierre-Alain" w:date="2019-11-21T16:28:00Z">
          <w:pPr>
            <w:pStyle w:val="Definition"/>
            <w:numPr>
              <w:numId w:val="48"/>
            </w:numPr>
            <w:tabs>
              <w:tab w:val="num" w:pos="0"/>
            </w:tabs>
            <w:ind w:left="480" w:hanging="480"/>
          </w:pPr>
        </w:pPrChange>
      </w:pPr>
      <w:proofErr w:type="spellStart"/>
      <w:r w:rsidRPr="0072190D">
        <w:rPr>
          <w:b/>
          <w:lang w:val="fr-FR"/>
          <w:rPrChange w:id="1546" w:author="Danis Pierre-Alain" w:date="2019-11-21T16:28:00Z">
            <w:rPr>
              <w:b/>
            </w:rPr>
          </w:rPrChange>
        </w:rPr>
        <w:t>funcname</w:t>
      </w:r>
      <w:proofErr w:type="spellEnd"/>
      <w:r w:rsidRPr="0072190D">
        <w:rPr>
          <w:lang w:val="fr-FR"/>
          <w:rPrChange w:id="1547" w:author="Danis Pierre-Alain" w:date="2019-11-21T16:28:00Z">
            <w:rPr/>
          </w:rPrChange>
        </w:rPr>
        <w:t xml:space="preserve"> – la fonction à utiliser (</w:t>
      </w:r>
      <w:proofErr w:type="spellStart"/>
      <w:r w:rsidRPr="0072190D">
        <w:rPr>
          <w:lang w:val="fr-FR"/>
          <w:rPrChange w:id="1548" w:author="Danis Pierre-Alain" w:date="2019-11-21T16:28:00Z">
            <w:rPr/>
          </w:rPrChange>
        </w:rPr>
        <w:t>sum</w:t>
      </w:r>
      <w:proofErr w:type="spellEnd"/>
      <w:r w:rsidRPr="0072190D">
        <w:rPr>
          <w:lang w:val="fr-FR"/>
          <w:rPrChange w:id="1549" w:author="Danis Pierre-Alain" w:date="2019-11-21T16:28:00Z">
            <w:rPr/>
          </w:rPrChange>
        </w:rPr>
        <w:t xml:space="preserve">, </w:t>
      </w:r>
      <w:proofErr w:type="spellStart"/>
      <w:r w:rsidRPr="0072190D">
        <w:rPr>
          <w:lang w:val="fr-FR"/>
          <w:rPrChange w:id="1550" w:author="Danis Pierre-Alain" w:date="2019-11-21T16:28:00Z">
            <w:rPr/>
          </w:rPrChange>
        </w:rPr>
        <w:t>numpy.mean</w:t>
      </w:r>
      <w:proofErr w:type="spellEnd"/>
      <w:r w:rsidRPr="0072190D">
        <w:rPr>
          <w:lang w:val="fr-FR"/>
          <w:rPrChange w:id="1551" w:author="Danis Pierre-Alain" w:date="2019-11-21T16:28:00Z">
            <w:rPr/>
          </w:rPrChange>
        </w:rPr>
        <w:t>, etc.).</w:t>
      </w:r>
    </w:p>
    <w:p w14:paraId="34E28427" w14:textId="77777777" w:rsidR="003B081E" w:rsidRDefault="0072190D">
      <w:pPr>
        <w:pStyle w:val="Definition"/>
      </w:pPr>
      <w:proofErr w:type="spellStart"/>
      <w:r>
        <w:t>Retourne</w:t>
      </w:r>
      <w:proofErr w:type="spellEnd"/>
    </w:p>
    <w:p w14:paraId="70F48D6E" w14:textId="532885B9" w:rsidR="003B081E" w:rsidRPr="0072190D" w:rsidRDefault="00903677">
      <w:pPr>
        <w:pStyle w:val="Definition"/>
        <w:numPr>
          <w:ilvl w:val="0"/>
          <w:numId w:val="19"/>
        </w:numPr>
        <w:rPr>
          <w:ins w:id="1552" w:author="Danis Pierre-Alain" w:date="2019-11-21T16:28:00Z"/>
          <w:lang w:val="fr-FR"/>
        </w:rPr>
      </w:pPr>
      <w:del w:id="1553" w:author="Danis Pierre-Alain" w:date="2019-11-21T16:28:00Z">
        <w:r w:rsidRPr="003C46BB">
          <w:rPr>
            <w:lang w:val="fr-FR"/>
            <w:rPrChange w:id="1554" w:author="Danis Pierre-Alain" w:date="2019-11-21T16:28:00Z">
              <w:rPr/>
            </w:rPrChange>
          </w:rPr>
          <w:delText>Un tuple de deux séquences/arrays (</w:delText>
        </w:r>
      </w:del>
      <w:proofErr w:type="spellStart"/>
      <w:r w:rsidR="0072190D" w:rsidRPr="0072190D">
        <w:rPr>
          <w:lang w:val="fr-FR"/>
          <w:rPrChange w:id="1555" w:author="Danis Pierre-Alain" w:date="2019-11-21T16:28:00Z">
            <w:rPr/>
          </w:rPrChange>
        </w:rPr>
        <w:t>t_day</w:t>
      </w:r>
      <w:proofErr w:type="spellEnd"/>
      <w:del w:id="1556" w:author="Danis Pierre-Alain" w:date="2019-11-21T16:28:00Z">
        <w:r w:rsidRPr="003C46BB">
          <w:rPr>
            <w:lang w:val="fr-FR"/>
            <w:rPrChange w:id="1557" w:author="Danis Pierre-Alain" w:date="2019-11-21T16:28:00Z">
              <w:rPr/>
            </w:rPrChange>
          </w:rPr>
          <w:delText>, y_day). La séquence t_day est une</w:delText>
        </w:r>
      </w:del>
      <w:ins w:id="1558" w:author="Danis Pierre-Alain" w:date="2019-11-21T16:28:00Z">
        <w:r w:rsidR="0072190D" w:rsidRPr="0072190D">
          <w:rPr>
            <w:lang w:val="fr-FR"/>
          </w:rPr>
          <w:t xml:space="preserve"> :</w:t>
        </w:r>
      </w:ins>
      <w:r w:rsidR="0072190D" w:rsidRPr="0072190D">
        <w:rPr>
          <w:lang w:val="fr-FR"/>
          <w:rPrChange w:id="1559" w:author="Danis Pierre-Alain" w:date="2019-11-21T16:28:00Z">
            <w:rPr/>
          </w:rPrChange>
        </w:rPr>
        <w:t xml:space="preserve"> séquence de type </w:t>
      </w:r>
      <w:proofErr w:type="spellStart"/>
      <w:r w:rsidR="0072190D" w:rsidRPr="0072190D">
        <w:rPr>
          <w:lang w:val="fr-FR"/>
          <w:rPrChange w:id="1560" w:author="Danis Pierre-Alain" w:date="2019-11-21T16:28:00Z">
            <w:rPr/>
          </w:rPrChange>
        </w:rPr>
        <w:t>datetime</w:t>
      </w:r>
      <w:proofErr w:type="spellEnd"/>
      <w:r w:rsidR="0072190D" w:rsidRPr="0072190D">
        <w:rPr>
          <w:lang w:val="fr-FR"/>
          <w:rPrChange w:id="1561" w:author="Danis Pierre-Alain" w:date="2019-11-21T16:28:00Z">
            <w:rPr/>
          </w:rPrChange>
        </w:rPr>
        <w:t xml:space="preserve"> à fréquence journalière.</w:t>
      </w:r>
      <w:del w:id="1562" w:author="Danis Pierre-Alain" w:date="2019-11-21T16:28:00Z">
        <w:r w:rsidRPr="003C46BB">
          <w:rPr>
            <w:lang w:val="fr-FR"/>
            <w:rPrChange w:id="1563" w:author="Danis Pierre-Alain" w:date="2019-11-21T16:28:00Z">
              <w:rPr/>
            </w:rPrChange>
          </w:rPr>
          <w:delText xml:space="preserve"> La</w:delText>
        </w:r>
      </w:del>
    </w:p>
    <w:p w14:paraId="70E296D1" w14:textId="04FA25DE" w:rsidR="003B081E" w:rsidRPr="0072190D" w:rsidRDefault="0072190D">
      <w:pPr>
        <w:pStyle w:val="Definition"/>
        <w:numPr>
          <w:ilvl w:val="0"/>
          <w:numId w:val="19"/>
        </w:numPr>
        <w:rPr>
          <w:lang w:val="fr-FR"/>
          <w:rPrChange w:id="1564" w:author="Danis Pierre-Alain" w:date="2019-11-21T16:28:00Z">
            <w:rPr/>
          </w:rPrChange>
        </w:rPr>
        <w:pPrChange w:id="1565" w:author="Danis Pierre-Alain" w:date="2019-11-21T16:28:00Z">
          <w:pPr>
            <w:pStyle w:val="Definition"/>
          </w:pPr>
        </w:pPrChange>
      </w:pPr>
      <w:proofErr w:type="spellStart"/>
      <w:ins w:id="1566" w:author="Danis Pierre-Alain" w:date="2019-11-21T16:28:00Z">
        <w:r w:rsidRPr="0072190D">
          <w:rPr>
            <w:lang w:val="fr-FR"/>
          </w:rPr>
          <w:t>y_day</w:t>
        </w:r>
        <w:proofErr w:type="spellEnd"/>
        <w:r w:rsidRPr="0072190D">
          <w:rPr>
            <w:lang w:val="fr-FR"/>
          </w:rPr>
          <w:t xml:space="preserve"> :</w:t>
        </w:r>
      </w:ins>
      <w:r w:rsidRPr="0072190D">
        <w:rPr>
          <w:lang w:val="fr-FR"/>
          <w:rPrChange w:id="1567" w:author="Danis Pierre-Alain" w:date="2019-11-21T16:28:00Z">
            <w:rPr/>
          </w:rPrChange>
        </w:rPr>
        <w:t xml:space="preserve"> séquence </w:t>
      </w:r>
      <w:del w:id="1568" w:author="Danis Pierre-Alain" w:date="2019-11-21T16:28:00Z">
        <w:r w:rsidR="00903677" w:rsidRPr="003C46BB">
          <w:rPr>
            <w:lang w:val="fr-FR"/>
            <w:rPrChange w:id="1569" w:author="Danis Pierre-Alain" w:date="2019-11-21T16:28:00Z">
              <w:rPr/>
            </w:rPrChange>
          </w:rPr>
          <w:delText>y_day est la séquence des</w:delText>
        </w:r>
      </w:del>
      <w:ins w:id="1570" w:author="Danis Pierre-Alain" w:date="2019-11-21T16:28:00Z">
        <w:r w:rsidRPr="0072190D">
          <w:rPr>
            <w:lang w:val="fr-FR"/>
          </w:rPr>
          <w:t>de</w:t>
        </w:r>
      </w:ins>
      <w:r w:rsidRPr="0072190D">
        <w:rPr>
          <w:lang w:val="fr-FR"/>
          <w:rPrChange w:id="1571" w:author="Danis Pierre-Alain" w:date="2019-11-21T16:28:00Z">
            <w:rPr/>
          </w:rPrChange>
        </w:rPr>
        <w:t xml:space="preserve"> données de sortie, résultat de l’application de </w:t>
      </w:r>
      <w:proofErr w:type="spellStart"/>
      <w:r w:rsidRPr="0072190D">
        <w:rPr>
          <w:lang w:val="fr-FR"/>
          <w:rPrChange w:id="1572" w:author="Danis Pierre-Alain" w:date="2019-11-21T16:28:00Z">
            <w:rPr/>
          </w:rPrChange>
        </w:rPr>
        <w:t>funcname</w:t>
      </w:r>
      <w:proofErr w:type="spellEnd"/>
      <w:r w:rsidRPr="0072190D">
        <w:rPr>
          <w:lang w:val="fr-FR"/>
          <w:rPrChange w:id="1573" w:author="Danis Pierre-Alain" w:date="2019-11-21T16:28:00Z">
            <w:rPr/>
          </w:rPrChange>
        </w:rPr>
        <w:t xml:space="preserve"> aux valeurs x pour chaque jour. Si les données d’entrée </w:t>
      </w:r>
      <w:del w:id="1574" w:author="Danis Pierre-Alain" w:date="2019-11-21T16:28:00Z">
        <w:r w:rsidR="00903677" w:rsidRPr="003C46BB">
          <w:rPr>
            <w:lang w:val="fr-FR"/>
            <w:rPrChange w:id="1575" w:author="Danis Pierre-Alain" w:date="2019-11-21T16:28:00Z">
              <w:rPr/>
            </w:rPrChange>
          </w:rPr>
          <w:delText xml:space="preserve">disponibles </w:delText>
        </w:r>
      </w:del>
      <w:r w:rsidRPr="0072190D">
        <w:rPr>
          <w:lang w:val="fr-FR"/>
          <w:rPrChange w:id="1576" w:author="Danis Pierre-Alain" w:date="2019-11-21T16:28:00Z">
            <w:rPr/>
          </w:rPrChange>
        </w:rPr>
        <w:t xml:space="preserve">pour un jour </w:t>
      </w:r>
      <w:ins w:id="1577" w:author="Danis Pierre-Alain" w:date="2019-11-21T16:28:00Z">
        <w:r w:rsidRPr="0072190D">
          <w:rPr>
            <w:lang w:val="fr-FR"/>
          </w:rPr>
          <w:t xml:space="preserve">particulier </w:t>
        </w:r>
      </w:ins>
      <w:r w:rsidRPr="0072190D">
        <w:rPr>
          <w:lang w:val="fr-FR"/>
          <w:rPrChange w:id="1578" w:author="Danis Pierre-Alain" w:date="2019-11-21T16:28:00Z">
            <w:rPr/>
          </w:rPrChange>
        </w:rPr>
        <w:t xml:space="preserve">sont moins de </w:t>
      </w:r>
      <w:del w:id="1579" w:author="Danis Pierre-Alain" w:date="2019-11-21T16:28:00Z">
        <w:r w:rsidR="00903677" w:rsidRPr="003C46BB">
          <w:rPr>
            <w:lang w:val="fr-FR"/>
            <w:rPrChange w:id="1580" w:author="Danis Pierre-Alain" w:date="2019-11-21T16:28:00Z">
              <w:rPr/>
            </w:rPrChange>
          </w:rPr>
          <w:delText>90</w:delText>
        </w:r>
      </w:del>
      <w:ins w:id="1581" w:author="Danis Pierre-Alain" w:date="2019-11-21T16:28:00Z">
        <w:r w:rsidRPr="0072190D">
          <w:rPr>
            <w:lang w:val="fr-FR"/>
          </w:rPr>
          <w:t xml:space="preserve">95 </w:t>
        </w:r>
      </w:ins>
      <w:r w:rsidRPr="0072190D">
        <w:rPr>
          <w:lang w:val="fr-FR"/>
          <w:rPrChange w:id="1582" w:author="Danis Pierre-Alain" w:date="2019-11-21T16:28:00Z">
            <w:rPr/>
          </w:rPrChange>
        </w:rPr>
        <w:t xml:space="preserve">% des mesures </w:t>
      </w:r>
      <w:del w:id="1583" w:author="Danis Pierre-Alain" w:date="2019-11-21T16:28:00Z">
        <w:r w:rsidR="00903677" w:rsidRPr="003C46BB">
          <w:rPr>
            <w:lang w:val="fr-FR"/>
            <w:rPrChange w:id="1584" w:author="Danis Pierre-Alain" w:date="2019-11-21T16:28:00Z">
              <w:rPr/>
            </w:rPrChange>
          </w:rPr>
          <w:delText>possibles pour un jour</w:delText>
        </w:r>
      </w:del>
      <w:ins w:id="1585" w:author="Danis Pierre-Alain" w:date="2019-11-21T16:28:00Z">
        <w:r w:rsidRPr="0072190D">
          <w:rPr>
            <w:lang w:val="fr-FR"/>
          </w:rPr>
          <w:t>journalières</w:t>
        </w:r>
      </w:ins>
      <w:r w:rsidRPr="0072190D">
        <w:rPr>
          <w:lang w:val="fr-FR"/>
          <w:rPrChange w:id="1586" w:author="Danis Pierre-Alain" w:date="2019-11-21T16:28:00Z">
            <w:rPr/>
          </w:rPrChange>
        </w:rPr>
        <w:t>, une valeur nan est retournée.</w:t>
      </w:r>
    </w:p>
    <w:p w14:paraId="3FC0B275" w14:textId="77777777" w:rsidR="003B081E" w:rsidRDefault="0072190D">
      <w:pPr>
        <w:pStyle w:val="Definition"/>
        <w:rPr>
          <w:ins w:id="1587" w:author="Danis Pierre-Alain" w:date="2019-11-21T16:28:00Z"/>
        </w:rPr>
      </w:pPr>
      <w:ins w:id="1588" w:author="Danis Pierre-Alain" w:date="2019-11-21T16:28:00Z">
        <w:r>
          <w:t xml:space="preserve">Type </w:t>
        </w:r>
        <w:proofErr w:type="spellStart"/>
        <w:r>
          <w:t>retourné</w:t>
        </w:r>
        <w:proofErr w:type="spellEnd"/>
      </w:ins>
    </w:p>
    <w:p w14:paraId="5E8B06F2" w14:textId="77777777" w:rsidR="003B081E" w:rsidRDefault="0072190D">
      <w:pPr>
        <w:pStyle w:val="Definition"/>
        <w:rPr>
          <w:ins w:id="1589" w:author="Danis Pierre-Alain" w:date="2019-11-21T16:28:00Z"/>
        </w:rPr>
      </w:pPr>
      <w:ins w:id="1590" w:author="Danis Pierre-Alain" w:date="2019-11-21T16:28:00Z">
        <w:r>
          <w:t>A tuple of two sequences/arrays</w:t>
        </w:r>
      </w:ins>
    </w:p>
    <w:p w14:paraId="169666F4" w14:textId="77777777" w:rsidR="003B081E" w:rsidRDefault="0072190D">
      <w:pPr>
        <w:pStyle w:val="DefinitionTerm"/>
      </w:pPr>
      <w:r>
        <w:t xml:space="preserve"> </w:t>
      </w:r>
      <w:r>
        <w:rPr>
          <w:rStyle w:val="VerbatimChar"/>
        </w:rPr>
        <w:t>time_functions.monthly_</w:t>
      </w:r>
      <w:proofErr w:type="gramStart"/>
      <w:r>
        <w:rPr>
          <w:rStyle w:val="VerbatimChar"/>
        </w:rPr>
        <w:t>f</w:t>
      </w:r>
      <w:r>
        <w:t>(</w:t>
      </w:r>
      <w:proofErr w:type="gramEnd"/>
      <w:r>
        <w:rPr>
          <w:i/>
        </w:rPr>
        <w:t>t</w:t>
      </w:r>
      <w:r>
        <w:t xml:space="preserve">, </w:t>
      </w:r>
      <w:r>
        <w:rPr>
          <w:i/>
        </w:rPr>
        <w:t>x</w:t>
      </w:r>
      <w:r>
        <w:t xml:space="preserve">, </w:t>
      </w:r>
      <w:r>
        <w:rPr>
          <w:i/>
        </w:rPr>
        <w:t>funcname</w:t>
      </w:r>
      <w:r>
        <w:t xml:space="preserve">, </w:t>
      </w:r>
      <w:r>
        <w:rPr>
          <w:i/>
        </w:rPr>
        <w:t>input_type</w:t>
      </w:r>
      <w:r>
        <w:t>)</w:t>
      </w:r>
      <w:hyperlink w:anchor="time_functions.monthly_f">
        <w:r>
          <w:rPr>
            <w:rStyle w:val="Lienhypertexte"/>
          </w:rPr>
          <w:t>¶</w:t>
        </w:r>
      </w:hyperlink>
    </w:p>
    <w:p w14:paraId="22F86DD8" w14:textId="77777777" w:rsidR="003B081E" w:rsidRPr="0072190D" w:rsidRDefault="0072190D">
      <w:pPr>
        <w:pStyle w:val="Definition"/>
        <w:rPr>
          <w:lang w:val="fr-FR"/>
          <w:rPrChange w:id="1591" w:author="Danis Pierre-Alain" w:date="2019-11-21T16:28:00Z">
            <w:rPr/>
          </w:rPrChange>
        </w:rPr>
      </w:pPr>
      <w:r w:rsidRPr="0072190D">
        <w:rPr>
          <w:lang w:val="fr-FR"/>
          <w:rPrChange w:id="1592" w:author="Danis Pierre-Alain" w:date="2019-11-21T16:28:00Z">
            <w:rPr/>
          </w:rPrChange>
        </w:rPr>
        <w:t>Applique une fonction à valeurs avec fréquence journalière/infra-journalière pour obtenir des valeurs mensuelles.</w:t>
      </w:r>
    </w:p>
    <w:p w14:paraId="2F9AAAB9" w14:textId="77777777" w:rsidR="003B081E" w:rsidRDefault="0072190D">
      <w:pPr>
        <w:pStyle w:val="Definition"/>
      </w:pPr>
      <w:proofErr w:type="spellStart"/>
      <w:r>
        <w:t>Paramètres</w:t>
      </w:r>
      <w:proofErr w:type="spellEnd"/>
    </w:p>
    <w:p w14:paraId="5B9437F9" w14:textId="77777777" w:rsidR="003B081E" w:rsidRDefault="0072190D">
      <w:pPr>
        <w:pStyle w:val="Definition"/>
        <w:numPr>
          <w:ilvl w:val="0"/>
          <w:numId w:val="20"/>
        </w:numPr>
        <w:pPrChange w:id="1593" w:author="Danis Pierre-Alain" w:date="2019-11-21T16:28:00Z">
          <w:pPr>
            <w:pStyle w:val="Definition"/>
            <w:numPr>
              <w:numId w:val="48"/>
            </w:numPr>
            <w:tabs>
              <w:tab w:val="num" w:pos="0"/>
            </w:tabs>
            <w:ind w:left="480" w:hanging="480"/>
          </w:pPr>
        </w:pPrChange>
      </w:pPr>
      <w:r w:rsidRPr="0072190D">
        <w:rPr>
          <w:b/>
          <w:lang w:val="fr-FR"/>
          <w:rPrChange w:id="1594" w:author="Danis Pierre-Alain" w:date="2019-11-21T16:28:00Z">
            <w:rPr>
              <w:b/>
            </w:rPr>
          </w:rPrChange>
        </w:rPr>
        <w:t>t</w:t>
      </w:r>
      <w:r w:rsidRPr="0072190D">
        <w:rPr>
          <w:lang w:val="fr-FR"/>
          <w:rPrChange w:id="1595" w:author="Danis Pierre-Alain" w:date="2019-11-21T16:28:00Z">
            <w:rPr/>
          </w:rPrChange>
        </w:rPr>
        <w:t xml:space="preserve"> – séquence de type </w:t>
      </w:r>
      <w:proofErr w:type="spellStart"/>
      <w:r w:rsidRPr="0072190D">
        <w:rPr>
          <w:lang w:val="fr-FR"/>
          <w:rPrChange w:id="1596" w:author="Danis Pierre-Alain" w:date="2019-11-21T16:28:00Z">
            <w:rPr/>
          </w:rPrChange>
        </w:rPr>
        <w:t>datetime</w:t>
      </w:r>
      <w:proofErr w:type="spellEnd"/>
      <w:r w:rsidRPr="0072190D">
        <w:rPr>
          <w:lang w:val="fr-FR"/>
          <w:rPrChange w:id="1597" w:author="Danis Pierre-Alain" w:date="2019-11-21T16:28:00Z">
            <w:rPr/>
          </w:rPrChange>
        </w:rPr>
        <w:t xml:space="preserve"> à fréquence journalière ou infra-journalière. </w:t>
      </w:r>
      <w:r>
        <w:t xml:space="preserve">Il ne </w:t>
      </w:r>
      <w:proofErr w:type="spellStart"/>
      <w:r>
        <w:t>devrait</w:t>
      </w:r>
      <w:proofErr w:type="spellEnd"/>
      <w:r>
        <w:t xml:space="preserve"> pas y </w:t>
      </w:r>
      <w:proofErr w:type="spellStart"/>
      <w:r>
        <w:t>avoir</w:t>
      </w:r>
      <w:proofErr w:type="spellEnd"/>
      <w:r>
        <w:t xml:space="preserve"> des données manquantes.</w:t>
      </w:r>
    </w:p>
    <w:p w14:paraId="60343135" w14:textId="77777777" w:rsidR="003B081E" w:rsidRPr="0072190D" w:rsidRDefault="0072190D">
      <w:pPr>
        <w:pStyle w:val="Definition"/>
        <w:numPr>
          <w:ilvl w:val="0"/>
          <w:numId w:val="20"/>
        </w:numPr>
        <w:rPr>
          <w:lang w:val="fr-FR"/>
          <w:rPrChange w:id="1598" w:author="Danis Pierre-Alain" w:date="2019-11-21T16:28:00Z">
            <w:rPr/>
          </w:rPrChange>
        </w:rPr>
        <w:pPrChange w:id="1599" w:author="Danis Pierre-Alain" w:date="2019-11-21T16:28:00Z">
          <w:pPr>
            <w:pStyle w:val="Definition"/>
            <w:numPr>
              <w:numId w:val="48"/>
            </w:numPr>
            <w:tabs>
              <w:tab w:val="num" w:pos="0"/>
            </w:tabs>
            <w:ind w:left="480" w:hanging="480"/>
          </w:pPr>
        </w:pPrChange>
      </w:pPr>
      <w:r w:rsidRPr="0072190D">
        <w:rPr>
          <w:b/>
          <w:lang w:val="fr-FR"/>
          <w:rPrChange w:id="1600" w:author="Danis Pierre-Alain" w:date="2019-11-21T16:28:00Z">
            <w:rPr>
              <w:b/>
            </w:rPr>
          </w:rPrChange>
        </w:rPr>
        <w:t>x</w:t>
      </w:r>
      <w:r w:rsidRPr="0072190D">
        <w:rPr>
          <w:lang w:val="fr-FR"/>
          <w:rPrChange w:id="1601" w:author="Danis Pierre-Alain" w:date="2019-11-21T16:28:00Z">
            <w:rPr/>
          </w:rPrChange>
        </w:rPr>
        <w:t xml:space="preserve"> – séquence de données de la même longitude que t.</w:t>
      </w:r>
    </w:p>
    <w:p w14:paraId="4D50B1B8" w14:textId="77777777" w:rsidR="003B081E" w:rsidRPr="0072190D" w:rsidRDefault="0072190D">
      <w:pPr>
        <w:pStyle w:val="Definition"/>
        <w:numPr>
          <w:ilvl w:val="0"/>
          <w:numId w:val="20"/>
        </w:numPr>
        <w:rPr>
          <w:lang w:val="fr-FR"/>
          <w:rPrChange w:id="1602" w:author="Danis Pierre-Alain" w:date="2019-11-21T16:28:00Z">
            <w:rPr/>
          </w:rPrChange>
        </w:rPr>
        <w:pPrChange w:id="1603" w:author="Danis Pierre-Alain" w:date="2019-11-21T16:28:00Z">
          <w:pPr>
            <w:pStyle w:val="Definition"/>
            <w:numPr>
              <w:numId w:val="48"/>
            </w:numPr>
            <w:tabs>
              <w:tab w:val="num" w:pos="0"/>
            </w:tabs>
            <w:ind w:left="480" w:hanging="480"/>
          </w:pPr>
        </w:pPrChange>
      </w:pPr>
      <w:proofErr w:type="spellStart"/>
      <w:r w:rsidRPr="0072190D">
        <w:rPr>
          <w:b/>
          <w:lang w:val="fr-FR"/>
          <w:rPrChange w:id="1604" w:author="Danis Pierre-Alain" w:date="2019-11-21T16:28:00Z">
            <w:rPr>
              <w:b/>
            </w:rPr>
          </w:rPrChange>
        </w:rPr>
        <w:t>funcname</w:t>
      </w:r>
      <w:proofErr w:type="spellEnd"/>
      <w:r w:rsidRPr="0072190D">
        <w:rPr>
          <w:lang w:val="fr-FR"/>
          <w:rPrChange w:id="1605" w:author="Danis Pierre-Alain" w:date="2019-11-21T16:28:00Z">
            <w:rPr/>
          </w:rPrChange>
        </w:rPr>
        <w:t xml:space="preserve"> – la fonction à utiliser (</w:t>
      </w:r>
      <w:proofErr w:type="spellStart"/>
      <w:r w:rsidRPr="0072190D">
        <w:rPr>
          <w:lang w:val="fr-FR"/>
          <w:rPrChange w:id="1606" w:author="Danis Pierre-Alain" w:date="2019-11-21T16:28:00Z">
            <w:rPr/>
          </w:rPrChange>
        </w:rPr>
        <w:t>sum</w:t>
      </w:r>
      <w:proofErr w:type="spellEnd"/>
      <w:r w:rsidRPr="0072190D">
        <w:rPr>
          <w:lang w:val="fr-FR"/>
          <w:rPrChange w:id="1607" w:author="Danis Pierre-Alain" w:date="2019-11-21T16:28:00Z">
            <w:rPr/>
          </w:rPrChange>
        </w:rPr>
        <w:t xml:space="preserve">, </w:t>
      </w:r>
      <w:proofErr w:type="spellStart"/>
      <w:r w:rsidRPr="0072190D">
        <w:rPr>
          <w:lang w:val="fr-FR"/>
          <w:rPrChange w:id="1608" w:author="Danis Pierre-Alain" w:date="2019-11-21T16:28:00Z">
            <w:rPr/>
          </w:rPrChange>
        </w:rPr>
        <w:t>numpy.mean</w:t>
      </w:r>
      <w:proofErr w:type="spellEnd"/>
      <w:r w:rsidRPr="0072190D">
        <w:rPr>
          <w:lang w:val="fr-FR"/>
          <w:rPrChange w:id="1609" w:author="Danis Pierre-Alain" w:date="2019-11-21T16:28:00Z">
            <w:rPr/>
          </w:rPrChange>
        </w:rPr>
        <w:t>, etc.).</w:t>
      </w:r>
    </w:p>
    <w:p w14:paraId="2BBEB62A" w14:textId="77777777" w:rsidR="003B081E" w:rsidRPr="0072190D" w:rsidRDefault="0072190D">
      <w:pPr>
        <w:pStyle w:val="Definition"/>
        <w:numPr>
          <w:ilvl w:val="0"/>
          <w:numId w:val="20"/>
        </w:numPr>
        <w:rPr>
          <w:lang w:val="fr-FR"/>
          <w:rPrChange w:id="1610" w:author="Danis Pierre-Alain" w:date="2019-11-21T16:28:00Z">
            <w:rPr/>
          </w:rPrChange>
        </w:rPr>
        <w:pPrChange w:id="1611" w:author="Danis Pierre-Alain" w:date="2019-11-21T16:28:00Z">
          <w:pPr>
            <w:pStyle w:val="Definition"/>
            <w:numPr>
              <w:numId w:val="48"/>
            </w:numPr>
            <w:tabs>
              <w:tab w:val="num" w:pos="0"/>
            </w:tabs>
            <w:ind w:left="480" w:hanging="480"/>
          </w:pPr>
        </w:pPrChange>
      </w:pPr>
      <w:proofErr w:type="spellStart"/>
      <w:r w:rsidRPr="0072190D">
        <w:rPr>
          <w:b/>
          <w:lang w:val="fr-FR"/>
          <w:rPrChange w:id="1612" w:author="Danis Pierre-Alain" w:date="2019-11-21T16:28:00Z">
            <w:rPr>
              <w:b/>
            </w:rPr>
          </w:rPrChange>
        </w:rPr>
        <w:t>input_type</w:t>
      </w:r>
      <w:proofErr w:type="spellEnd"/>
      <w:r w:rsidRPr="0072190D">
        <w:rPr>
          <w:lang w:val="fr-FR"/>
          <w:rPrChange w:id="1613" w:author="Danis Pierre-Alain" w:date="2019-11-21T16:28:00Z">
            <w:rPr/>
          </w:rPrChange>
        </w:rPr>
        <w:t xml:space="preserve"> – type de données d’entrée, « </w:t>
      </w:r>
      <w:proofErr w:type="spellStart"/>
      <w:r w:rsidRPr="0072190D">
        <w:rPr>
          <w:lang w:val="fr-FR"/>
          <w:rPrChange w:id="1614" w:author="Danis Pierre-Alain" w:date="2019-11-21T16:28:00Z">
            <w:rPr/>
          </w:rPrChange>
        </w:rPr>
        <w:t>daily</w:t>
      </w:r>
      <w:proofErr w:type="spellEnd"/>
      <w:r w:rsidRPr="0072190D">
        <w:rPr>
          <w:lang w:val="fr-FR"/>
          <w:rPrChange w:id="1615" w:author="Danis Pierre-Alain" w:date="2019-11-21T16:28:00Z">
            <w:rPr/>
          </w:rPrChange>
        </w:rPr>
        <w:t> » (journalières) or « </w:t>
      </w:r>
      <w:proofErr w:type="spellStart"/>
      <w:r w:rsidRPr="0072190D">
        <w:rPr>
          <w:lang w:val="fr-FR"/>
          <w:rPrChange w:id="1616" w:author="Danis Pierre-Alain" w:date="2019-11-21T16:28:00Z">
            <w:rPr/>
          </w:rPrChange>
        </w:rPr>
        <w:t>subdaily</w:t>
      </w:r>
      <w:proofErr w:type="spellEnd"/>
      <w:r w:rsidRPr="0072190D">
        <w:rPr>
          <w:lang w:val="fr-FR"/>
          <w:rPrChange w:id="1617" w:author="Danis Pierre-Alain" w:date="2019-11-21T16:28:00Z">
            <w:rPr/>
          </w:rPrChange>
        </w:rPr>
        <w:t> » (infra-journalières).</w:t>
      </w:r>
    </w:p>
    <w:p w14:paraId="4E5F2653" w14:textId="77777777" w:rsidR="003B081E" w:rsidRDefault="0072190D">
      <w:pPr>
        <w:pStyle w:val="Definition"/>
      </w:pPr>
      <w:proofErr w:type="spellStart"/>
      <w:r>
        <w:t>Retourne</w:t>
      </w:r>
      <w:proofErr w:type="spellEnd"/>
    </w:p>
    <w:p w14:paraId="334E196B" w14:textId="7915DC31" w:rsidR="003B081E" w:rsidRPr="0072190D" w:rsidRDefault="00903677">
      <w:pPr>
        <w:pStyle w:val="Definition"/>
        <w:numPr>
          <w:ilvl w:val="0"/>
          <w:numId w:val="21"/>
        </w:numPr>
        <w:rPr>
          <w:ins w:id="1618" w:author="Danis Pierre-Alain" w:date="2019-11-21T16:28:00Z"/>
          <w:lang w:val="fr-FR"/>
        </w:rPr>
      </w:pPr>
      <w:del w:id="1619" w:author="Danis Pierre-Alain" w:date="2019-11-21T16:28:00Z">
        <w:r w:rsidRPr="003C46BB">
          <w:rPr>
            <w:lang w:val="fr-FR"/>
            <w:rPrChange w:id="1620" w:author="Danis Pierre-Alain" w:date="2019-11-21T16:28:00Z">
              <w:rPr/>
            </w:rPrChange>
          </w:rPr>
          <w:delText>Un tuple de deux séquences/arrays (</w:delText>
        </w:r>
      </w:del>
      <w:proofErr w:type="spellStart"/>
      <w:r w:rsidR="0072190D" w:rsidRPr="0072190D">
        <w:rPr>
          <w:lang w:val="fr-FR"/>
          <w:rPrChange w:id="1621" w:author="Danis Pierre-Alain" w:date="2019-11-21T16:28:00Z">
            <w:rPr/>
          </w:rPrChange>
        </w:rPr>
        <w:t>t_mon</w:t>
      </w:r>
      <w:proofErr w:type="spellEnd"/>
      <w:del w:id="1622" w:author="Danis Pierre-Alain" w:date="2019-11-21T16:28:00Z">
        <w:r w:rsidRPr="003C46BB">
          <w:rPr>
            <w:lang w:val="fr-FR"/>
            <w:rPrChange w:id="1623" w:author="Danis Pierre-Alain" w:date="2019-11-21T16:28:00Z">
              <w:rPr/>
            </w:rPrChange>
          </w:rPr>
          <w:delText>, y_mon). La séquence t_mon est une</w:delText>
        </w:r>
      </w:del>
      <w:ins w:id="1624" w:author="Danis Pierre-Alain" w:date="2019-11-21T16:28:00Z">
        <w:r w:rsidR="0072190D" w:rsidRPr="0072190D">
          <w:rPr>
            <w:lang w:val="fr-FR"/>
          </w:rPr>
          <w:t xml:space="preserve"> :</w:t>
        </w:r>
      </w:ins>
      <w:r w:rsidR="0072190D" w:rsidRPr="0072190D">
        <w:rPr>
          <w:lang w:val="fr-FR"/>
          <w:rPrChange w:id="1625" w:author="Danis Pierre-Alain" w:date="2019-11-21T16:28:00Z">
            <w:rPr/>
          </w:rPrChange>
        </w:rPr>
        <w:t xml:space="preserve"> séquence de type </w:t>
      </w:r>
      <w:proofErr w:type="spellStart"/>
      <w:r w:rsidR="0072190D" w:rsidRPr="0072190D">
        <w:rPr>
          <w:lang w:val="fr-FR"/>
          <w:rPrChange w:id="1626" w:author="Danis Pierre-Alain" w:date="2019-11-21T16:28:00Z">
            <w:rPr/>
          </w:rPrChange>
        </w:rPr>
        <w:t>datetime</w:t>
      </w:r>
      <w:proofErr w:type="spellEnd"/>
      <w:r w:rsidR="0072190D" w:rsidRPr="0072190D">
        <w:rPr>
          <w:lang w:val="fr-FR"/>
          <w:rPrChange w:id="1627" w:author="Danis Pierre-Alain" w:date="2019-11-21T16:28:00Z">
            <w:rPr/>
          </w:rPrChange>
        </w:rPr>
        <w:t xml:space="preserve"> à fréquence </w:t>
      </w:r>
      <w:del w:id="1628" w:author="Danis Pierre-Alain" w:date="2019-11-21T16:28:00Z">
        <w:r w:rsidRPr="003C46BB">
          <w:rPr>
            <w:lang w:val="fr-FR"/>
            <w:rPrChange w:id="1629" w:author="Danis Pierre-Alain" w:date="2019-11-21T16:28:00Z">
              <w:rPr/>
            </w:rPrChange>
          </w:rPr>
          <w:delText xml:space="preserve">hebdomadaire. La date indique le début de chaque mois. La séquence y_mon est la séquence des </w:delText>
        </w:r>
      </w:del>
      <w:ins w:id="1630" w:author="Danis Pierre-Alain" w:date="2019-11-21T16:28:00Z">
        <w:r w:rsidR="0072190D" w:rsidRPr="0072190D">
          <w:rPr>
            <w:lang w:val="fr-FR"/>
          </w:rPr>
          <w:t>mensuelle.</w:t>
        </w:r>
      </w:ins>
    </w:p>
    <w:p w14:paraId="5631DA7D" w14:textId="293CA2B5" w:rsidR="003B081E" w:rsidRPr="0072190D" w:rsidRDefault="0072190D">
      <w:pPr>
        <w:pStyle w:val="Definition"/>
        <w:numPr>
          <w:ilvl w:val="0"/>
          <w:numId w:val="21"/>
        </w:numPr>
        <w:rPr>
          <w:lang w:val="fr-FR"/>
          <w:rPrChange w:id="1631" w:author="Danis Pierre-Alain" w:date="2019-11-21T16:28:00Z">
            <w:rPr/>
          </w:rPrChange>
        </w:rPr>
        <w:pPrChange w:id="1632" w:author="Danis Pierre-Alain" w:date="2019-11-21T16:28:00Z">
          <w:pPr>
            <w:pStyle w:val="Definition"/>
          </w:pPr>
        </w:pPrChange>
      </w:pPr>
      <w:proofErr w:type="spellStart"/>
      <w:ins w:id="1633" w:author="Danis Pierre-Alain" w:date="2019-11-21T16:28:00Z">
        <w:r w:rsidRPr="0072190D">
          <w:rPr>
            <w:lang w:val="fr-FR"/>
          </w:rPr>
          <w:t>y_mon</w:t>
        </w:r>
        <w:proofErr w:type="spellEnd"/>
        <w:r w:rsidRPr="0072190D">
          <w:rPr>
            <w:lang w:val="fr-FR"/>
          </w:rPr>
          <w:t xml:space="preserve"> : séquence de </w:t>
        </w:r>
      </w:ins>
      <w:r w:rsidRPr="0072190D">
        <w:rPr>
          <w:lang w:val="fr-FR"/>
          <w:rPrChange w:id="1634" w:author="Danis Pierre-Alain" w:date="2019-11-21T16:28:00Z">
            <w:rPr/>
          </w:rPrChange>
        </w:rPr>
        <w:t xml:space="preserve">données de sortie, résultat de l’application de </w:t>
      </w:r>
      <w:proofErr w:type="spellStart"/>
      <w:r w:rsidRPr="0072190D">
        <w:rPr>
          <w:lang w:val="fr-FR"/>
          <w:rPrChange w:id="1635" w:author="Danis Pierre-Alain" w:date="2019-11-21T16:28:00Z">
            <w:rPr/>
          </w:rPrChange>
        </w:rPr>
        <w:t>funcname</w:t>
      </w:r>
      <w:proofErr w:type="spellEnd"/>
      <w:r w:rsidRPr="0072190D">
        <w:rPr>
          <w:lang w:val="fr-FR"/>
          <w:rPrChange w:id="1636" w:author="Danis Pierre-Alain" w:date="2019-11-21T16:28:00Z">
            <w:rPr/>
          </w:rPrChange>
        </w:rPr>
        <w:t xml:space="preserve"> aux valeurs x pour chaque mois. S’il y a </w:t>
      </w:r>
      <w:del w:id="1637" w:author="Danis Pierre-Alain" w:date="2019-11-21T16:28:00Z">
        <w:r w:rsidR="00903677" w:rsidRPr="003C46BB">
          <w:rPr>
            <w:lang w:val="fr-FR"/>
            <w:rPrChange w:id="1638" w:author="Danis Pierre-Alain" w:date="2019-11-21T16:28:00Z">
              <w:rPr/>
            </w:rPrChange>
          </w:rPr>
          <w:delText>au moins 3</w:delText>
        </w:r>
      </w:del>
      <w:ins w:id="1639" w:author="Danis Pierre-Alain" w:date="2019-11-21T16:28:00Z">
        <w:r w:rsidRPr="0072190D">
          <w:rPr>
            <w:lang w:val="fr-FR"/>
          </w:rPr>
          <w:t>trop peu de</w:t>
        </w:r>
      </w:ins>
      <w:r w:rsidRPr="0072190D">
        <w:rPr>
          <w:lang w:val="fr-FR"/>
          <w:rPrChange w:id="1640" w:author="Danis Pierre-Alain" w:date="2019-11-21T16:28:00Z">
            <w:rPr/>
          </w:rPrChange>
        </w:rPr>
        <w:t xml:space="preserve"> jours </w:t>
      </w:r>
      <w:del w:id="1641" w:author="Danis Pierre-Alain" w:date="2019-11-21T16:28:00Z">
        <w:r w:rsidR="00903677" w:rsidRPr="003C46BB">
          <w:rPr>
            <w:lang w:val="fr-FR"/>
            <w:rPrChange w:id="1642" w:author="Danis Pierre-Alain" w:date="2019-11-21T16:28:00Z">
              <w:rPr/>
            </w:rPrChange>
          </w:rPr>
          <w:delText>avec des</w:delText>
        </w:r>
      </w:del>
      <w:ins w:id="1643" w:author="Danis Pierre-Alain" w:date="2019-11-21T16:28:00Z">
        <w:r w:rsidRPr="0072190D">
          <w:rPr>
            <w:lang w:val="fr-FR"/>
          </w:rPr>
          <w:t>de</w:t>
        </w:r>
      </w:ins>
      <w:r w:rsidRPr="0072190D">
        <w:rPr>
          <w:lang w:val="fr-FR"/>
          <w:rPrChange w:id="1644" w:author="Danis Pierre-Alain" w:date="2019-11-21T16:28:00Z">
            <w:rPr/>
          </w:rPrChange>
        </w:rPr>
        <w:t xml:space="preserve"> données </w:t>
      </w:r>
      <w:del w:id="1645" w:author="Danis Pierre-Alain" w:date="2019-11-21T16:28:00Z">
        <w:r w:rsidR="00903677" w:rsidRPr="003C46BB">
          <w:rPr>
            <w:lang w:val="fr-FR"/>
            <w:rPrChange w:id="1646" w:author="Danis Pierre-Alain" w:date="2019-11-21T16:28:00Z">
              <w:rPr/>
            </w:rPrChange>
          </w:rPr>
          <w:delText>manquantes dans</w:delText>
        </w:r>
      </w:del>
      <w:ins w:id="1647" w:author="Danis Pierre-Alain" w:date="2019-11-21T16:28:00Z">
        <w:r w:rsidRPr="0072190D">
          <w:rPr>
            <w:lang w:val="fr-FR"/>
          </w:rPr>
          <w:t>pour</w:t>
        </w:r>
      </w:ins>
      <w:r w:rsidRPr="0072190D">
        <w:rPr>
          <w:lang w:val="fr-FR"/>
          <w:rPrChange w:id="1648" w:author="Danis Pierre-Alain" w:date="2019-11-21T16:28:00Z">
            <w:rPr/>
          </w:rPrChange>
        </w:rPr>
        <w:t xml:space="preserve"> un mois, une valeur nan est retournée.</w:t>
      </w:r>
    </w:p>
    <w:p w14:paraId="5197C53A" w14:textId="77777777" w:rsidR="003B081E" w:rsidRDefault="0072190D">
      <w:pPr>
        <w:pStyle w:val="Definition"/>
        <w:rPr>
          <w:ins w:id="1649" w:author="Danis Pierre-Alain" w:date="2019-11-21T16:28:00Z"/>
        </w:rPr>
      </w:pPr>
      <w:ins w:id="1650" w:author="Danis Pierre-Alain" w:date="2019-11-21T16:28:00Z">
        <w:r>
          <w:t xml:space="preserve">Type </w:t>
        </w:r>
        <w:proofErr w:type="spellStart"/>
        <w:r>
          <w:t>retourné</w:t>
        </w:r>
        <w:proofErr w:type="spellEnd"/>
      </w:ins>
    </w:p>
    <w:p w14:paraId="4676176A" w14:textId="77777777" w:rsidR="003B081E" w:rsidRDefault="0072190D">
      <w:pPr>
        <w:pStyle w:val="Definition"/>
        <w:rPr>
          <w:ins w:id="1651" w:author="Danis Pierre-Alain" w:date="2019-11-21T16:28:00Z"/>
        </w:rPr>
      </w:pPr>
      <w:ins w:id="1652" w:author="Danis Pierre-Alain" w:date="2019-11-21T16:28:00Z">
        <w:r>
          <w:t>A tuple of two sequences/arrays</w:t>
        </w:r>
      </w:ins>
    </w:p>
    <w:p w14:paraId="3B6D1314" w14:textId="77777777" w:rsidR="003B081E" w:rsidRDefault="0072190D">
      <w:pPr>
        <w:pStyle w:val="DefinitionTerm"/>
      </w:pPr>
      <w:r>
        <w:t xml:space="preserve"> </w:t>
      </w:r>
      <w:r>
        <w:rPr>
          <w:rStyle w:val="VerbatimChar"/>
        </w:rPr>
        <w:t>time_functions.select_</w:t>
      </w:r>
      <w:proofErr w:type="gramStart"/>
      <w:r>
        <w:rPr>
          <w:rStyle w:val="VerbatimChar"/>
        </w:rPr>
        <w:t>daterange</w:t>
      </w:r>
      <w:r>
        <w:t>(</w:t>
      </w:r>
      <w:proofErr w:type="gramEnd"/>
      <w:r>
        <w:rPr>
          <w:i/>
        </w:rPr>
        <w:t>t</w:t>
      </w:r>
      <w:r>
        <w:t xml:space="preserve">, </w:t>
      </w:r>
      <w:r>
        <w:rPr>
          <w:i/>
        </w:rPr>
        <w:t>t_start</w:t>
      </w:r>
      <w:r>
        <w:t xml:space="preserve">, </w:t>
      </w:r>
      <w:r>
        <w:rPr>
          <w:i/>
        </w:rPr>
        <w:t>t_end</w:t>
      </w:r>
      <w:r>
        <w:t>)</w:t>
      </w:r>
      <w:hyperlink w:anchor="time_functions.select_daterange">
        <w:r>
          <w:rPr>
            <w:rStyle w:val="Lienhypertexte"/>
          </w:rPr>
          <w:t>¶</w:t>
        </w:r>
      </w:hyperlink>
    </w:p>
    <w:p w14:paraId="6281AA60" w14:textId="77777777" w:rsidR="003B081E" w:rsidRPr="0072190D" w:rsidRDefault="0072190D">
      <w:pPr>
        <w:pStyle w:val="Definition"/>
        <w:rPr>
          <w:lang w:val="fr-FR"/>
          <w:rPrChange w:id="1653" w:author="Danis Pierre-Alain" w:date="2019-11-21T16:28:00Z">
            <w:rPr/>
          </w:rPrChange>
        </w:rPr>
      </w:pPr>
      <w:r w:rsidRPr="0072190D">
        <w:rPr>
          <w:lang w:val="fr-FR"/>
          <w:rPrChange w:id="1654" w:author="Danis Pierre-Alain" w:date="2019-11-21T16:28:00Z">
            <w:rPr/>
          </w:rPrChange>
        </w:rPr>
        <w:t>Retourne les indices des dates comprises entre deux dates.</w:t>
      </w:r>
    </w:p>
    <w:p w14:paraId="237202FD" w14:textId="77777777" w:rsidR="003B081E" w:rsidRDefault="0072190D">
      <w:pPr>
        <w:pStyle w:val="Definition"/>
      </w:pPr>
      <w:proofErr w:type="spellStart"/>
      <w:r>
        <w:t>Paramètres</w:t>
      </w:r>
      <w:proofErr w:type="spellEnd"/>
    </w:p>
    <w:p w14:paraId="67E95CC7" w14:textId="77777777" w:rsidR="003B081E" w:rsidRPr="0072190D" w:rsidRDefault="0072190D">
      <w:pPr>
        <w:pStyle w:val="Definition"/>
        <w:numPr>
          <w:ilvl w:val="0"/>
          <w:numId w:val="22"/>
        </w:numPr>
        <w:rPr>
          <w:lang w:val="fr-FR"/>
          <w:rPrChange w:id="1655" w:author="Danis Pierre-Alain" w:date="2019-11-21T16:28:00Z">
            <w:rPr/>
          </w:rPrChange>
        </w:rPr>
        <w:pPrChange w:id="1656" w:author="Danis Pierre-Alain" w:date="2019-11-21T16:28:00Z">
          <w:pPr>
            <w:pStyle w:val="Definition"/>
            <w:numPr>
              <w:numId w:val="48"/>
            </w:numPr>
            <w:tabs>
              <w:tab w:val="num" w:pos="0"/>
            </w:tabs>
            <w:ind w:left="480" w:hanging="480"/>
          </w:pPr>
        </w:pPrChange>
      </w:pPr>
      <w:r w:rsidRPr="0072190D">
        <w:rPr>
          <w:b/>
          <w:lang w:val="fr-FR"/>
          <w:rPrChange w:id="1657" w:author="Danis Pierre-Alain" w:date="2019-11-21T16:28:00Z">
            <w:rPr>
              <w:b/>
            </w:rPr>
          </w:rPrChange>
        </w:rPr>
        <w:t>t</w:t>
      </w:r>
      <w:r w:rsidRPr="0072190D">
        <w:rPr>
          <w:lang w:val="fr-FR"/>
          <w:rPrChange w:id="1658" w:author="Danis Pierre-Alain" w:date="2019-11-21T16:28:00Z">
            <w:rPr/>
          </w:rPrChange>
        </w:rPr>
        <w:t xml:space="preserve"> – liste ou </w:t>
      </w:r>
      <w:proofErr w:type="spellStart"/>
      <w:r w:rsidRPr="0072190D">
        <w:rPr>
          <w:lang w:val="fr-FR"/>
          <w:rPrChange w:id="1659" w:author="Danis Pierre-Alain" w:date="2019-11-21T16:28:00Z">
            <w:rPr/>
          </w:rPrChange>
        </w:rPr>
        <w:t>array</w:t>
      </w:r>
      <w:proofErr w:type="spellEnd"/>
      <w:r w:rsidRPr="0072190D">
        <w:rPr>
          <w:lang w:val="fr-FR"/>
          <w:rPrChange w:id="1660" w:author="Danis Pierre-Alain" w:date="2019-11-21T16:28:00Z">
            <w:rPr/>
          </w:rPrChange>
        </w:rPr>
        <w:t xml:space="preserve"> de dates en format </w:t>
      </w:r>
      <w:proofErr w:type="spellStart"/>
      <w:r w:rsidRPr="0072190D">
        <w:rPr>
          <w:lang w:val="fr-FR"/>
          <w:rPrChange w:id="1661" w:author="Danis Pierre-Alain" w:date="2019-11-21T16:28:00Z">
            <w:rPr/>
          </w:rPrChange>
        </w:rPr>
        <w:t>datetime</w:t>
      </w:r>
      <w:proofErr w:type="spellEnd"/>
      <w:r w:rsidRPr="0072190D">
        <w:rPr>
          <w:lang w:val="fr-FR"/>
          <w:rPrChange w:id="1662" w:author="Danis Pierre-Alain" w:date="2019-11-21T16:28:00Z">
            <w:rPr/>
          </w:rPrChange>
        </w:rPr>
        <w:t>.</w:t>
      </w:r>
    </w:p>
    <w:p w14:paraId="7E993952" w14:textId="77777777" w:rsidR="003B081E" w:rsidRPr="0072190D" w:rsidRDefault="0072190D">
      <w:pPr>
        <w:pStyle w:val="Definition"/>
        <w:numPr>
          <w:ilvl w:val="0"/>
          <w:numId w:val="22"/>
        </w:numPr>
        <w:rPr>
          <w:lang w:val="fr-FR"/>
          <w:rPrChange w:id="1663" w:author="Danis Pierre-Alain" w:date="2019-11-21T16:28:00Z">
            <w:rPr/>
          </w:rPrChange>
        </w:rPr>
        <w:pPrChange w:id="1664" w:author="Danis Pierre-Alain" w:date="2019-11-21T16:28:00Z">
          <w:pPr>
            <w:pStyle w:val="Definition"/>
            <w:numPr>
              <w:numId w:val="48"/>
            </w:numPr>
            <w:tabs>
              <w:tab w:val="num" w:pos="0"/>
            </w:tabs>
            <w:ind w:left="480" w:hanging="480"/>
          </w:pPr>
        </w:pPrChange>
      </w:pPr>
      <w:proofErr w:type="spellStart"/>
      <w:r w:rsidRPr="0072190D">
        <w:rPr>
          <w:b/>
          <w:lang w:val="fr-FR"/>
          <w:rPrChange w:id="1665" w:author="Danis Pierre-Alain" w:date="2019-11-21T16:28:00Z">
            <w:rPr>
              <w:b/>
            </w:rPr>
          </w:rPrChange>
        </w:rPr>
        <w:t>t_start</w:t>
      </w:r>
      <w:proofErr w:type="spellEnd"/>
      <w:r w:rsidRPr="0072190D">
        <w:rPr>
          <w:lang w:val="fr-FR"/>
          <w:rPrChange w:id="1666" w:author="Danis Pierre-Alain" w:date="2019-11-21T16:28:00Z">
            <w:rPr/>
          </w:rPrChange>
        </w:rPr>
        <w:t xml:space="preserve"> – date initiale en format </w:t>
      </w:r>
      <w:proofErr w:type="spellStart"/>
      <w:r w:rsidRPr="0072190D">
        <w:rPr>
          <w:lang w:val="fr-FR"/>
          <w:rPrChange w:id="1667" w:author="Danis Pierre-Alain" w:date="2019-11-21T16:28:00Z">
            <w:rPr/>
          </w:rPrChange>
        </w:rPr>
        <w:t>datetime</w:t>
      </w:r>
      <w:proofErr w:type="spellEnd"/>
      <w:r w:rsidRPr="0072190D">
        <w:rPr>
          <w:lang w:val="fr-FR"/>
          <w:rPrChange w:id="1668" w:author="Danis Pierre-Alain" w:date="2019-11-21T16:28:00Z">
            <w:rPr/>
          </w:rPrChange>
        </w:rPr>
        <w:t>.</w:t>
      </w:r>
    </w:p>
    <w:p w14:paraId="573908BB" w14:textId="77777777" w:rsidR="003B081E" w:rsidRPr="0072190D" w:rsidRDefault="0072190D">
      <w:pPr>
        <w:pStyle w:val="Definition"/>
        <w:numPr>
          <w:ilvl w:val="0"/>
          <w:numId w:val="22"/>
        </w:numPr>
        <w:rPr>
          <w:lang w:val="fr-FR"/>
          <w:rPrChange w:id="1669" w:author="Danis Pierre-Alain" w:date="2019-11-21T16:28:00Z">
            <w:rPr/>
          </w:rPrChange>
        </w:rPr>
        <w:pPrChange w:id="1670" w:author="Danis Pierre-Alain" w:date="2019-11-21T16:28:00Z">
          <w:pPr>
            <w:pStyle w:val="Definition"/>
            <w:numPr>
              <w:numId w:val="48"/>
            </w:numPr>
            <w:tabs>
              <w:tab w:val="num" w:pos="0"/>
            </w:tabs>
            <w:ind w:left="480" w:hanging="480"/>
          </w:pPr>
        </w:pPrChange>
      </w:pPr>
      <w:proofErr w:type="spellStart"/>
      <w:r w:rsidRPr="0072190D">
        <w:rPr>
          <w:b/>
          <w:lang w:val="fr-FR"/>
          <w:rPrChange w:id="1671" w:author="Danis Pierre-Alain" w:date="2019-11-21T16:28:00Z">
            <w:rPr>
              <w:b/>
            </w:rPr>
          </w:rPrChange>
        </w:rPr>
        <w:t>t_end</w:t>
      </w:r>
      <w:proofErr w:type="spellEnd"/>
      <w:r w:rsidRPr="0072190D">
        <w:rPr>
          <w:lang w:val="fr-FR"/>
          <w:rPrChange w:id="1672" w:author="Danis Pierre-Alain" w:date="2019-11-21T16:28:00Z">
            <w:rPr/>
          </w:rPrChange>
        </w:rPr>
        <w:t xml:space="preserve"> – date finale en format </w:t>
      </w:r>
      <w:proofErr w:type="spellStart"/>
      <w:r w:rsidRPr="0072190D">
        <w:rPr>
          <w:lang w:val="fr-FR"/>
          <w:rPrChange w:id="1673" w:author="Danis Pierre-Alain" w:date="2019-11-21T16:28:00Z">
            <w:rPr/>
          </w:rPrChange>
        </w:rPr>
        <w:t>datetime</w:t>
      </w:r>
      <w:proofErr w:type="spellEnd"/>
      <w:r w:rsidRPr="0072190D">
        <w:rPr>
          <w:lang w:val="fr-FR"/>
          <w:rPrChange w:id="1674" w:author="Danis Pierre-Alain" w:date="2019-11-21T16:28:00Z">
            <w:rPr/>
          </w:rPrChange>
        </w:rPr>
        <w:t>.</w:t>
      </w:r>
    </w:p>
    <w:p w14:paraId="4210D735" w14:textId="77777777" w:rsidR="003B081E" w:rsidRPr="0072190D" w:rsidRDefault="0072190D">
      <w:pPr>
        <w:pStyle w:val="Definition"/>
        <w:rPr>
          <w:lang w:val="fr-FR"/>
          <w:rPrChange w:id="1675" w:author="Danis Pierre-Alain" w:date="2019-11-21T16:28:00Z">
            <w:rPr/>
          </w:rPrChange>
        </w:rPr>
      </w:pPr>
      <w:r w:rsidRPr="0072190D">
        <w:rPr>
          <w:lang w:val="fr-FR"/>
          <w:rPrChange w:id="1676" w:author="Danis Pierre-Alain" w:date="2019-11-21T16:28:00Z">
            <w:rPr/>
          </w:rPrChange>
        </w:rPr>
        <w:t>Retourne</w:t>
      </w:r>
    </w:p>
    <w:p w14:paraId="1B1CEDF7" w14:textId="77777777" w:rsidR="003B081E" w:rsidRPr="0072190D" w:rsidRDefault="0072190D">
      <w:pPr>
        <w:pStyle w:val="Definition"/>
        <w:rPr>
          <w:lang w:val="fr-FR"/>
          <w:rPrChange w:id="1677" w:author="Danis Pierre-Alain" w:date="2019-11-21T16:28:00Z">
            <w:rPr/>
          </w:rPrChange>
        </w:rPr>
      </w:pPr>
      <w:r w:rsidRPr="0072190D">
        <w:rPr>
          <w:lang w:val="fr-FR"/>
          <w:rPrChange w:id="1678" w:author="Danis Pierre-Alain" w:date="2019-11-21T16:28:00Z">
            <w:rPr/>
          </w:rPrChange>
        </w:rPr>
        <w:t xml:space="preserve">Un </w:t>
      </w:r>
      <w:proofErr w:type="spellStart"/>
      <w:r w:rsidRPr="0072190D">
        <w:rPr>
          <w:lang w:val="fr-FR"/>
          <w:rPrChange w:id="1679" w:author="Danis Pierre-Alain" w:date="2019-11-21T16:28:00Z">
            <w:rPr/>
          </w:rPrChange>
        </w:rPr>
        <w:t>array</w:t>
      </w:r>
      <w:proofErr w:type="spellEnd"/>
      <w:r w:rsidRPr="0072190D">
        <w:rPr>
          <w:lang w:val="fr-FR"/>
          <w:rPrChange w:id="1680" w:author="Danis Pierre-Alain" w:date="2019-11-21T16:28:00Z">
            <w:rPr/>
          </w:rPrChange>
        </w:rPr>
        <w:t xml:space="preserve"> des indices des dates dans t comprises entre </w:t>
      </w:r>
      <w:proofErr w:type="spellStart"/>
      <w:r w:rsidRPr="0072190D">
        <w:rPr>
          <w:lang w:val="fr-FR"/>
          <w:rPrChange w:id="1681" w:author="Danis Pierre-Alain" w:date="2019-11-21T16:28:00Z">
            <w:rPr/>
          </w:rPrChange>
        </w:rPr>
        <w:t>t_start</w:t>
      </w:r>
      <w:proofErr w:type="spellEnd"/>
      <w:r w:rsidRPr="0072190D">
        <w:rPr>
          <w:lang w:val="fr-FR"/>
          <w:rPrChange w:id="1682" w:author="Danis Pierre-Alain" w:date="2019-11-21T16:28:00Z">
            <w:rPr/>
          </w:rPrChange>
        </w:rPr>
        <w:t xml:space="preserve"> et </w:t>
      </w:r>
      <w:proofErr w:type="spellStart"/>
      <w:r w:rsidRPr="0072190D">
        <w:rPr>
          <w:lang w:val="fr-FR"/>
          <w:rPrChange w:id="1683" w:author="Danis Pierre-Alain" w:date="2019-11-21T16:28:00Z">
            <w:rPr/>
          </w:rPrChange>
        </w:rPr>
        <w:t>t_end</w:t>
      </w:r>
      <w:proofErr w:type="spellEnd"/>
      <w:r w:rsidRPr="0072190D">
        <w:rPr>
          <w:lang w:val="fr-FR"/>
          <w:rPrChange w:id="1684" w:author="Danis Pierre-Alain" w:date="2019-11-21T16:28:00Z">
            <w:rPr/>
          </w:rPrChange>
        </w:rPr>
        <w:t xml:space="preserve"> (ou égales).</w:t>
      </w:r>
    </w:p>
    <w:p w14:paraId="3FE1CAD0" w14:textId="77777777" w:rsidR="003B081E" w:rsidRDefault="0072190D">
      <w:pPr>
        <w:pStyle w:val="DefinitionTerm"/>
      </w:pPr>
      <w:r w:rsidRPr="0072190D">
        <w:rPr>
          <w:lang w:val="fr-FR"/>
          <w:rPrChange w:id="1685" w:author="Danis Pierre-Alain" w:date="2019-11-21T16:28:00Z">
            <w:rPr/>
          </w:rPrChange>
        </w:rPr>
        <w:t xml:space="preserve"> </w:t>
      </w:r>
      <w:proofErr w:type="spellStart"/>
      <w:r>
        <w:rPr>
          <w:rStyle w:val="VerbatimChar"/>
        </w:rPr>
        <w:t>time_functions.weekly_</w:t>
      </w:r>
      <w:proofErr w:type="gramStart"/>
      <w:r>
        <w:rPr>
          <w:rStyle w:val="VerbatimChar"/>
        </w:rPr>
        <w:t>f</w:t>
      </w:r>
      <w:proofErr w:type="spellEnd"/>
      <w:r>
        <w:t>(</w:t>
      </w:r>
      <w:proofErr w:type="gramEnd"/>
      <w:r>
        <w:rPr>
          <w:i/>
        </w:rPr>
        <w:t>t</w:t>
      </w:r>
      <w:r>
        <w:t xml:space="preserve">, </w:t>
      </w:r>
      <w:r>
        <w:rPr>
          <w:i/>
        </w:rPr>
        <w:t>x</w:t>
      </w:r>
      <w:r>
        <w:t xml:space="preserve">, </w:t>
      </w:r>
      <w:proofErr w:type="spellStart"/>
      <w:r>
        <w:rPr>
          <w:i/>
        </w:rPr>
        <w:t>funcname</w:t>
      </w:r>
      <w:proofErr w:type="spellEnd"/>
      <w:r>
        <w:t xml:space="preserve">, </w:t>
      </w:r>
      <w:proofErr w:type="spellStart"/>
      <w:r>
        <w:rPr>
          <w:i/>
        </w:rPr>
        <w:t>input_type</w:t>
      </w:r>
      <w:proofErr w:type="spellEnd"/>
      <w:r>
        <w:t>)</w:t>
      </w:r>
      <w:hyperlink w:anchor="time_functions.weekly_f">
        <w:r>
          <w:rPr>
            <w:rStyle w:val="Lienhypertexte"/>
          </w:rPr>
          <w:t>¶</w:t>
        </w:r>
      </w:hyperlink>
    </w:p>
    <w:p w14:paraId="542E5C3C" w14:textId="77777777" w:rsidR="003B081E" w:rsidRPr="0072190D" w:rsidRDefault="0072190D">
      <w:pPr>
        <w:pStyle w:val="Definition"/>
        <w:rPr>
          <w:lang w:val="fr-FR"/>
          <w:rPrChange w:id="1686" w:author="Danis Pierre-Alain" w:date="2019-11-21T16:28:00Z">
            <w:rPr/>
          </w:rPrChange>
        </w:rPr>
      </w:pPr>
      <w:r w:rsidRPr="0072190D">
        <w:rPr>
          <w:lang w:val="fr-FR"/>
          <w:rPrChange w:id="1687" w:author="Danis Pierre-Alain" w:date="2019-11-21T16:28:00Z">
            <w:rPr/>
          </w:rPrChange>
        </w:rPr>
        <w:t>Applique une fonction à valeurs avec fréquence journalière/infra-journalière pour obtenir des valeurs hebdomadaires.</w:t>
      </w:r>
    </w:p>
    <w:p w14:paraId="11955F5D" w14:textId="77777777" w:rsidR="003B081E" w:rsidRDefault="0072190D">
      <w:pPr>
        <w:pStyle w:val="Definition"/>
      </w:pPr>
      <w:proofErr w:type="spellStart"/>
      <w:r>
        <w:t>Paramètres</w:t>
      </w:r>
      <w:proofErr w:type="spellEnd"/>
    </w:p>
    <w:p w14:paraId="2A78260A" w14:textId="77777777" w:rsidR="003B081E" w:rsidRDefault="0072190D">
      <w:pPr>
        <w:pStyle w:val="Definition"/>
        <w:numPr>
          <w:ilvl w:val="0"/>
          <w:numId w:val="23"/>
        </w:numPr>
        <w:pPrChange w:id="1688" w:author="Danis Pierre-Alain" w:date="2019-11-21T16:28:00Z">
          <w:pPr>
            <w:pStyle w:val="Definition"/>
            <w:numPr>
              <w:numId w:val="48"/>
            </w:numPr>
            <w:tabs>
              <w:tab w:val="num" w:pos="0"/>
            </w:tabs>
            <w:ind w:left="480" w:hanging="480"/>
          </w:pPr>
        </w:pPrChange>
      </w:pPr>
      <w:r w:rsidRPr="0072190D">
        <w:rPr>
          <w:b/>
          <w:lang w:val="fr-FR"/>
          <w:rPrChange w:id="1689" w:author="Danis Pierre-Alain" w:date="2019-11-21T16:28:00Z">
            <w:rPr>
              <w:b/>
            </w:rPr>
          </w:rPrChange>
        </w:rPr>
        <w:t>t</w:t>
      </w:r>
      <w:r w:rsidRPr="0072190D">
        <w:rPr>
          <w:lang w:val="fr-FR"/>
          <w:rPrChange w:id="1690" w:author="Danis Pierre-Alain" w:date="2019-11-21T16:28:00Z">
            <w:rPr/>
          </w:rPrChange>
        </w:rPr>
        <w:t xml:space="preserve"> – séquence de type </w:t>
      </w:r>
      <w:proofErr w:type="spellStart"/>
      <w:r w:rsidRPr="0072190D">
        <w:rPr>
          <w:lang w:val="fr-FR"/>
          <w:rPrChange w:id="1691" w:author="Danis Pierre-Alain" w:date="2019-11-21T16:28:00Z">
            <w:rPr/>
          </w:rPrChange>
        </w:rPr>
        <w:t>datetime</w:t>
      </w:r>
      <w:proofErr w:type="spellEnd"/>
      <w:r w:rsidRPr="0072190D">
        <w:rPr>
          <w:lang w:val="fr-FR"/>
          <w:rPrChange w:id="1692" w:author="Danis Pierre-Alain" w:date="2019-11-21T16:28:00Z">
            <w:rPr/>
          </w:rPrChange>
        </w:rPr>
        <w:t xml:space="preserve"> à fréquence journalière ou infra-journalière. </w:t>
      </w:r>
      <w:r>
        <w:t xml:space="preserve">Il ne </w:t>
      </w:r>
      <w:proofErr w:type="spellStart"/>
      <w:r>
        <w:t>devrait</w:t>
      </w:r>
      <w:proofErr w:type="spellEnd"/>
      <w:r>
        <w:t xml:space="preserve"> pas y </w:t>
      </w:r>
      <w:proofErr w:type="spellStart"/>
      <w:r>
        <w:t>avoir</w:t>
      </w:r>
      <w:proofErr w:type="spellEnd"/>
      <w:r>
        <w:t xml:space="preserve"> des données manquantes.</w:t>
      </w:r>
    </w:p>
    <w:p w14:paraId="5E580A66" w14:textId="77777777" w:rsidR="003B081E" w:rsidRPr="0072190D" w:rsidRDefault="0072190D">
      <w:pPr>
        <w:pStyle w:val="Definition"/>
        <w:numPr>
          <w:ilvl w:val="0"/>
          <w:numId w:val="23"/>
        </w:numPr>
        <w:rPr>
          <w:lang w:val="fr-FR"/>
          <w:rPrChange w:id="1693" w:author="Danis Pierre-Alain" w:date="2019-11-21T16:28:00Z">
            <w:rPr/>
          </w:rPrChange>
        </w:rPr>
        <w:pPrChange w:id="1694" w:author="Danis Pierre-Alain" w:date="2019-11-21T16:28:00Z">
          <w:pPr>
            <w:pStyle w:val="Definition"/>
            <w:numPr>
              <w:numId w:val="48"/>
            </w:numPr>
            <w:tabs>
              <w:tab w:val="num" w:pos="0"/>
            </w:tabs>
            <w:ind w:left="480" w:hanging="480"/>
          </w:pPr>
        </w:pPrChange>
      </w:pPr>
      <w:r w:rsidRPr="0072190D">
        <w:rPr>
          <w:b/>
          <w:lang w:val="fr-FR"/>
          <w:rPrChange w:id="1695" w:author="Danis Pierre-Alain" w:date="2019-11-21T16:28:00Z">
            <w:rPr>
              <w:b/>
            </w:rPr>
          </w:rPrChange>
        </w:rPr>
        <w:t>x</w:t>
      </w:r>
      <w:r w:rsidRPr="0072190D">
        <w:rPr>
          <w:lang w:val="fr-FR"/>
          <w:rPrChange w:id="1696" w:author="Danis Pierre-Alain" w:date="2019-11-21T16:28:00Z">
            <w:rPr/>
          </w:rPrChange>
        </w:rPr>
        <w:t xml:space="preserve"> – séquence de données de la même longitude que t.</w:t>
      </w:r>
    </w:p>
    <w:p w14:paraId="7293D0CE" w14:textId="77777777" w:rsidR="003B081E" w:rsidRPr="0072190D" w:rsidRDefault="0072190D">
      <w:pPr>
        <w:pStyle w:val="Definition"/>
        <w:numPr>
          <w:ilvl w:val="0"/>
          <w:numId w:val="23"/>
        </w:numPr>
        <w:rPr>
          <w:lang w:val="fr-FR"/>
          <w:rPrChange w:id="1697" w:author="Danis Pierre-Alain" w:date="2019-11-21T16:28:00Z">
            <w:rPr/>
          </w:rPrChange>
        </w:rPr>
        <w:pPrChange w:id="1698" w:author="Danis Pierre-Alain" w:date="2019-11-21T16:28:00Z">
          <w:pPr>
            <w:pStyle w:val="Definition"/>
            <w:numPr>
              <w:numId w:val="48"/>
            </w:numPr>
            <w:tabs>
              <w:tab w:val="num" w:pos="0"/>
            </w:tabs>
            <w:ind w:left="480" w:hanging="480"/>
          </w:pPr>
        </w:pPrChange>
      </w:pPr>
      <w:proofErr w:type="spellStart"/>
      <w:r w:rsidRPr="0072190D">
        <w:rPr>
          <w:b/>
          <w:lang w:val="fr-FR"/>
          <w:rPrChange w:id="1699" w:author="Danis Pierre-Alain" w:date="2019-11-21T16:28:00Z">
            <w:rPr>
              <w:b/>
            </w:rPr>
          </w:rPrChange>
        </w:rPr>
        <w:t>funcname</w:t>
      </w:r>
      <w:proofErr w:type="spellEnd"/>
      <w:r w:rsidRPr="0072190D">
        <w:rPr>
          <w:lang w:val="fr-FR"/>
          <w:rPrChange w:id="1700" w:author="Danis Pierre-Alain" w:date="2019-11-21T16:28:00Z">
            <w:rPr/>
          </w:rPrChange>
        </w:rPr>
        <w:t xml:space="preserve"> – la fonction à utiliser (</w:t>
      </w:r>
      <w:proofErr w:type="spellStart"/>
      <w:r w:rsidRPr="0072190D">
        <w:rPr>
          <w:lang w:val="fr-FR"/>
          <w:rPrChange w:id="1701" w:author="Danis Pierre-Alain" w:date="2019-11-21T16:28:00Z">
            <w:rPr/>
          </w:rPrChange>
        </w:rPr>
        <w:t>sum</w:t>
      </w:r>
      <w:proofErr w:type="spellEnd"/>
      <w:r w:rsidRPr="0072190D">
        <w:rPr>
          <w:lang w:val="fr-FR"/>
          <w:rPrChange w:id="1702" w:author="Danis Pierre-Alain" w:date="2019-11-21T16:28:00Z">
            <w:rPr/>
          </w:rPrChange>
        </w:rPr>
        <w:t xml:space="preserve">, </w:t>
      </w:r>
      <w:proofErr w:type="spellStart"/>
      <w:r w:rsidRPr="0072190D">
        <w:rPr>
          <w:lang w:val="fr-FR"/>
          <w:rPrChange w:id="1703" w:author="Danis Pierre-Alain" w:date="2019-11-21T16:28:00Z">
            <w:rPr/>
          </w:rPrChange>
        </w:rPr>
        <w:t>numpy.mean</w:t>
      </w:r>
      <w:proofErr w:type="spellEnd"/>
      <w:r w:rsidRPr="0072190D">
        <w:rPr>
          <w:lang w:val="fr-FR"/>
          <w:rPrChange w:id="1704" w:author="Danis Pierre-Alain" w:date="2019-11-21T16:28:00Z">
            <w:rPr/>
          </w:rPrChange>
        </w:rPr>
        <w:t>, etc.).</w:t>
      </w:r>
    </w:p>
    <w:p w14:paraId="2BBE624D" w14:textId="77777777" w:rsidR="003B081E" w:rsidRPr="0072190D" w:rsidRDefault="0072190D">
      <w:pPr>
        <w:pStyle w:val="Definition"/>
        <w:numPr>
          <w:ilvl w:val="0"/>
          <w:numId w:val="23"/>
        </w:numPr>
        <w:rPr>
          <w:lang w:val="fr-FR"/>
          <w:rPrChange w:id="1705" w:author="Danis Pierre-Alain" w:date="2019-11-21T16:28:00Z">
            <w:rPr/>
          </w:rPrChange>
        </w:rPr>
        <w:pPrChange w:id="1706" w:author="Danis Pierre-Alain" w:date="2019-11-21T16:28:00Z">
          <w:pPr>
            <w:pStyle w:val="Definition"/>
            <w:numPr>
              <w:numId w:val="48"/>
            </w:numPr>
            <w:tabs>
              <w:tab w:val="num" w:pos="0"/>
            </w:tabs>
            <w:ind w:left="480" w:hanging="480"/>
          </w:pPr>
        </w:pPrChange>
      </w:pPr>
      <w:proofErr w:type="spellStart"/>
      <w:r w:rsidRPr="0072190D">
        <w:rPr>
          <w:b/>
          <w:lang w:val="fr-FR"/>
          <w:rPrChange w:id="1707" w:author="Danis Pierre-Alain" w:date="2019-11-21T16:28:00Z">
            <w:rPr>
              <w:b/>
            </w:rPr>
          </w:rPrChange>
        </w:rPr>
        <w:t>input_type</w:t>
      </w:r>
      <w:proofErr w:type="spellEnd"/>
      <w:r w:rsidRPr="0072190D">
        <w:rPr>
          <w:lang w:val="fr-FR"/>
          <w:rPrChange w:id="1708" w:author="Danis Pierre-Alain" w:date="2019-11-21T16:28:00Z">
            <w:rPr/>
          </w:rPrChange>
        </w:rPr>
        <w:t xml:space="preserve"> – type de données d’entrée, « </w:t>
      </w:r>
      <w:proofErr w:type="spellStart"/>
      <w:r w:rsidRPr="0072190D">
        <w:rPr>
          <w:lang w:val="fr-FR"/>
          <w:rPrChange w:id="1709" w:author="Danis Pierre-Alain" w:date="2019-11-21T16:28:00Z">
            <w:rPr/>
          </w:rPrChange>
        </w:rPr>
        <w:t>daily</w:t>
      </w:r>
      <w:proofErr w:type="spellEnd"/>
      <w:r w:rsidRPr="0072190D">
        <w:rPr>
          <w:lang w:val="fr-FR"/>
          <w:rPrChange w:id="1710" w:author="Danis Pierre-Alain" w:date="2019-11-21T16:28:00Z">
            <w:rPr/>
          </w:rPrChange>
        </w:rPr>
        <w:t> » (journalières) or « </w:t>
      </w:r>
      <w:proofErr w:type="spellStart"/>
      <w:r w:rsidRPr="0072190D">
        <w:rPr>
          <w:lang w:val="fr-FR"/>
          <w:rPrChange w:id="1711" w:author="Danis Pierre-Alain" w:date="2019-11-21T16:28:00Z">
            <w:rPr/>
          </w:rPrChange>
        </w:rPr>
        <w:t>subdaily</w:t>
      </w:r>
      <w:proofErr w:type="spellEnd"/>
      <w:r w:rsidRPr="0072190D">
        <w:rPr>
          <w:lang w:val="fr-FR"/>
          <w:rPrChange w:id="1712" w:author="Danis Pierre-Alain" w:date="2019-11-21T16:28:00Z">
            <w:rPr/>
          </w:rPrChange>
        </w:rPr>
        <w:t> » (infra-journalières).</w:t>
      </w:r>
    </w:p>
    <w:p w14:paraId="41CDFA5D" w14:textId="77777777" w:rsidR="003B081E" w:rsidRDefault="0072190D">
      <w:pPr>
        <w:pStyle w:val="Definition"/>
      </w:pPr>
      <w:proofErr w:type="spellStart"/>
      <w:r>
        <w:t>Retourne</w:t>
      </w:r>
      <w:proofErr w:type="spellEnd"/>
    </w:p>
    <w:p w14:paraId="160AAC30" w14:textId="1496CDA0" w:rsidR="003B081E" w:rsidRPr="0072190D" w:rsidRDefault="00903677">
      <w:pPr>
        <w:pStyle w:val="Definition"/>
        <w:numPr>
          <w:ilvl w:val="0"/>
          <w:numId w:val="24"/>
        </w:numPr>
        <w:rPr>
          <w:ins w:id="1713" w:author="Danis Pierre-Alain" w:date="2019-11-21T16:28:00Z"/>
          <w:lang w:val="fr-FR"/>
        </w:rPr>
      </w:pPr>
      <w:del w:id="1714" w:author="Danis Pierre-Alain" w:date="2019-11-21T16:28:00Z">
        <w:r w:rsidRPr="003C46BB">
          <w:rPr>
            <w:lang w:val="fr-FR"/>
            <w:rPrChange w:id="1715" w:author="Danis Pierre-Alain" w:date="2019-11-21T16:28:00Z">
              <w:rPr/>
            </w:rPrChange>
          </w:rPr>
          <w:delText>Un tuple de deux séquences/arrays (</w:delText>
        </w:r>
      </w:del>
      <w:proofErr w:type="spellStart"/>
      <w:r w:rsidR="0072190D" w:rsidRPr="0072190D">
        <w:rPr>
          <w:lang w:val="fr-FR"/>
          <w:rPrChange w:id="1716" w:author="Danis Pierre-Alain" w:date="2019-11-21T16:28:00Z">
            <w:rPr/>
          </w:rPrChange>
        </w:rPr>
        <w:t>t_week</w:t>
      </w:r>
      <w:proofErr w:type="spellEnd"/>
      <w:del w:id="1717" w:author="Danis Pierre-Alain" w:date="2019-11-21T16:28:00Z">
        <w:r w:rsidRPr="003C46BB">
          <w:rPr>
            <w:lang w:val="fr-FR"/>
            <w:rPrChange w:id="1718" w:author="Danis Pierre-Alain" w:date="2019-11-21T16:28:00Z">
              <w:rPr/>
            </w:rPrChange>
          </w:rPr>
          <w:delText>, y_week). La séquence t_week est une</w:delText>
        </w:r>
      </w:del>
      <w:ins w:id="1719" w:author="Danis Pierre-Alain" w:date="2019-11-21T16:28:00Z">
        <w:r w:rsidR="0072190D" w:rsidRPr="0072190D">
          <w:rPr>
            <w:lang w:val="fr-FR"/>
          </w:rPr>
          <w:t xml:space="preserve"> :</w:t>
        </w:r>
      </w:ins>
      <w:r w:rsidR="0072190D" w:rsidRPr="0072190D">
        <w:rPr>
          <w:lang w:val="fr-FR"/>
          <w:rPrChange w:id="1720" w:author="Danis Pierre-Alain" w:date="2019-11-21T16:28:00Z">
            <w:rPr/>
          </w:rPrChange>
        </w:rPr>
        <w:t xml:space="preserve"> séquence de type </w:t>
      </w:r>
      <w:proofErr w:type="spellStart"/>
      <w:r w:rsidR="0072190D" w:rsidRPr="0072190D">
        <w:rPr>
          <w:lang w:val="fr-FR"/>
          <w:rPrChange w:id="1721" w:author="Danis Pierre-Alain" w:date="2019-11-21T16:28:00Z">
            <w:rPr/>
          </w:rPrChange>
        </w:rPr>
        <w:t>datetime</w:t>
      </w:r>
      <w:proofErr w:type="spellEnd"/>
      <w:r w:rsidR="0072190D" w:rsidRPr="0072190D">
        <w:rPr>
          <w:lang w:val="fr-FR"/>
          <w:rPrChange w:id="1722" w:author="Danis Pierre-Alain" w:date="2019-11-21T16:28:00Z">
            <w:rPr/>
          </w:rPrChange>
        </w:rPr>
        <w:t xml:space="preserve"> à fréquence hebdomadaire. La date indique le début de chaque semaine.</w:t>
      </w:r>
      <w:del w:id="1723" w:author="Danis Pierre-Alain" w:date="2019-11-21T16:28:00Z">
        <w:r>
          <w:delText xml:space="preserve"> La</w:delText>
        </w:r>
      </w:del>
    </w:p>
    <w:p w14:paraId="327C5E38" w14:textId="5EAAB3AC" w:rsidR="003B081E" w:rsidRPr="0072190D" w:rsidRDefault="0072190D">
      <w:pPr>
        <w:pStyle w:val="Definition"/>
        <w:numPr>
          <w:ilvl w:val="0"/>
          <w:numId w:val="24"/>
        </w:numPr>
        <w:rPr>
          <w:lang w:val="fr-FR"/>
          <w:rPrChange w:id="1724" w:author="Danis Pierre-Alain" w:date="2019-11-21T16:28:00Z">
            <w:rPr/>
          </w:rPrChange>
        </w:rPr>
        <w:pPrChange w:id="1725" w:author="Danis Pierre-Alain" w:date="2019-11-21T16:28:00Z">
          <w:pPr>
            <w:pStyle w:val="Definition"/>
          </w:pPr>
        </w:pPrChange>
      </w:pPr>
      <w:proofErr w:type="spellStart"/>
      <w:ins w:id="1726" w:author="Danis Pierre-Alain" w:date="2019-11-21T16:28:00Z">
        <w:r w:rsidRPr="0072190D">
          <w:rPr>
            <w:lang w:val="fr-FR"/>
          </w:rPr>
          <w:t>y_week</w:t>
        </w:r>
        <w:proofErr w:type="spellEnd"/>
        <w:r w:rsidRPr="0072190D">
          <w:rPr>
            <w:lang w:val="fr-FR"/>
          </w:rPr>
          <w:t xml:space="preserve"> :</w:t>
        </w:r>
      </w:ins>
      <w:r w:rsidRPr="0072190D">
        <w:rPr>
          <w:lang w:val="fr-FR"/>
          <w:rPrChange w:id="1727" w:author="Danis Pierre-Alain" w:date="2019-11-21T16:28:00Z">
            <w:rPr/>
          </w:rPrChange>
        </w:rPr>
        <w:t xml:space="preserve"> séquence </w:t>
      </w:r>
      <w:del w:id="1728" w:author="Danis Pierre-Alain" w:date="2019-11-21T16:28:00Z">
        <w:r w:rsidR="00903677" w:rsidRPr="003C46BB">
          <w:rPr>
            <w:lang w:val="fr-FR"/>
            <w:rPrChange w:id="1729" w:author="Danis Pierre-Alain" w:date="2019-11-21T16:28:00Z">
              <w:rPr/>
            </w:rPrChange>
          </w:rPr>
          <w:delText>y_week est la séquence des</w:delText>
        </w:r>
      </w:del>
      <w:ins w:id="1730" w:author="Danis Pierre-Alain" w:date="2019-11-21T16:28:00Z">
        <w:r w:rsidRPr="0072190D">
          <w:rPr>
            <w:lang w:val="fr-FR"/>
          </w:rPr>
          <w:t>de</w:t>
        </w:r>
      </w:ins>
      <w:r w:rsidRPr="0072190D">
        <w:rPr>
          <w:lang w:val="fr-FR"/>
          <w:rPrChange w:id="1731" w:author="Danis Pierre-Alain" w:date="2019-11-21T16:28:00Z">
            <w:rPr/>
          </w:rPrChange>
        </w:rPr>
        <w:t xml:space="preserve"> données de sortie, résultat de l’application de </w:t>
      </w:r>
      <w:proofErr w:type="spellStart"/>
      <w:r w:rsidRPr="0072190D">
        <w:rPr>
          <w:lang w:val="fr-FR"/>
          <w:rPrChange w:id="1732" w:author="Danis Pierre-Alain" w:date="2019-11-21T16:28:00Z">
            <w:rPr/>
          </w:rPrChange>
        </w:rPr>
        <w:t>funcname</w:t>
      </w:r>
      <w:proofErr w:type="spellEnd"/>
      <w:r w:rsidRPr="0072190D">
        <w:rPr>
          <w:lang w:val="fr-FR"/>
          <w:rPrChange w:id="1733" w:author="Danis Pierre-Alain" w:date="2019-11-21T16:28:00Z">
            <w:rPr/>
          </w:rPrChange>
        </w:rPr>
        <w:t xml:space="preserve"> aux valeurs x pour chaque semaine.</w:t>
      </w:r>
      <w:del w:id="1734" w:author="Danis Pierre-Alain" w:date="2019-11-21T16:28:00Z">
        <w:r w:rsidR="00903677" w:rsidRPr="003C46BB">
          <w:rPr>
            <w:lang w:val="fr-FR"/>
            <w:rPrChange w:id="1735" w:author="Danis Pierre-Alain" w:date="2019-11-21T16:28:00Z">
              <w:rPr/>
            </w:rPrChange>
          </w:rPr>
          <w:delText xml:space="preserve"> S’il n’y a pas de données disponibles pour tous les jours d’une semaine, une valeur nan est retournée.</w:delText>
        </w:r>
      </w:del>
    </w:p>
    <w:p w14:paraId="68374755" w14:textId="77777777" w:rsidR="003B081E" w:rsidRDefault="0072190D">
      <w:pPr>
        <w:pStyle w:val="Definition"/>
        <w:rPr>
          <w:ins w:id="1736" w:author="Danis Pierre-Alain" w:date="2019-11-21T16:28:00Z"/>
        </w:rPr>
      </w:pPr>
      <w:ins w:id="1737" w:author="Danis Pierre-Alain" w:date="2019-11-21T16:28:00Z">
        <w:r>
          <w:t xml:space="preserve">Type </w:t>
        </w:r>
        <w:proofErr w:type="spellStart"/>
        <w:r>
          <w:t>retourné</w:t>
        </w:r>
        <w:proofErr w:type="spellEnd"/>
      </w:ins>
    </w:p>
    <w:p w14:paraId="2BB8828A" w14:textId="77777777" w:rsidR="003B081E" w:rsidRDefault="0072190D">
      <w:pPr>
        <w:pStyle w:val="Definition"/>
        <w:rPr>
          <w:ins w:id="1738" w:author="Danis Pierre-Alain" w:date="2019-11-21T16:28:00Z"/>
        </w:rPr>
      </w:pPr>
      <w:ins w:id="1739" w:author="Danis Pierre-Alain" w:date="2019-11-21T16:28:00Z">
        <w:r>
          <w:t>A tuple of two sequences/arrays</w:t>
        </w:r>
      </w:ins>
    </w:p>
    <w:p w14:paraId="6074A8DF" w14:textId="77777777" w:rsidR="003B081E" w:rsidRDefault="003B081E">
      <w:pPr>
        <w:pStyle w:val="Compact"/>
      </w:pPr>
    </w:p>
    <w:p w14:paraId="767F4A73" w14:textId="77777777" w:rsidR="003B081E" w:rsidRDefault="0072190D">
      <w:pPr>
        <w:pStyle w:val="Titre3"/>
      </w:pPr>
      <w:bookmarkStart w:id="1740" w:name="module-okp_model"/>
      <w:bookmarkEnd w:id="1740"/>
      <w:r>
        <w:t xml:space="preserve">Module </w:t>
      </w:r>
      <w:r>
        <w:rPr>
          <w:rStyle w:val="VerbatimChar"/>
        </w:rPr>
        <w:t>okp_model</w:t>
      </w:r>
      <w:hyperlink w:anchor="module-okp_model">
        <w:r>
          <w:rPr>
            <w:rStyle w:val="Lienhypertexte"/>
          </w:rPr>
          <w:t>¶</w:t>
        </w:r>
      </w:hyperlink>
    </w:p>
    <w:p w14:paraId="0C581D02" w14:textId="77777777" w:rsidR="003B081E" w:rsidRPr="0072190D" w:rsidRDefault="0072190D">
      <w:pPr>
        <w:pStyle w:val="FirstParagraph"/>
        <w:rPr>
          <w:lang w:val="fr-FR"/>
          <w:rPrChange w:id="1741" w:author="Danis Pierre-Alain" w:date="2019-11-21T16:28:00Z">
            <w:rPr/>
          </w:rPrChange>
        </w:rPr>
      </w:pPr>
      <w:r w:rsidRPr="0072190D">
        <w:rPr>
          <w:lang w:val="fr-FR"/>
          <w:rPrChange w:id="1742" w:author="Danis Pierre-Alain" w:date="2019-11-21T16:28:00Z">
            <w:rPr/>
          </w:rPrChange>
        </w:rPr>
        <w:t>Fonctions du modèle de lacs OKP.</w:t>
      </w:r>
    </w:p>
    <w:p w14:paraId="2B5D99B0" w14:textId="77777777" w:rsidR="003B081E" w:rsidRPr="0072190D" w:rsidRDefault="0072190D">
      <w:pPr>
        <w:pStyle w:val="Corpsdetexte"/>
        <w:rPr>
          <w:lang w:val="fr-FR"/>
          <w:rPrChange w:id="1743" w:author="Danis Pierre-Alain" w:date="2019-11-21T16:28:00Z">
            <w:rPr/>
          </w:rPrChange>
        </w:rPr>
      </w:pPr>
      <w:r w:rsidRPr="0072190D">
        <w:rPr>
          <w:lang w:val="fr-FR"/>
          <w:rPrChange w:id="1744" w:author="Danis Pierre-Alain" w:date="2019-11-21T16:28:00Z">
            <w:rPr/>
          </w:rPrChange>
        </w:rPr>
        <w:t>Ce module contient les fonctions utilisées pour calculer la température de l’épilimnion et de l’hypolimnion d’après le modèle OKP, décrit dans Prats &amp; Danis (2019).</w:t>
      </w:r>
    </w:p>
    <w:p w14:paraId="40DDC51C" w14:textId="77777777" w:rsidR="003B081E" w:rsidRDefault="0072190D">
      <w:pPr>
        <w:pStyle w:val="Corpsdetexte"/>
      </w:pPr>
      <w:r>
        <w:t xml:space="preserve">Les </w:t>
      </w:r>
      <w:proofErr w:type="spellStart"/>
      <w:r>
        <w:t>fonctions</w:t>
      </w:r>
      <w:proofErr w:type="spellEnd"/>
      <w:r>
        <w:t xml:space="preserve"> </w:t>
      </w:r>
      <w:proofErr w:type="spellStart"/>
      <w:r>
        <w:t>incluses</w:t>
      </w:r>
      <w:proofErr w:type="spellEnd"/>
      <w:r>
        <w:t xml:space="preserve"> </w:t>
      </w:r>
      <w:proofErr w:type="spellStart"/>
      <w:proofErr w:type="gramStart"/>
      <w:r>
        <w:t>sont</w:t>
      </w:r>
      <w:proofErr w:type="spellEnd"/>
      <w:r>
        <w:t xml:space="preserve"> :</w:t>
      </w:r>
      <w:proofErr w:type="gramEnd"/>
    </w:p>
    <w:p w14:paraId="16DFAAA7" w14:textId="77777777" w:rsidR="003B081E" w:rsidRPr="0072190D" w:rsidRDefault="0072190D">
      <w:pPr>
        <w:pStyle w:val="Normalcentr"/>
        <w:numPr>
          <w:ilvl w:val="0"/>
          <w:numId w:val="25"/>
        </w:numPr>
        <w:rPr>
          <w:lang w:val="fr-FR"/>
          <w:rPrChange w:id="1745" w:author="Danis Pierre-Alain" w:date="2019-11-21T16:28:00Z">
            <w:rPr/>
          </w:rPrChange>
        </w:rPr>
        <w:pPrChange w:id="1746" w:author="Danis Pierre-Alain" w:date="2019-11-21T16:28:00Z">
          <w:pPr>
            <w:pStyle w:val="Normalcentr"/>
            <w:numPr>
              <w:numId w:val="48"/>
            </w:numPr>
            <w:tabs>
              <w:tab w:val="num" w:pos="0"/>
            </w:tabs>
            <w:ind w:left="480" w:hanging="480"/>
          </w:pPr>
        </w:pPrChange>
      </w:pPr>
      <w:proofErr w:type="spellStart"/>
      <w:r w:rsidRPr="0072190D">
        <w:rPr>
          <w:lang w:val="fr-FR"/>
          <w:rPrChange w:id="1747" w:author="Danis Pierre-Alain" w:date="2019-11-21T16:28:00Z">
            <w:rPr/>
          </w:rPrChange>
        </w:rPr>
        <w:t>calc_epilimnion_temperature</w:t>
      </w:r>
      <w:proofErr w:type="spellEnd"/>
      <w:r w:rsidRPr="0072190D">
        <w:rPr>
          <w:lang w:val="fr-FR"/>
          <w:rPrChange w:id="1748" w:author="Danis Pierre-Alain" w:date="2019-11-21T16:28:00Z">
            <w:rPr/>
          </w:rPrChange>
        </w:rPr>
        <w:t xml:space="preserve"> : calcule la température de l’épilimnion.</w:t>
      </w:r>
    </w:p>
    <w:p w14:paraId="1DA2763A" w14:textId="77777777" w:rsidR="003B081E" w:rsidRPr="0072190D" w:rsidRDefault="0072190D">
      <w:pPr>
        <w:pStyle w:val="Normalcentr"/>
        <w:numPr>
          <w:ilvl w:val="0"/>
          <w:numId w:val="25"/>
        </w:numPr>
        <w:rPr>
          <w:lang w:val="fr-FR"/>
          <w:rPrChange w:id="1749" w:author="Danis Pierre-Alain" w:date="2019-11-21T16:28:00Z">
            <w:rPr/>
          </w:rPrChange>
        </w:rPr>
        <w:pPrChange w:id="1750" w:author="Danis Pierre-Alain" w:date="2019-11-21T16:28:00Z">
          <w:pPr>
            <w:pStyle w:val="Normalcentr"/>
            <w:numPr>
              <w:numId w:val="48"/>
            </w:numPr>
            <w:tabs>
              <w:tab w:val="num" w:pos="0"/>
            </w:tabs>
            <w:ind w:left="480" w:hanging="480"/>
          </w:pPr>
        </w:pPrChange>
      </w:pPr>
      <w:proofErr w:type="spellStart"/>
      <w:r w:rsidRPr="0072190D">
        <w:rPr>
          <w:lang w:val="fr-FR"/>
          <w:rPrChange w:id="1751" w:author="Danis Pierre-Alain" w:date="2019-11-21T16:28:00Z">
            <w:rPr/>
          </w:rPrChange>
        </w:rPr>
        <w:t>calc_hypolimnion_temperature</w:t>
      </w:r>
      <w:proofErr w:type="spellEnd"/>
      <w:r w:rsidRPr="0072190D">
        <w:rPr>
          <w:lang w:val="fr-FR"/>
          <w:rPrChange w:id="1752" w:author="Danis Pierre-Alain" w:date="2019-11-21T16:28:00Z">
            <w:rPr/>
          </w:rPrChange>
        </w:rPr>
        <w:t xml:space="preserve"> : calcule la température de l’hypolimnion.</w:t>
      </w:r>
    </w:p>
    <w:p w14:paraId="7C9E5354" w14:textId="77777777" w:rsidR="003B081E" w:rsidRPr="0072190D" w:rsidRDefault="0072190D">
      <w:pPr>
        <w:pStyle w:val="Normalcentr"/>
        <w:numPr>
          <w:ilvl w:val="0"/>
          <w:numId w:val="25"/>
        </w:numPr>
        <w:rPr>
          <w:lang w:val="fr-FR"/>
          <w:rPrChange w:id="1753" w:author="Danis Pierre-Alain" w:date="2019-11-21T16:28:00Z">
            <w:rPr/>
          </w:rPrChange>
        </w:rPr>
        <w:pPrChange w:id="1754" w:author="Danis Pierre-Alain" w:date="2019-11-21T16:28:00Z">
          <w:pPr>
            <w:pStyle w:val="Normalcentr"/>
            <w:numPr>
              <w:numId w:val="48"/>
            </w:numPr>
            <w:tabs>
              <w:tab w:val="num" w:pos="0"/>
            </w:tabs>
            <w:ind w:left="480" w:hanging="480"/>
          </w:pPr>
        </w:pPrChange>
      </w:pPr>
      <w:proofErr w:type="spellStart"/>
      <w:r w:rsidRPr="0072190D">
        <w:rPr>
          <w:lang w:val="fr-FR"/>
          <w:rPrChange w:id="1755" w:author="Danis Pierre-Alain" w:date="2019-11-21T16:28:00Z">
            <w:rPr/>
          </w:rPrChange>
        </w:rPr>
        <w:t>fit_sinusoidal</w:t>
      </w:r>
      <w:proofErr w:type="spellEnd"/>
      <w:r w:rsidRPr="0072190D">
        <w:rPr>
          <w:lang w:val="fr-FR"/>
          <w:rPrChange w:id="1756" w:author="Danis Pierre-Alain" w:date="2019-11-21T16:28:00Z">
            <w:rPr/>
          </w:rPrChange>
        </w:rPr>
        <w:t xml:space="preserve"> : cale une fonction sinusoïdale.</w:t>
      </w:r>
    </w:p>
    <w:p w14:paraId="60EFA990" w14:textId="77777777" w:rsidR="003B081E" w:rsidRPr="0072190D" w:rsidRDefault="0072190D">
      <w:pPr>
        <w:pStyle w:val="Normalcentr"/>
        <w:numPr>
          <w:ilvl w:val="0"/>
          <w:numId w:val="25"/>
        </w:numPr>
        <w:rPr>
          <w:lang w:val="fr-FR"/>
          <w:rPrChange w:id="1757" w:author="Danis Pierre-Alain" w:date="2019-11-21T16:28:00Z">
            <w:rPr/>
          </w:rPrChange>
        </w:rPr>
        <w:pPrChange w:id="1758" w:author="Danis Pierre-Alain" w:date="2019-11-21T16:28:00Z">
          <w:pPr>
            <w:pStyle w:val="Normalcentr"/>
            <w:numPr>
              <w:numId w:val="48"/>
            </w:numPr>
            <w:tabs>
              <w:tab w:val="num" w:pos="0"/>
            </w:tabs>
            <w:ind w:left="480" w:hanging="480"/>
          </w:pPr>
        </w:pPrChange>
      </w:pPr>
      <w:r w:rsidRPr="0072190D">
        <w:rPr>
          <w:lang w:val="fr-FR"/>
          <w:rPrChange w:id="1759" w:author="Danis Pierre-Alain" w:date="2019-11-21T16:28:00Z">
            <w:rPr/>
          </w:rPrChange>
        </w:rPr>
        <w:t>main : analyse les arguments en ligne de commande et exécute le modèle OKP.</w:t>
      </w:r>
    </w:p>
    <w:p w14:paraId="6548D074" w14:textId="77777777" w:rsidR="003B081E" w:rsidRPr="0072190D" w:rsidRDefault="0072190D">
      <w:pPr>
        <w:pStyle w:val="Normalcentr"/>
        <w:numPr>
          <w:ilvl w:val="0"/>
          <w:numId w:val="25"/>
        </w:numPr>
        <w:rPr>
          <w:lang w:val="fr-FR"/>
          <w:rPrChange w:id="1760" w:author="Danis Pierre-Alain" w:date="2019-11-21T16:28:00Z">
            <w:rPr/>
          </w:rPrChange>
        </w:rPr>
        <w:pPrChange w:id="1761" w:author="Danis Pierre-Alain" w:date="2019-11-21T16:28:00Z">
          <w:pPr>
            <w:pStyle w:val="Normalcentr"/>
            <w:numPr>
              <w:numId w:val="48"/>
            </w:numPr>
            <w:tabs>
              <w:tab w:val="num" w:pos="0"/>
            </w:tabs>
            <w:ind w:left="480" w:hanging="480"/>
          </w:pPr>
        </w:pPrChange>
      </w:pPr>
      <w:proofErr w:type="spellStart"/>
      <w:r w:rsidRPr="0072190D">
        <w:rPr>
          <w:lang w:val="fr-FR"/>
          <w:rPrChange w:id="1762" w:author="Danis Pierre-Alain" w:date="2019-11-21T16:28:00Z">
            <w:rPr/>
          </w:rPrChange>
        </w:rPr>
        <w:t>run_okp</w:t>
      </w:r>
      <w:proofErr w:type="spellEnd"/>
      <w:r w:rsidRPr="0072190D">
        <w:rPr>
          <w:lang w:val="fr-FR"/>
          <w:rPrChange w:id="1763" w:author="Danis Pierre-Alain" w:date="2019-11-21T16:28:00Z">
            <w:rPr/>
          </w:rPrChange>
        </w:rPr>
        <w:t xml:space="preserve"> : exécute le modèle OKP.</w:t>
      </w:r>
    </w:p>
    <w:p w14:paraId="3571D57F" w14:textId="77777777" w:rsidR="003B081E" w:rsidRPr="0072190D" w:rsidRDefault="0072190D">
      <w:pPr>
        <w:pStyle w:val="Normalcentr"/>
        <w:numPr>
          <w:ilvl w:val="0"/>
          <w:numId w:val="25"/>
        </w:numPr>
        <w:rPr>
          <w:lang w:val="fr-FR"/>
          <w:rPrChange w:id="1764" w:author="Danis Pierre-Alain" w:date="2019-11-21T16:28:00Z">
            <w:rPr/>
          </w:rPrChange>
        </w:rPr>
        <w:pPrChange w:id="1765" w:author="Danis Pierre-Alain" w:date="2019-11-21T16:28:00Z">
          <w:pPr>
            <w:pStyle w:val="Normalcentr"/>
            <w:numPr>
              <w:numId w:val="48"/>
            </w:numPr>
            <w:tabs>
              <w:tab w:val="num" w:pos="0"/>
            </w:tabs>
            <w:ind w:left="480" w:hanging="480"/>
          </w:pPr>
        </w:pPrChange>
      </w:pPr>
      <w:proofErr w:type="spellStart"/>
      <w:r w:rsidRPr="0072190D">
        <w:rPr>
          <w:lang w:val="fr-FR"/>
          <w:rPrChange w:id="1766" w:author="Danis Pierre-Alain" w:date="2019-11-21T16:28:00Z">
            <w:rPr/>
          </w:rPrChange>
        </w:rPr>
        <w:t>water_density</w:t>
      </w:r>
      <w:proofErr w:type="spellEnd"/>
      <w:r w:rsidRPr="0072190D">
        <w:rPr>
          <w:lang w:val="fr-FR"/>
          <w:rPrChange w:id="1767" w:author="Danis Pierre-Alain" w:date="2019-11-21T16:28:00Z">
            <w:rPr/>
          </w:rPrChange>
        </w:rPr>
        <w:t xml:space="preserve"> : calcule la densité de l’eau.</w:t>
      </w:r>
    </w:p>
    <w:p w14:paraId="6B183D6E" w14:textId="77777777" w:rsidR="003B081E" w:rsidRDefault="0072190D">
      <w:pPr>
        <w:pStyle w:val="FirstParagraph"/>
      </w:pPr>
      <w:proofErr w:type="spellStart"/>
      <w:r>
        <w:t>Références</w:t>
      </w:r>
      <w:proofErr w:type="spellEnd"/>
    </w:p>
    <w:p w14:paraId="1BF98C11" w14:textId="77777777" w:rsidR="003B081E" w:rsidRDefault="0072190D">
      <w:pPr>
        <w:numPr>
          <w:ilvl w:val="0"/>
          <w:numId w:val="26"/>
        </w:numPr>
        <w:pPrChange w:id="1768" w:author="Danis Pierre-Alain" w:date="2019-11-21T16:28:00Z">
          <w:pPr>
            <w:numPr>
              <w:numId w:val="48"/>
            </w:numPr>
            <w:tabs>
              <w:tab w:val="num" w:pos="0"/>
            </w:tabs>
            <w:ind w:left="480" w:hanging="480"/>
          </w:pPr>
        </w:pPrChange>
      </w:pPr>
      <w:r>
        <w:t xml:space="preserve">Prats, J.; Danis, P.-A. (2019) An epilimnion and hypolimnion temperature model based on air temperature and lake characteristics. </w:t>
      </w:r>
      <w:r>
        <w:rPr>
          <w:i/>
        </w:rPr>
        <w:t>Knowledge and Management of Aquatic Ecosystems</w:t>
      </w:r>
      <w:r>
        <w:t>, 420, 8, doi: 10.1051/kmae/2019001.</w:t>
      </w:r>
    </w:p>
    <w:p w14:paraId="4F7F1941" w14:textId="77777777" w:rsidR="003B081E" w:rsidRDefault="0072190D">
      <w:pPr>
        <w:pStyle w:val="DefinitionTerm"/>
      </w:pPr>
      <w:r>
        <w:t xml:space="preserve"> </w:t>
      </w:r>
      <w:r>
        <w:rPr>
          <w:rStyle w:val="VerbatimChar"/>
        </w:rPr>
        <w:t>okp_model.calc_epilimnion_temperature</w:t>
      </w:r>
      <w:r>
        <w:t>(</w:t>
      </w:r>
      <w:r>
        <w:rPr>
          <w:i/>
        </w:rPr>
        <w:t>tair</w:t>
      </w:r>
      <w:r>
        <w:t xml:space="preserve">, </w:t>
      </w:r>
      <w:r>
        <w:rPr>
          <w:i/>
        </w:rPr>
        <w:t>sr</w:t>
      </w:r>
      <w:r>
        <w:t xml:space="preserve">, </w:t>
      </w:r>
      <w:r>
        <w:rPr>
          <w:i/>
        </w:rPr>
        <w:t>par_vals</w:t>
      </w:r>
      <w:r>
        <w:t xml:space="preserve">, </w:t>
      </w:r>
      <w:r>
        <w:rPr>
          <w:i/>
        </w:rPr>
        <w:t>periodicity='daily'</w:t>
      </w:r>
      <w:r>
        <w:t>)</w:t>
      </w:r>
      <w:hyperlink w:anchor="okp_model.calc_epilimnion_temperature">
        <w:r>
          <w:rPr>
            <w:rStyle w:val="Lienhypertexte"/>
          </w:rPr>
          <w:t>¶</w:t>
        </w:r>
      </w:hyperlink>
    </w:p>
    <w:p w14:paraId="59F8AB7A" w14:textId="77777777" w:rsidR="003B081E" w:rsidRPr="0072190D" w:rsidRDefault="0072190D">
      <w:pPr>
        <w:pStyle w:val="Definition"/>
        <w:rPr>
          <w:lang w:val="fr-FR"/>
          <w:rPrChange w:id="1769" w:author="Danis Pierre-Alain" w:date="2019-11-21T16:28:00Z">
            <w:rPr/>
          </w:rPrChange>
        </w:rPr>
      </w:pPr>
      <w:r w:rsidRPr="0072190D">
        <w:rPr>
          <w:lang w:val="fr-FR"/>
          <w:rPrChange w:id="1770" w:author="Danis Pierre-Alain" w:date="2019-11-21T16:28:00Z">
            <w:rPr/>
          </w:rPrChange>
        </w:rPr>
        <w:t>Calcule la température de l’épilimnion.</w:t>
      </w:r>
    </w:p>
    <w:p w14:paraId="33D7517F" w14:textId="77777777" w:rsidR="003B081E" w:rsidRDefault="0072190D">
      <w:pPr>
        <w:pStyle w:val="Definition"/>
      </w:pPr>
      <w:proofErr w:type="spellStart"/>
      <w:r>
        <w:t>Paramètres</w:t>
      </w:r>
      <w:proofErr w:type="spellEnd"/>
    </w:p>
    <w:p w14:paraId="665E375F" w14:textId="77777777" w:rsidR="003B081E" w:rsidRPr="0072190D" w:rsidRDefault="0072190D">
      <w:pPr>
        <w:pStyle w:val="Definition"/>
        <w:numPr>
          <w:ilvl w:val="0"/>
          <w:numId w:val="27"/>
        </w:numPr>
        <w:rPr>
          <w:lang w:val="fr-FR"/>
          <w:rPrChange w:id="1771" w:author="Danis Pierre-Alain" w:date="2019-11-21T16:28:00Z">
            <w:rPr/>
          </w:rPrChange>
        </w:rPr>
        <w:pPrChange w:id="1772" w:author="Danis Pierre-Alain" w:date="2019-11-21T16:28:00Z">
          <w:pPr>
            <w:pStyle w:val="Definition"/>
            <w:numPr>
              <w:numId w:val="48"/>
            </w:numPr>
            <w:tabs>
              <w:tab w:val="num" w:pos="0"/>
            </w:tabs>
            <w:ind w:left="480" w:hanging="480"/>
          </w:pPr>
        </w:pPrChange>
      </w:pPr>
      <w:proofErr w:type="spellStart"/>
      <w:r w:rsidRPr="0072190D">
        <w:rPr>
          <w:b/>
          <w:lang w:val="fr-FR"/>
          <w:rPrChange w:id="1773" w:author="Danis Pierre-Alain" w:date="2019-11-21T16:28:00Z">
            <w:rPr>
              <w:b/>
            </w:rPr>
          </w:rPrChange>
        </w:rPr>
        <w:t>tair</w:t>
      </w:r>
      <w:proofErr w:type="spellEnd"/>
      <w:r w:rsidRPr="0072190D">
        <w:rPr>
          <w:lang w:val="fr-FR"/>
          <w:rPrChange w:id="1774" w:author="Danis Pierre-Alain" w:date="2019-11-21T16:28:00Z">
            <w:rPr/>
          </w:rPrChange>
        </w:rPr>
        <w:t xml:space="preserve"> – température de l’air journalière (ºC).</w:t>
      </w:r>
    </w:p>
    <w:p w14:paraId="477F273B" w14:textId="77777777" w:rsidR="003B081E" w:rsidRPr="0072190D" w:rsidRDefault="0072190D">
      <w:pPr>
        <w:pStyle w:val="Definition"/>
        <w:numPr>
          <w:ilvl w:val="0"/>
          <w:numId w:val="27"/>
        </w:numPr>
        <w:rPr>
          <w:lang w:val="fr-FR"/>
          <w:rPrChange w:id="1775" w:author="Danis Pierre-Alain" w:date="2019-11-21T16:28:00Z">
            <w:rPr/>
          </w:rPrChange>
        </w:rPr>
        <w:pPrChange w:id="1776" w:author="Danis Pierre-Alain" w:date="2019-11-21T16:28:00Z">
          <w:pPr>
            <w:pStyle w:val="Definition"/>
            <w:numPr>
              <w:numId w:val="48"/>
            </w:numPr>
            <w:tabs>
              <w:tab w:val="num" w:pos="0"/>
            </w:tabs>
            <w:ind w:left="480" w:hanging="480"/>
          </w:pPr>
        </w:pPrChange>
      </w:pPr>
      <w:r w:rsidRPr="0072190D">
        <w:rPr>
          <w:b/>
          <w:lang w:val="fr-FR"/>
          <w:rPrChange w:id="1777" w:author="Danis Pierre-Alain" w:date="2019-11-21T16:28:00Z">
            <w:rPr>
              <w:b/>
            </w:rPr>
          </w:rPrChange>
        </w:rPr>
        <w:t>sr</w:t>
      </w:r>
      <w:r w:rsidRPr="0072190D">
        <w:rPr>
          <w:lang w:val="fr-FR"/>
          <w:rPrChange w:id="1778" w:author="Danis Pierre-Alain" w:date="2019-11-21T16:28:00Z">
            <w:rPr/>
          </w:rPrChange>
        </w:rPr>
        <w:t xml:space="preserve"> – rayonnement solaire journalier (W/</w:t>
      </w:r>
      <w:proofErr w:type="spellStart"/>
      <w:r w:rsidRPr="0072190D">
        <w:rPr>
          <w:lang w:val="fr-FR"/>
          <w:rPrChange w:id="1779" w:author="Danis Pierre-Alain" w:date="2019-11-21T16:28:00Z">
            <w:rPr/>
          </w:rPrChange>
        </w:rPr>
        <w:t>m</w:t>
      </w:r>
      <w:r w:rsidRPr="0072190D">
        <w:rPr>
          <w:vertAlign w:val="superscript"/>
          <w:lang w:val="fr-FR"/>
          <w:rPrChange w:id="1780" w:author="Danis Pierre-Alain" w:date="2019-11-21T16:28:00Z">
            <w:rPr>
              <w:vertAlign w:val="superscript"/>
            </w:rPr>
          </w:rPrChange>
        </w:rPr>
        <w:t>2</w:t>
      </w:r>
      <w:proofErr w:type="spellEnd"/>
      <w:r w:rsidRPr="0072190D">
        <w:rPr>
          <w:lang w:val="fr-FR"/>
          <w:rPrChange w:id="1781" w:author="Danis Pierre-Alain" w:date="2019-11-21T16:28:00Z">
            <w:rPr/>
          </w:rPrChange>
        </w:rPr>
        <w:t>).</w:t>
      </w:r>
    </w:p>
    <w:p w14:paraId="7410D59A" w14:textId="77777777" w:rsidR="003B081E" w:rsidRPr="0072190D" w:rsidRDefault="0072190D">
      <w:pPr>
        <w:pStyle w:val="Definition"/>
        <w:numPr>
          <w:ilvl w:val="0"/>
          <w:numId w:val="27"/>
        </w:numPr>
        <w:rPr>
          <w:lang w:val="fr-FR"/>
          <w:rPrChange w:id="1782" w:author="Danis Pierre-Alain" w:date="2019-11-21T16:28:00Z">
            <w:rPr/>
          </w:rPrChange>
        </w:rPr>
        <w:pPrChange w:id="1783" w:author="Danis Pierre-Alain" w:date="2019-11-21T16:28:00Z">
          <w:pPr>
            <w:pStyle w:val="Definition"/>
            <w:numPr>
              <w:numId w:val="48"/>
            </w:numPr>
            <w:tabs>
              <w:tab w:val="num" w:pos="0"/>
            </w:tabs>
            <w:ind w:left="480" w:hanging="480"/>
          </w:pPr>
        </w:pPrChange>
      </w:pPr>
      <w:proofErr w:type="spellStart"/>
      <w:r w:rsidRPr="0072190D">
        <w:rPr>
          <w:b/>
          <w:lang w:val="fr-FR"/>
          <w:rPrChange w:id="1784" w:author="Danis Pierre-Alain" w:date="2019-11-21T16:28:00Z">
            <w:rPr>
              <w:b/>
            </w:rPr>
          </w:rPrChange>
        </w:rPr>
        <w:t>par_vals</w:t>
      </w:r>
      <w:proofErr w:type="spellEnd"/>
      <w:r w:rsidRPr="0072190D">
        <w:rPr>
          <w:lang w:val="fr-FR"/>
          <w:rPrChange w:id="1785" w:author="Danis Pierre-Alain" w:date="2019-11-21T16:28:00Z">
            <w:rPr/>
          </w:rPrChange>
        </w:rPr>
        <w:t xml:space="preserve"> – un dictionnaire avec valeurs des paramètres ALPHA, A, B et C.</w:t>
      </w:r>
    </w:p>
    <w:p w14:paraId="44DF669D" w14:textId="77777777" w:rsidR="003B081E" w:rsidRPr="0072190D" w:rsidRDefault="0072190D">
      <w:pPr>
        <w:pStyle w:val="Definition"/>
        <w:numPr>
          <w:ilvl w:val="0"/>
          <w:numId w:val="27"/>
        </w:numPr>
        <w:rPr>
          <w:lang w:val="fr-FR"/>
          <w:rPrChange w:id="1786" w:author="Danis Pierre-Alain" w:date="2019-11-21T16:28:00Z">
            <w:rPr/>
          </w:rPrChange>
        </w:rPr>
        <w:pPrChange w:id="1787" w:author="Danis Pierre-Alain" w:date="2019-11-21T16:28:00Z">
          <w:pPr>
            <w:pStyle w:val="Definition"/>
            <w:numPr>
              <w:numId w:val="48"/>
            </w:numPr>
            <w:tabs>
              <w:tab w:val="num" w:pos="0"/>
            </w:tabs>
            <w:ind w:left="480" w:hanging="480"/>
          </w:pPr>
        </w:pPrChange>
      </w:pPr>
      <w:proofErr w:type="spellStart"/>
      <w:r w:rsidRPr="0072190D">
        <w:rPr>
          <w:b/>
          <w:lang w:val="fr-FR"/>
          <w:rPrChange w:id="1788" w:author="Danis Pierre-Alain" w:date="2019-11-21T16:28:00Z">
            <w:rPr>
              <w:b/>
            </w:rPr>
          </w:rPrChange>
        </w:rPr>
        <w:t>periodicity</w:t>
      </w:r>
      <w:proofErr w:type="spellEnd"/>
      <w:r w:rsidRPr="0072190D">
        <w:rPr>
          <w:lang w:val="fr-FR"/>
          <w:rPrChange w:id="1789" w:author="Danis Pierre-Alain" w:date="2019-11-21T16:28:00Z">
            <w:rPr/>
          </w:rPrChange>
        </w:rPr>
        <w:t xml:space="preserve"> – fréquence des données météorologiques d’entrée et de la simulation ; les valeurs possibles sont “</w:t>
      </w:r>
      <w:proofErr w:type="spellStart"/>
      <w:r w:rsidRPr="0072190D">
        <w:rPr>
          <w:lang w:val="fr-FR"/>
          <w:rPrChange w:id="1790" w:author="Danis Pierre-Alain" w:date="2019-11-21T16:28:00Z">
            <w:rPr/>
          </w:rPrChange>
        </w:rPr>
        <w:t>daily</w:t>
      </w:r>
      <w:proofErr w:type="spellEnd"/>
      <w:r w:rsidRPr="0072190D">
        <w:rPr>
          <w:lang w:val="fr-FR"/>
          <w:rPrChange w:id="1791" w:author="Danis Pierre-Alain" w:date="2019-11-21T16:28:00Z">
            <w:rPr/>
          </w:rPrChange>
        </w:rPr>
        <w:t>” (journalière), “</w:t>
      </w:r>
      <w:proofErr w:type="spellStart"/>
      <w:r w:rsidRPr="0072190D">
        <w:rPr>
          <w:lang w:val="fr-FR"/>
          <w:rPrChange w:id="1792" w:author="Danis Pierre-Alain" w:date="2019-11-21T16:28:00Z">
            <w:rPr/>
          </w:rPrChange>
        </w:rPr>
        <w:t>weekly</w:t>
      </w:r>
      <w:proofErr w:type="spellEnd"/>
      <w:r w:rsidRPr="0072190D">
        <w:rPr>
          <w:lang w:val="fr-FR"/>
          <w:rPrChange w:id="1793" w:author="Danis Pierre-Alain" w:date="2019-11-21T16:28:00Z">
            <w:rPr/>
          </w:rPrChange>
        </w:rPr>
        <w:t>” (hebdomadaire), “</w:t>
      </w:r>
      <w:proofErr w:type="spellStart"/>
      <w:r w:rsidRPr="0072190D">
        <w:rPr>
          <w:lang w:val="fr-FR"/>
          <w:rPrChange w:id="1794" w:author="Danis Pierre-Alain" w:date="2019-11-21T16:28:00Z">
            <w:rPr/>
          </w:rPrChange>
        </w:rPr>
        <w:t>monthly</w:t>
      </w:r>
      <w:proofErr w:type="spellEnd"/>
      <w:r w:rsidRPr="0072190D">
        <w:rPr>
          <w:lang w:val="fr-FR"/>
          <w:rPrChange w:id="1795" w:author="Danis Pierre-Alain" w:date="2019-11-21T16:28:00Z">
            <w:rPr/>
          </w:rPrChange>
        </w:rPr>
        <w:t>” (mensuelle).</w:t>
      </w:r>
    </w:p>
    <w:p w14:paraId="49705DA4" w14:textId="77777777" w:rsidR="003B081E" w:rsidRPr="0072190D" w:rsidRDefault="0072190D">
      <w:pPr>
        <w:pStyle w:val="Definition"/>
        <w:rPr>
          <w:lang w:val="fr-FR"/>
          <w:rPrChange w:id="1796" w:author="Danis Pierre-Alain" w:date="2019-11-21T16:28:00Z">
            <w:rPr/>
          </w:rPrChange>
        </w:rPr>
      </w:pPr>
      <w:r w:rsidRPr="0072190D">
        <w:rPr>
          <w:lang w:val="fr-FR"/>
          <w:rPrChange w:id="1797" w:author="Danis Pierre-Alain" w:date="2019-11-21T16:28:00Z">
            <w:rPr/>
          </w:rPrChange>
        </w:rPr>
        <w:t>Retourne</w:t>
      </w:r>
    </w:p>
    <w:p w14:paraId="76C536CA" w14:textId="77777777" w:rsidR="003B081E" w:rsidRPr="0072190D" w:rsidRDefault="0072190D">
      <w:pPr>
        <w:pStyle w:val="Definition"/>
        <w:rPr>
          <w:lang w:val="fr-FR"/>
          <w:rPrChange w:id="1798" w:author="Danis Pierre-Alain" w:date="2019-11-21T16:28:00Z">
            <w:rPr/>
          </w:rPrChange>
        </w:rPr>
      </w:pPr>
      <w:r w:rsidRPr="0072190D">
        <w:rPr>
          <w:lang w:val="fr-FR"/>
          <w:rPrChange w:id="1799" w:author="Danis Pierre-Alain" w:date="2019-11-21T16:28:00Z">
            <w:rPr/>
          </w:rPrChange>
        </w:rPr>
        <w:t>La température simulée de l’épilimnion en dégrées C.</w:t>
      </w:r>
    </w:p>
    <w:p w14:paraId="06D3D7E6" w14:textId="77777777" w:rsidR="003B081E" w:rsidRDefault="0072190D">
      <w:pPr>
        <w:pStyle w:val="DefinitionTerm"/>
      </w:pPr>
      <w:r w:rsidRPr="0072190D">
        <w:rPr>
          <w:lang w:val="fr-FR"/>
          <w:rPrChange w:id="1800" w:author="Danis Pierre-Alain" w:date="2019-11-21T16:28:00Z">
            <w:rPr/>
          </w:rPrChange>
        </w:rPr>
        <w:t xml:space="preserve"> </w:t>
      </w:r>
      <w:proofErr w:type="spellStart"/>
      <w:r>
        <w:rPr>
          <w:rStyle w:val="VerbatimChar"/>
        </w:rPr>
        <w:t>okp_model.calc_hypolimnion_</w:t>
      </w:r>
      <w:proofErr w:type="gramStart"/>
      <w:r>
        <w:rPr>
          <w:rStyle w:val="VerbatimChar"/>
        </w:rPr>
        <w:t>temperature</w:t>
      </w:r>
      <w:proofErr w:type="spellEnd"/>
      <w:r>
        <w:t>(</w:t>
      </w:r>
      <w:proofErr w:type="spellStart"/>
      <w:proofErr w:type="gramEnd"/>
      <w:r>
        <w:rPr>
          <w:i/>
        </w:rPr>
        <w:t>tepi</w:t>
      </w:r>
      <w:proofErr w:type="spellEnd"/>
      <w:r>
        <w:t xml:space="preserve">, </w:t>
      </w:r>
      <w:proofErr w:type="spellStart"/>
      <w:r>
        <w:rPr>
          <w:i/>
        </w:rPr>
        <w:t>par_vals</w:t>
      </w:r>
      <w:proofErr w:type="spellEnd"/>
      <w:r>
        <w:t xml:space="preserve">, </w:t>
      </w:r>
      <w:r>
        <w:rPr>
          <w:i/>
        </w:rPr>
        <w:t>periodicity='daily'</w:t>
      </w:r>
      <w:r>
        <w:t>)</w:t>
      </w:r>
      <w:hyperlink w:anchor="okp_model.calc_hypolimnion_temperature">
        <w:r>
          <w:rPr>
            <w:rStyle w:val="Lienhypertexte"/>
          </w:rPr>
          <w:t>¶</w:t>
        </w:r>
      </w:hyperlink>
    </w:p>
    <w:p w14:paraId="080E576B" w14:textId="77777777" w:rsidR="003B081E" w:rsidRPr="0072190D" w:rsidRDefault="0072190D">
      <w:pPr>
        <w:pStyle w:val="Definition"/>
        <w:rPr>
          <w:lang w:val="fr-FR"/>
          <w:rPrChange w:id="1801" w:author="Danis Pierre-Alain" w:date="2019-11-21T16:28:00Z">
            <w:rPr/>
          </w:rPrChange>
        </w:rPr>
      </w:pPr>
      <w:r w:rsidRPr="0072190D">
        <w:rPr>
          <w:lang w:val="fr-FR"/>
          <w:rPrChange w:id="1802" w:author="Danis Pierre-Alain" w:date="2019-11-21T16:28:00Z">
            <w:rPr/>
          </w:rPrChange>
        </w:rPr>
        <w:t>Calcule la température de l’hypolimnion.</w:t>
      </w:r>
    </w:p>
    <w:p w14:paraId="293C5494" w14:textId="77777777" w:rsidR="003B081E" w:rsidRDefault="0072190D">
      <w:pPr>
        <w:pStyle w:val="Definition"/>
      </w:pPr>
      <w:proofErr w:type="spellStart"/>
      <w:r>
        <w:t>Paramètres</w:t>
      </w:r>
      <w:proofErr w:type="spellEnd"/>
    </w:p>
    <w:p w14:paraId="0A8567CB" w14:textId="77777777" w:rsidR="003B081E" w:rsidRPr="0072190D" w:rsidRDefault="0072190D">
      <w:pPr>
        <w:pStyle w:val="Definition"/>
        <w:numPr>
          <w:ilvl w:val="0"/>
          <w:numId w:val="28"/>
        </w:numPr>
        <w:rPr>
          <w:lang w:val="fr-FR"/>
          <w:rPrChange w:id="1803" w:author="Danis Pierre-Alain" w:date="2019-11-21T16:28:00Z">
            <w:rPr/>
          </w:rPrChange>
        </w:rPr>
        <w:pPrChange w:id="1804" w:author="Danis Pierre-Alain" w:date="2019-11-21T16:28:00Z">
          <w:pPr>
            <w:pStyle w:val="Definition"/>
            <w:numPr>
              <w:numId w:val="48"/>
            </w:numPr>
            <w:tabs>
              <w:tab w:val="num" w:pos="0"/>
            </w:tabs>
            <w:ind w:left="480" w:hanging="480"/>
          </w:pPr>
        </w:pPrChange>
      </w:pPr>
      <w:proofErr w:type="spellStart"/>
      <w:r w:rsidRPr="0072190D">
        <w:rPr>
          <w:b/>
          <w:lang w:val="fr-FR"/>
          <w:rPrChange w:id="1805" w:author="Danis Pierre-Alain" w:date="2019-11-21T16:28:00Z">
            <w:rPr>
              <w:b/>
            </w:rPr>
          </w:rPrChange>
        </w:rPr>
        <w:t>tepi</w:t>
      </w:r>
      <w:proofErr w:type="spellEnd"/>
      <w:r w:rsidRPr="0072190D">
        <w:rPr>
          <w:lang w:val="fr-FR"/>
          <w:rPrChange w:id="1806" w:author="Danis Pierre-Alain" w:date="2019-11-21T16:28:00Z">
            <w:rPr/>
          </w:rPrChange>
        </w:rPr>
        <w:t xml:space="preserve"> – température de l’épilimnion journalière (ºC).</w:t>
      </w:r>
    </w:p>
    <w:p w14:paraId="3AEB88CD" w14:textId="77777777" w:rsidR="003B081E" w:rsidRPr="0072190D" w:rsidRDefault="0072190D">
      <w:pPr>
        <w:pStyle w:val="Definition"/>
        <w:numPr>
          <w:ilvl w:val="0"/>
          <w:numId w:val="28"/>
        </w:numPr>
        <w:rPr>
          <w:lang w:val="fr-FR"/>
          <w:rPrChange w:id="1807" w:author="Danis Pierre-Alain" w:date="2019-11-21T16:28:00Z">
            <w:rPr/>
          </w:rPrChange>
        </w:rPr>
        <w:pPrChange w:id="1808" w:author="Danis Pierre-Alain" w:date="2019-11-21T16:28:00Z">
          <w:pPr>
            <w:pStyle w:val="Definition"/>
            <w:numPr>
              <w:numId w:val="48"/>
            </w:numPr>
            <w:tabs>
              <w:tab w:val="num" w:pos="0"/>
            </w:tabs>
            <w:ind w:left="480" w:hanging="480"/>
          </w:pPr>
        </w:pPrChange>
      </w:pPr>
      <w:proofErr w:type="spellStart"/>
      <w:r w:rsidRPr="0072190D">
        <w:rPr>
          <w:b/>
          <w:lang w:val="fr-FR"/>
          <w:rPrChange w:id="1809" w:author="Danis Pierre-Alain" w:date="2019-11-21T16:28:00Z">
            <w:rPr>
              <w:b/>
            </w:rPr>
          </w:rPrChange>
        </w:rPr>
        <w:t>par_vals</w:t>
      </w:r>
      <w:proofErr w:type="spellEnd"/>
      <w:r w:rsidRPr="0072190D">
        <w:rPr>
          <w:lang w:val="fr-FR"/>
          <w:rPrChange w:id="1810" w:author="Danis Pierre-Alain" w:date="2019-11-21T16:28:00Z">
            <w:rPr/>
          </w:rPrChange>
        </w:rPr>
        <w:t xml:space="preserve"> – un dictionnaire avec valeurs des paramètres BETA, A, D et E.</w:t>
      </w:r>
    </w:p>
    <w:p w14:paraId="78EBE0D5" w14:textId="77777777" w:rsidR="003B081E" w:rsidRPr="0072190D" w:rsidRDefault="0072190D">
      <w:pPr>
        <w:pStyle w:val="Definition"/>
        <w:numPr>
          <w:ilvl w:val="0"/>
          <w:numId w:val="28"/>
        </w:numPr>
        <w:rPr>
          <w:lang w:val="fr-FR"/>
          <w:rPrChange w:id="1811" w:author="Danis Pierre-Alain" w:date="2019-11-21T16:28:00Z">
            <w:rPr/>
          </w:rPrChange>
        </w:rPr>
        <w:pPrChange w:id="1812" w:author="Danis Pierre-Alain" w:date="2019-11-21T16:28:00Z">
          <w:pPr>
            <w:pStyle w:val="Definition"/>
            <w:numPr>
              <w:numId w:val="48"/>
            </w:numPr>
            <w:tabs>
              <w:tab w:val="num" w:pos="0"/>
            </w:tabs>
            <w:ind w:left="480" w:hanging="480"/>
          </w:pPr>
        </w:pPrChange>
      </w:pPr>
      <w:proofErr w:type="spellStart"/>
      <w:r w:rsidRPr="0072190D">
        <w:rPr>
          <w:b/>
          <w:lang w:val="fr-FR"/>
          <w:rPrChange w:id="1813" w:author="Danis Pierre-Alain" w:date="2019-11-21T16:28:00Z">
            <w:rPr>
              <w:b/>
            </w:rPr>
          </w:rPrChange>
        </w:rPr>
        <w:t>periodicity</w:t>
      </w:r>
      <w:proofErr w:type="spellEnd"/>
      <w:r w:rsidRPr="0072190D">
        <w:rPr>
          <w:lang w:val="fr-FR"/>
          <w:rPrChange w:id="1814" w:author="Danis Pierre-Alain" w:date="2019-11-21T16:28:00Z">
            <w:rPr/>
          </w:rPrChange>
        </w:rPr>
        <w:t xml:space="preserve"> – fréquence des données d’entrée de la température de l’épilimnion et de la simulation ; les valeurs possibles sont “</w:t>
      </w:r>
      <w:proofErr w:type="spellStart"/>
      <w:r w:rsidRPr="0072190D">
        <w:rPr>
          <w:lang w:val="fr-FR"/>
          <w:rPrChange w:id="1815" w:author="Danis Pierre-Alain" w:date="2019-11-21T16:28:00Z">
            <w:rPr/>
          </w:rPrChange>
        </w:rPr>
        <w:t>daily</w:t>
      </w:r>
      <w:proofErr w:type="spellEnd"/>
      <w:r w:rsidRPr="0072190D">
        <w:rPr>
          <w:lang w:val="fr-FR"/>
          <w:rPrChange w:id="1816" w:author="Danis Pierre-Alain" w:date="2019-11-21T16:28:00Z">
            <w:rPr/>
          </w:rPrChange>
        </w:rPr>
        <w:t>” (journalière), “</w:t>
      </w:r>
      <w:proofErr w:type="spellStart"/>
      <w:r w:rsidRPr="0072190D">
        <w:rPr>
          <w:lang w:val="fr-FR"/>
          <w:rPrChange w:id="1817" w:author="Danis Pierre-Alain" w:date="2019-11-21T16:28:00Z">
            <w:rPr/>
          </w:rPrChange>
        </w:rPr>
        <w:t>weekly</w:t>
      </w:r>
      <w:proofErr w:type="spellEnd"/>
      <w:r w:rsidRPr="0072190D">
        <w:rPr>
          <w:lang w:val="fr-FR"/>
          <w:rPrChange w:id="1818" w:author="Danis Pierre-Alain" w:date="2019-11-21T16:28:00Z">
            <w:rPr/>
          </w:rPrChange>
        </w:rPr>
        <w:t>” (hebdomadaire), “</w:t>
      </w:r>
      <w:proofErr w:type="spellStart"/>
      <w:r w:rsidRPr="0072190D">
        <w:rPr>
          <w:lang w:val="fr-FR"/>
          <w:rPrChange w:id="1819" w:author="Danis Pierre-Alain" w:date="2019-11-21T16:28:00Z">
            <w:rPr/>
          </w:rPrChange>
        </w:rPr>
        <w:t>monthly</w:t>
      </w:r>
      <w:proofErr w:type="spellEnd"/>
      <w:r w:rsidRPr="0072190D">
        <w:rPr>
          <w:lang w:val="fr-FR"/>
          <w:rPrChange w:id="1820" w:author="Danis Pierre-Alain" w:date="2019-11-21T16:28:00Z">
            <w:rPr/>
          </w:rPrChange>
        </w:rPr>
        <w:t>” (mensuelle).</w:t>
      </w:r>
    </w:p>
    <w:p w14:paraId="0C1D4CB5" w14:textId="77777777" w:rsidR="003B081E" w:rsidRPr="0072190D" w:rsidRDefault="0072190D">
      <w:pPr>
        <w:pStyle w:val="Definition"/>
        <w:rPr>
          <w:lang w:val="fr-FR"/>
          <w:rPrChange w:id="1821" w:author="Danis Pierre-Alain" w:date="2019-11-21T16:28:00Z">
            <w:rPr/>
          </w:rPrChange>
        </w:rPr>
      </w:pPr>
      <w:r w:rsidRPr="0072190D">
        <w:rPr>
          <w:lang w:val="fr-FR"/>
          <w:rPrChange w:id="1822" w:author="Danis Pierre-Alain" w:date="2019-11-21T16:28:00Z">
            <w:rPr/>
          </w:rPrChange>
        </w:rPr>
        <w:t>Retourne</w:t>
      </w:r>
    </w:p>
    <w:p w14:paraId="5B148302" w14:textId="77777777" w:rsidR="003B081E" w:rsidRPr="0072190D" w:rsidRDefault="0072190D">
      <w:pPr>
        <w:pStyle w:val="Definition"/>
        <w:rPr>
          <w:lang w:val="fr-FR"/>
          <w:rPrChange w:id="1823" w:author="Danis Pierre-Alain" w:date="2019-11-21T16:28:00Z">
            <w:rPr/>
          </w:rPrChange>
        </w:rPr>
      </w:pPr>
      <w:r w:rsidRPr="0072190D">
        <w:rPr>
          <w:lang w:val="fr-FR"/>
          <w:rPrChange w:id="1824" w:author="Danis Pierre-Alain" w:date="2019-11-21T16:28:00Z">
            <w:rPr/>
          </w:rPrChange>
        </w:rPr>
        <w:t>La température simulée de l’hypolimnion en ºC.</w:t>
      </w:r>
    </w:p>
    <w:p w14:paraId="3CF2D9F7" w14:textId="77777777" w:rsidR="003B081E" w:rsidRDefault="0072190D">
      <w:pPr>
        <w:pStyle w:val="DefinitionTerm"/>
      </w:pPr>
      <w:r w:rsidRPr="0072190D">
        <w:rPr>
          <w:lang w:val="fr-FR"/>
          <w:rPrChange w:id="1825" w:author="Danis Pierre-Alain" w:date="2019-11-21T16:28:00Z">
            <w:rPr/>
          </w:rPrChange>
        </w:rPr>
        <w:t xml:space="preserve"> </w:t>
      </w:r>
      <w:proofErr w:type="spellStart"/>
      <w:r>
        <w:rPr>
          <w:rStyle w:val="VerbatimChar"/>
        </w:rPr>
        <w:t>okp_model.fit_sinusoidal</w:t>
      </w:r>
      <w:proofErr w:type="spellEnd"/>
      <w:r>
        <w:t>(</w:t>
      </w:r>
      <w:r>
        <w:rPr>
          <w:i/>
        </w:rPr>
        <w:t>x</w:t>
      </w:r>
      <w:r>
        <w:t xml:space="preserve">, </w:t>
      </w:r>
      <w:r>
        <w:rPr>
          <w:i/>
        </w:rPr>
        <w:t>y</w:t>
      </w:r>
      <w:r>
        <w:t xml:space="preserve">, </w:t>
      </w:r>
      <w:r>
        <w:rPr>
          <w:i/>
        </w:rPr>
        <w:t>period</w:t>
      </w:r>
      <w:proofErr w:type="gramStart"/>
      <w:r>
        <w:t>)</w:t>
      </w:r>
      <w:proofErr w:type="gramEnd"/>
      <w:r>
        <w:fldChar w:fldCharType="begin"/>
      </w:r>
      <w:r>
        <w:instrText xml:space="preserve"> HYPERLINK \l "okp_model.fit_sinusoidal" \h </w:instrText>
      </w:r>
      <w:r>
        <w:fldChar w:fldCharType="separate"/>
      </w:r>
      <w:r>
        <w:rPr>
          <w:rStyle w:val="Lienhypertexte"/>
        </w:rPr>
        <w:t>¶</w:t>
      </w:r>
      <w:r>
        <w:rPr>
          <w:rStyle w:val="Lienhypertexte"/>
        </w:rPr>
        <w:fldChar w:fldCharType="end"/>
      </w:r>
    </w:p>
    <w:p w14:paraId="4BA0A455" w14:textId="77777777" w:rsidR="003B081E" w:rsidRPr="0072190D" w:rsidRDefault="0072190D">
      <w:pPr>
        <w:pStyle w:val="Definition"/>
        <w:rPr>
          <w:lang w:val="fr-FR"/>
          <w:rPrChange w:id="1826" w:author="Danis Pierre-Alain" w:date="2019-11-21T16:28:00Z">
            <w:rPr/>
          </w:rPrChange>
        </w:rPr>
      </w:pPr>
      <w:r w:rsidRPr="0072190D">
        <w:rPr>
          <w:lang w:val="fr-FR"/>
          <w:rPrChange w:id="1827" w:author="Danis Pierre-Alain" w:date="2019-11-21T16:28:00Z">
            <w:rPr/>
          </w:rPrChange>
        </w:rPr>
        <w:t>Cale une fonction sinusoïdale aux données.</w:t>
      </w:r>
    </w:p>
    <w:p w14:paraId="6CCD3548" w14:textId="77777777" w:rsidR="003B081E" w:rsidRPr="0072190D" w:rsidRDefault="0072190D">
      <w:pPr>
        <w:pStyle w:val="Definition"/>
        <w:rPr>
          <w:lang w:val="fr-FR"/>
          <w:rPrChange w:id="1828" w:author="Danis Pierre-Alain" w:date="2019-11-21T16:28:00Z">
            <w:rPr/>
          </w:rPrChange>
        </w:rPr>
      </w:pPr>
      <w:r w:rsidRPr="0072190D">
        <w:rPr>
          <w:lang w:val="fr-FR"/>
          <w:rPrChange w:id="1829" w:author="Danis Pierre-Alain" w:date="2019-11-21T16:28:00Z">
            <w:rPr/>
          </w:rPrChange>
        </w:rPr>
        <w:t>Cette fonction cale une fonction sinusoïdale du type :</w:t>
      </w:r>
    </w:p>
    <w:p w14:paraId="1781F449" w14:textId="77777777" w:rsidR="003B081E" w:rsidRDefault="0072190D">
      <w:pPr>
        <w:pStyle w:val="Definition"/>
      </w:pPr>
      <w:r>
        <w:t>\(y = m + a\</w:t>
      </w:r>
      <w:proofErr w:type="gramStart"/>
      <w:r>
        <w:t>sin(</w:t>
      </w:r>
      <w:proofErr w:type="gramEnd"/>
      <w:r>
        <w:t>2\pi x/period + ph)\)</w:t>
      </w:r>
    </w:p>
    <w:p w14:paraId="6F854200" w14:textId="77777777" w:rsidR="003B081E" w:rsidRDefault="0072190D">
      <w:pPr>
        <w:pStyle w:val="Definition"/>
      </w:pPr>
      <w:r>
        <w:t>Paramètres</w:t>
      </w:r>
    </w:p>
    <w:p w14:paraId="6641DDA7" w14:textId="77777777" w:rsidR="003B081E" w:rsidRPr="0072190D" w:rsidRDefault="0072190D">
      <w:pPr>
        <w:pStyle w:val="Definition"/>
        <w:numPr>
          <w:ilvl w:val="0"/>
          <w:numId w:val="29"/>
        </w:numPr>
        <w:rPr>
          <w:lang w:val="fr-FR"/>
          <w:rPrChange w:id="1830" w:author="Danis Pierre-Alain" w:date="2019-11-21T16:28:00Z">
            <w:rPr/>
          </w:rPrChange>
        </w:rPr>
        <w:pPrChange w:id="1831" w:author="Danis Pierre-Alain" w:date="2019-11-21T16:28:00Z">
          <w:pPr>
            <w:pStyle w:val="Definition"/>
            <w:numPr>
              <w:numId w:val="48"/>
            </w:numPr>
            <w:tabs>
              <w:tab w:val="num" w:pos="0"/>
            </w:tabs>
            <w:ind w:left="480" w:hanging="480"/>
          </w:pPr>
        </w:pPrChange>
      </w:pPr>
      <w:r w:rsidRPr="0072190D">
        <w:rPr>
          <w:b/>
          <w:lang w:val="fr-FR"/>
          <w:rPrChange w:id="1832" w:author="Danis Pierre-Alain" w:date="2019-11-21T16:28:00Z">
            <w:rPr>
              <w:b/>
            </w:rPr>
          </w:rPrChange>
        </w:rPr>
        <w:t>x</w:t>
      </w:r>
      <w:r w:rsidRPr="0072190D">
        <w:rPr>
          <w:lang w:val="fr-FR"/>
          <w:rPrChange w:id="1833" w:author="Danis Pierre-Alain" w:date="2019-11-21T16:28:00Z">
            <w:rPr/>
          </w:rPrChange>
        </w:rPr>
        <w:t xml:space="preserve"> – </w:t>
      </w:r>
      <w:proofErr w:type="spellStart"/>
      <w:r w:rsidRPr="0072190D">
        <w:rPr>
          <w:lang w:val="fr-FR"/>
          <w:rPrChange w:id="1834" w:author="Danis Pierre-Alain" w:date="2019-11-21T16:28:00Z">
            <w:rPr/>
          </w:rPrChange>
        </w:rPr>
        <w:t>array</w:t>
      </w:r>
      <w:proofErr w:type="spellEnd"/>
      <w:r w:rsidRPr="0072190D">
        <w:rPr>
          <w:lang w:val="fr-FR"/>
          <w:rPrChange w:id="1835" w:author="Danis Pierre-Alain" w:date="2019-11-21T16:28:00Z">
            <w:rPr/>
          </w:rPrChange>
        </w:rPr>
        <w:t xml:space="preserve"> de données de temps.</w:t>
      </w:r>
    </w:p>
    <w:p w14:paraId="07E13FFD" w14:textId="77777777" w:rsidR="003B081E" w:rsidRPr="0072190D" w:rsidRDefault="0072190D">
      <w:pPr>
        <w:pStyle w:val="Definition"/>
        <w:numPr>
          <w:ilvl w:val="0"/>
          <w:numId w:val="29"/>
        </w:numPr>
        <w:rPr>
          <w:lang w:val="fr-FR"/>
          <w:rPrChange w:id="1836" w:author="Danis Pierre-Alain" w:date="2019-11-21T16:28:00Z">
            <w:rPr/>
          </w:rPrChange>
        </w:rPr>
        <w:pPrChange w:id="1837" w:author="Danis Pierre-Alain" w:date="2019-11-21T16:28:00Z">
          <w:pPr>
            <w:pStyle w:val="Definition"/>
            <w:numPr>
              <w:numId w:val="48"/>
            </w:numPr>
            <w:tabs>
              <w:tab w:val="num" w:pos="0"/>
            </w:tabs>
            <w:ind w:left="480" w:hanging="480"/>
          </w:pPr>
        </w:pPrChange>
      </w:pPr>
      <w:r w:rsidRPr="0072190D">
        <w:rPr>
          <w:b/>
          <w:lang w:val="fr-FR"/>
          <w:rPrChange w:id="1838" w:author="Danis Pierre-Alain" w:date="2019-11-21T16:28:00Z">
            <w:rPr>
              <w:b/>
            </w:rPr>
          </w:rPrChange>
        </w:rPr>
        <w:t>y</w:t>
      </w:r>
      <w:r w:rsidRPr="0072190D">
        <w:rPr>
          <w:lang w:val="fr-FR"/>
          <w:rPrChange w:id="1839" w:author="Danis Pierre-Alain" w:date="2019-11-21T16:28:00Z">
            <w:rPr/>
          </w:rPrChange>
        </w:rPr>
        <w:t xml:space="preserve"> – </w:t>
      </w:r>
      <w:proofErr w:type="spellStart"/>
      <w:r w:rsidRPr="0072190D">
        <w:rPr>
          <w:lang w:val="fr-FR"/>
          <w:rPrChange w:id="1840" w:author="Danis Pierre-Alain" w:date="2019-11-21T16:28:00Z">
            <w:rPr/>
          </w:rPrChange>
        </w:rPr>
        <w:t>array</w:t>
      </w:r>
      <w:proofErr w:type="spellEnd"/>
      <w:r w:rsidRPr="0072190D">
        <w:rPr>
          <w:lang w:val="fr-FR"/>
          <w:rPrChange w:id="1841" w:author="Danis Pierre-Alain" w:date="2019-11-21T16:28:00Z">
            <w:rPr/>
          </w:rPrChange>
        </w:rPr>
        <w:t xml:space="preserve"> de données de réponse.</w:t>
      </w:r>
    </w:p>
    <w:p w14:paraId="67608B19" w14:textId="77777777" w:rsidR="003B081E" w:rsidRPr="0072190D" w:rsidRDefault="0072190D">
      <w:pPr>
        <w:pStyle w:val="Definition"/>
        <w:numPr>
          <w:ilvl w:val="0"/>
          <w:numId w:val="29"/>
        </w:numPr>
        <w:rPr>
          <w:lang w:val="fr-FR"/>
          <w:rPrChange w:id="1842" w:author="Danis Pierre-Alain" w:date="2019-11-21T16:28:00Z">
            <w:rPr/>
          </w:rPrChange>
        </w:rPr>
        <w:pPrChange w:id="1843" w:author="Danis Pierre-Alain" w:date="2019-11-21T16:28:00Z">
          <w:pPr>
            <w:pStyle w:val="Definition"/>
            <w:numPr>
              <w:numId w:val="48"/>
            </w:numPr>
            <w:tabs>
              <w:tab w:val="num" w:pos="0"/>
            </w:tabs>
            <w:ind w:left="480" w:hanging="480"/>
          </w:pPr>
        </w:pPrChange>
      </w:pPr>
      <w:proofErr w:type="spellStart"/>
      <w:r w:rsidRPr="0072190D">
        <w:rPr>
          <w:b/>
          <w:lang w:val="fr-FR"/>
          <w:rPrChange w:id="1844" w:author="Danis Pierre-Alain" w:date="2019-11-21T16:28:00Z">
            <w:rPr>
              <w:b/>
            </w:rPr>
          </w:rPrChange>
        </w:rPr>
        <w:t>period</w:t>
      </w:r>
      <w:proofErr w:type="spellEnd"/>
      <w:r w:rsidRPr="0072190D">
        <w:rPr>
          <w:lang w:val="fr-FR"/>
          <w:rPrChange w:id="1845" w:author="Danis Pierre-Alain" w:date="2019-11-21T16:28:00Z">
            <w:rPr/>
          </w:rPrChange>
        </w:rPr>
        <w:t xml:space="preserve"> – longueur de la période en unités de temps.</w:t>
      </w:r>
    </w:p>
    <w:p w14:paraId="7DC53524" w14:textId="77777777" w:rsidR="003B081E" w:rsidRDefault="0072190D">
      <w:pPr>
        <w:pStyle w:val="Definition"/>
      </w:pPr>
      <w:proofErr w:type="spellStart"/>
      <w:r>
        <w:t>Retourne</w:t>
      </w:r>
      <w:proofErr w:type="spellEnd"/>
    </w:p>
    <w:p w14:paraId="119497F9" w14:textId="72FCFE74" w:rsidR="003B081E" w:rsidRDefault="00903677">
      <w:pPr>
        <w:pStyle w:val="Definition"/>
        <w:numPr>
          <w:ilvl w:val="0"/>
          <w:numId w:val="30"/>
        </w:numPr>
        <w:rPr>
          <w:ins w:id="1846" w:author="Danis Pierre-Alain" w:date="2019-11-21T16:28:00Z"/>
        </w:rPr>
      </w:pPr>
      <w:del w:id="1847" w:author="Danis Pierre-Alain" w:date="2019-11-21T16:28:00Z">
        <w:r>
          <w:delText>Un tuple (</w:delText>
        </w:r>
      </w:del>
      <w:r w:rsidR="0072190D">
        <w:t>m</w:t>
      </w:r>
      <w:del w:id="1848" w:author="Danis Pierre-Alain" w:date="2019-11-21T16:28:00Z">
        <w:r>
          <w:delText>, a, ph) des trois coefficients d’une fonction sinusoïdale donnant la</w:delText>
        </w:r>
      </w:del>
      <w:ins w:id="1849" w:author="Danis Pierre-Alain" w:date="2019-11-21T16:28:00Z">
        <w:r w:rsidR="0072190D">
          <w:t xml:space="preserve"> :</w:t>
        </w:r>
      </w:ins>
      <w:r w:rsidR="0072190D">
        <w:t xml:space="preserve"> </w:t>
      </w:r>
      <w:proofErr w:type="spellStart"/>
      <w:r w:rsidR="0072190D">
        <w:t>valeur</w:t>
      </w:r>
      <w:proofErr w:type="spellEnd"/>
      <w:r w:rsidR="0072190D">
        <w:t xml:space="preserve"> </w:t>
      </w:r>
      <w:proofErr w:type="spellStart"/>
      <w:r w:rsidR="0072190D">
        <w:t>moyenne</w:t>
      </w:r>
      <w:proofErr w:type="spellEnd"/>
      <w:del w:id="1850" w:author="Danis Pierre-Alain" w:date="2019-11-21T16:28:00Z">
        <w:r>
          <w:delText xml:space="preserve"> (m), l’amplitude</w:delText>
        </w:r>
      </w:del>
    </w:p>
    <w:p w14:paraId="0C96E288" w14:textId="6EBAA7AB" w:rsidR="003B081E" w:rsidRPr="0072190D" w:rsidRDefault="0072190D">
      <w:pPr>
        <w:pStyle w:val="Definition"/>
        <w:numPr>
          <w:ilvl w:val="0"/>
          <w:numId w:val="30"/>
        </w:numPr>
        <w:rPr>
          <w:ins w:id="1851" w:author="Danis Pierre-Alain" w:date="2019-11-21T16:28:00Z"/>
          <w:lang w:val="fr-FR"/>
        </w:rPr>
      </w:pPr>
      <w:ins w:id="1852" w:author="Danis Pierre-Alain" w:date="2019-11-21T16:28:00Z">
        <w:r w:rsidRPr="0072190D">
          <w:rPr>
            <w:lang w:val="fr-FR"/>
          </w:rPr>
          <w:t>a : amplitude</w:t>
        </w:r>
      </w:ins>
      <w:r w:rsidRPr="0072190D">
        <w:rPr>
          <w:lang w:val="fr-FR"/>
          <w:rPrChange w:id="1853" w:author="Danis Pierre-Alain" w:date="2019-11-21T16:28:00Z">
            <w:rPr/>
          </w:rPrChange>
        </w:rPr>
        <w:t xml:space="preserve"> de la fonction sinusoïdale</w:t>
      </w:r>
      <w:del w:id="1854" w:author="Danis Pierre-Alain" w:date="2019-11-21T16:28:00Z">
        <w:r w:rsidR="00903677" w:rsidRPr="003C46BB">
          <w:rPr>
            <w:lang w:val="fr-FR"/>
            <w:rPrChange w:id="1855" w:author="Danis Pierre-Alain" w:date="2019-11-21T16:28:00Z">
              <w:rPr/>
            </w:rPrChange>
          </w:rPr>
          <w:delText xml:space="preserve"> (a), et la</w:delText>
        </w:r>
      </w:del>
      <w:ins w:id="1856" w:author="Danis Pierre-Alain" w:date="2019-11-21T16:28:00Z">
        <w:r w:rsidRPr="0072190D">
          <w:rPr>
            <w:lang w:val="fr-FR"/>
          </w:rPr>
          <w:t>.</w:t>
        </w:r>
      </w:ins>
    </w:p>
    <w:p w14:paraId="137D424B" w14:textId="09BF2AF5" w:rsidR="003B081E" w:rsidRPr="0072190D" w:rsidRDefault="0072190D">
      <w:pPr>
        <w:pStyle w:val="Definition"/>
        <w:numPr>
          <w:ilvl w:val="0"/>
          <w:numId w:val="30"/>
        </w:numPr>
        <w:rPr>
          <w:lang w:val="fr-FR"/>
          <w:rPrChange w:id="1857" w:author="Danis Pierre-Alain" w:date="2019-11-21T16:28:00Z">
            <w:rPr/>
          </w:rPrChange>
        </w:rPr>
        <w:pPrChange w:id="1858" w:author="Danis Pierre-Alain" w:date="2019-11-21T16:28:00Z">
          <w:pPr>
            <w:pStyle w:val="Definition"/>
          </w:pPr>
        </w:pPrChange>
      </w:pPr>
      <w:ins w:id="1859" w:author="Danis Pierre-Alain" w:date="2019-11-21T16:28:00Z">
        <w:r w:rsidRPr="0072190D">
          <w:rPr>
            <w:lang w:val="fr-FR"/>
          </w:rPr>
          <w:t>ph :</w:t>
        </w:r>
      </w:ins>
      <w:r w:rsidRPr="0072190D">
        <w:rPr>
          <w:lang w:val="fr-FR"/>
          <w:rPrChange w:id="1860" w:author="Danis Pierre-Alain" w:date="2019-11-21T16:28:00Z">
            <w:rPr/>
          </w:rPrChange>
        </w:rPr>
        <w:t xml:space="preserve"> phase de la fonction sinusoïdale</w:t>
      </w:r>
      <w:del w:id="1861" w:author="Danis Pierre-Alain" w:date="2019-11-21T16:28:00Z">
        <w:r w:rsidR="00903677" w:rsidRPr="003C46BB">
          <w:rPr>
            <w:lang w:val="fr-FR"/>
            <w:rPrChange w:id="1862" w:author="Danis Pierre-Alain" w:date="2019-11-21T16:28:00Z">
              <w:rPr/>
            </w:rPrChange>
          </w:rPr>
          <w:delText xml:space="preserve"> (ph).</w:delText>
        </w:r>
      </w:del>
      <w:ins w:id="1863" w:author="Danis Pierre-Alain" w:date="2019-11-21T16:28:00Z">
        <w:r w:rsidRPr="0072190D">
          <w:rPr>
            <w:lang w:val="fr-FR"/>
          </w:rPr>
          <w:t>.</w:t>
        </w:r>
      </w:ins>
    </w:p>
    <w:p w14:paraId="4764E447" w14:textId="77777777" w:rsidR="003B081E" w:rsidRDefault="0072190D">
      <w:pPr>
        <w:pStyle w:val="Definition"/>
        <w:rPr>
          <w:ins w:id="1864" w:author="Danis Pierre-Alain" w:date="2019-11-21T16:28:00Z"/>
        </w:rPr>
      </w:pPr>
      <w:ins w:id="1865" w:author="Danis Pierre-Alain" w:date="2019-11-21T16:28:00Z">
        <w:r>
          <w:t xml:space="preserve">Type </w:t>
        </w:r>
        <w:proofErr w:type="spellStart"/>
        <w:r>
          <w:t>retourné</w:t>
        </w:r>
        <w:proofErr w:type="spellEnd"/>
      </w:ins>
    </w:p>
    <w:p w14:paraId="04965801" w14:textId="77777777" w:rsidR="003B081E" w:rsidRDefault="0072190D">
      <w:pPr>
        <w:pStyle w:val="Definition"/>
        <w:rPr>
          <w:ins w:id="1866" w:author="Danis Pierre-Alain" w:date="2019-11-21T16:28:00Z"/>
        </w:rPr>
      </w:pPr>
      <w:ins w:id="1867" w:author="Danis Pierre-Alain" w:date="2019-11-21T16:28:00Z">
        <w:r>
          <w:t>A tuple of the three coefficients of a sinusoidal function</w:t>
        </w:r>
      </w:ins>
    </w:p>
    <w:p w14:paraId="16BADA89" w14:textId="77777777" w:rsidR="003B081E" w:rsidRPr="0072190D" w:rsidRDefault="0072190D">
      <w:pPr>
        <w:pStyle w:val="DefinitionTerm"/>
        <w:rPr>
          <w:lang w:val="fr-FR"/>
          <w:rPrChange w:id="1868" w:author="Danis Pierre-Alain" w:date="2019-11-21T16:28:00Z">
            <w:rPr/>
          </w:rPrChange>
        </w:rPr>
      </w:pPr>
      <w:r>
        <w:t xml:space="preserve"> </w:t>
      </w:r>
      <w:proofErr w:type="spellStart"/>
      <w:r w:rsidRPr="0072190D">
        <w:rPr>
          <w:rStyle w:val="VerbatimChar"/>
          <w:lang w:val="fr-FR"/>
          <w:rPrChange w:id="1869" w:author="Danis Pierre-Alain" w:date="2019-11-21T16:28:00Z">
            <w:rPr>
              <w:rStyle w:val="VerbatimChar"/>
            </w:rPr>
          </w:rPrChange>
        </w:rPr>
        <w:t>okp_</w:t>
      </w:r>
      <w:proofErr w:type="gramStart"/>
      <w:r w:rsidRPr="0072190D">
        <w:rPr>
          <w:rStyle w:val="VerbatimChar"/>
          <w:lang w:val="fr-FR"/>
          <w:rPrChange w:id="1870" w:author="Danis Pierre-Alain" w:date="2019-11-21T16:28:00Z">
            <w:rPr>
              <w:rStyle w:val="VerbatimChar"/>
            </w:rPr>
          </w:rPrChange>
        </w:rPr>
        <w:t>model.main</w:t>
      </w:r>
      <w:proofErr w:type="spellEnd"/>
      <w:r w:rsidRPr="0072190D">
        <w:rPr>
          <w:lang w:val="fr-FR"/>
          <w:rPrChange w:id="1871" w:author="Danis Pierre-Alain" w:date="2019-11-21T16:28:00Z">
            <w:rPr/>
          </w:rPrChange>
        </w:rPr>
        <w:t>(</w:t>
      </w:r>
      <w:proofErr w:type="gramEnd"/>
      <w:r w:rsidRPr="0072190D">
        <w:rPr>
          <w:lang w:val="fr-FR"/>
          <w:rPrChange w:id="1872" w:author="Danis Pierre-Alain" w:date="2019-11-21T16:28:00Z">
            <w:rPr/>
          </w:rPrChange>
        </w:rPr>
        <w:t>)</w:t>
      </w:r>
      <w:r>
        <w:fldChar w:fldCharType="begin"/>
      </w:r>
      <w:r w:rsidRPr="0072190D">
        <w:rPr>
          <w:lang w:val="fr-FR"/>
          <w:rPrChange w:id="1873" w:author="Danis Pierre-Alain" w:date="2019-11-21T16:28:00Z">
            <w:rPr/>
          </w:rPrChange>
        </w:rPr>
        <w:instrText xml:space="preserve"> HYPERLINK \l "okp_model.main" \h </w:instrText>
      </w:r>
      <w:r>
        <w:fldChar w:fldCharType="separate"/>
      </w:r>
      <w:r w:rsidRPr="0072190D">
        <w:rPr>
          <w:rStyle w:val="Lienhypertexte"/>
          <w:lang w:val="fr-FR"/>
          <w:rPrChange w:id="1874" w:author="Danis Pierre-Alain" w:date="2019-11-21T16:28:00Z">
            <w:rPr>
              <w:rStyle w:val="Lienhypertexte"/>
            </w:rPr>
          </w:rPrChange>
        </w:rPr>
        <w:t>¶</w:t>
      </w:r>
      <w:r>
        <w:rPr>
          <w:rStyle w:val="Lienhypertexte"/>
        </w:rPr>
        <w:fldChar w:fldCharType="end"/>
      </w:r>
    </w:p>
    <w:p w14:paraId="195E67C7" w14:textId="77777777" w:rsidR="003B081E" w:rsidRPr="0072190D" w:rsidRDefault="0072190D">
      <w:pPr>
        <w:pStyle w:val="Definition"/>
        <w:rPr>
          <w:lang w:val="fr-FR"/>
          <w:rPrChange w:id="1875" w:author="Danis Pierre-Alain" w:date="2019-11-21T16:28:00Z">
            <w:rPr/>
          </w:rPrChange>
        </w:rPr>
      </w:pPr>
      <w:r w:rsidRPr="0072190D">
        <w:rPr>
          <w:lang w:val="fr-FR"/>
          <w:rPrChange w:id="1876" w:author="Danis Pierre-Alain" w:date="2019-11-21T16:28:00Z">
            <w:rPr/>
          </w:rPrChange>
        </w:rPr>
        <w:t>Analyse les arguments en ligne de commande arguments et exécute le modèle OKP.</w:t>
      </w:r>
    </w:p>
    <w:p w14:paraId="55C00500" w14:textId="77777777" w:rsidR="003B081E" w:rsidRPr="0072190D" w:rsidRDefault="0072190D">
      <w:pPr>
        <w:pStyle w:val="Definition"/>
        <w:rPr>
          <w:lang w:val="fr-FR"/>
          <w:rPrChange w:id="1877" w:author="Danis Pierre-Alain" w:date="2019-11-21T16:28:00Z">
            <w:rPr/>
          </w:rPrChange>
        </w:rPr>
      </w:pPr>
      <w:r w:rsidRPr="0072190D">
        <w:rPr>
          <w:lang w:val="fr-FR"/>
          <w:rPrChange w:id="1878" w:author="Danis Pierre-Alain" w:date="2019-11-21T16:28:00Z">
            <w:rPr/>
          </w:rPrChange>
        </w:rPr>
        <w:t>Pour obtenir aide sur cette fonction tapez « </w:t>
      </w:r>
      <w:proofErr w:type="spellStart"/>
      <w:r w:rsidRPr="0072190D">
        <w:rPr>
          <w:lang w:val="fr-FR"/>
          <w:rPrChange w:id="1879" w:author="Danis Pierre-Alain" w:date="2019-11-21T16:28:00Z">
            <w:rPr/>
          </w:rPrChange>
        </w:rPr>
        <w:t>run_okp</w:t>
      </w:r>
      <w:proofErr w:type="spellEnd"/>
      <w:r w:rsidRPr="0072190D">
        <w:rPr>
          <w:lang w:val="fr-FR"/>
          <w:rPrChange w:id="1880" w:author="Danis Pierre-Alain" w:date="2019-11-21T16:28:00Z">
            <w:rPr/>
          </w:rPrChange>
        </w:rPr>
        <w:t xml:space="preserve"> -h » en ligne de commande.</w:t>
      </w:r>
    </w:p>
    <w:p w14:paraId="428CA452" w14:textId="77777777" w:rsidR="003B081E" w:rsidRDefault="0072190D">
      <w:pPr>
        <w:pStyle w:val="DefinitionTerm"/>
      </w:pPr>
      <w:r w:rsidRPr="0072190D">
        <w:rPr>
          <w:lang w:val="fr-FR"/>
          <w:rPrChange w:id="1881" w:author="Danis Pierre-Alain" w:date="2019-11-21T16:28:00Z">
            <w:rPr/>
          </w:rPrChange>
        </w:rPr>
        <w:t xml:space="preserve"> </w:t>
      </w:r>
      <w:proofErr w:type="spellStart"/>
      <w:r>
        <w:rPr>
          <w:rStyle w:val="VerbatimChar"/>
        </w:rPr>
        <w:t>okp_model.run_</w:t>
      </w:r>
      <w:proofErr w:type="gramStart"/>
      <w:r>
        <w:rPr>
          <w:rStyle w:val="VerbatimChar"/>
        </w:rPr>
        <w:t>okp</w:t>
      </w:r>
      <w:proofErr w:type="spellEnd"/>
      <w:r>
        <w:t>(</w:t>
      </w:r>
      <w:proofErr w:type="spellStart"/>
      <w:proofErr w:type="gramEnd"/>
      <w:r>
        <w:rPr>
          <w:i/>
        </w:rPr>
        <w:t>output_file</w:t>
      </w:r>
      <w:proofErr w:type="spellEnd"/>
      <w:r>
        <w:t xml:space="preserve">, </w:t>
      </w:r>
      <w:proofErr w:type="spellStart"/>
      <w:r>
        <w:rPr>
          <w:i/>
        </w:rPr>
        <w:t>meteo_file</w:t>
      </w:r>
      <w:proofErr w:type="spellEnd"/>
      <w:r>
        <w:t xml:space="preserve">, </w:t>
      </w:r>
      <w:proofErr w:type="spellStart"/>
      <w:r>
        <w:rPr>
          <w:i/>
        </w:rPr>
        <w:t>par_file</w:t>
      </w:r>
      <w:proofErr w:type="spellEnd"/>
      <w:r>
        <w:t xml:space="preserve">, </w:t>
      </w:r>
      <w:proofErr w:type="spellStart"/>
      <w:r>
        <w:rPr>
          <w:i/>
        </w:rPr>
        <w:t>lake_file</w:t>
      </w:r>
      <w:proofErr w:type="spellEnd"/>
      <w:r>
        <w:rPr>
          <w:i/>
        </w:rPr>
        <w:t>=None</w:t>
      </w:r>
      <w:r>
        <w:t xml:space="preserve">, </w:t>
      </w:r>
      <w:r>
        <w:rPr>
          <w:i/>
        </w:rPr>
        <w:t>start_date=None</w:t>
      </w:r>
      <w:r>
        <w:t xml:space="preserve">, </w:t>
      </w:r>
      <w:r>
        <w:rPr>
          <w:i/>
        </w:rPr>
        <w:t>end_date=None</w:t>
      </w:r>
      <w:r>
        <w:t xml:space="preserve">, </w:t>
      </w:r>
      <w:r>
        <w:rPr>
          <w:i/>
        </w:rPr>
        <w:t>periodicity='daily'</w:t>
      </w:r>
      <w:r>
        <w:t xml:space="preserve">, </w:t>
      </w:r>
      <w:r>
        <w:rPr>
          <w:i/>
        </w:rPr>
        <w:t>output_periodicity=None</w:t>
      </w:r>
      <w:r>
        <w:t xml:space="preserve">, </w:t>
      </w:r>
      <w:r>
        <w:rPr>
          <w:i/>
        </w:rPr>
        <w:t>validation_data_file=None</w:t>
      </w:r>
      <w:r>
        <w:t xml:space="preserve">, </w:t>
      </w:r>
      <w:r>
        <w:rPr>
          <w:i/>
        </w:rPr>
        <w:t>validation_res_file=None</w:t>
      </w:r>
      <w:r>
        <w:t>)</w:t>
      </w:r>
      <w:hyperlink w:anchor="okp_model.run_okp">
        <w:r>
          <w:rPr>
            <w:rStyle w:val="Lienhypertexte"/>
          </w:rPr>
          <w:t>¶</w:t>
        </w:r>
      </w:hyperlink>
    </w:p>
    <w:p w14:paraId="2888B708" w14:textId="77777777" w:rsidR="003B081E" w:rsidRDefault="0072190D">
      <w:pPr>
        <w:pStyle w:val="Definition"/>
      </w:pPr>
      <w:r>
        <w:t>Exécute le modèle OKP.</w:t>
      </w:r>
    </w:p>
    <w:p w14:paraId="1FE26E32" w14:textId="77777777" w:rsidR="003B081E" w:rsidRDefault="0072190D">
      <w:pPr>
        <w:pStyle w:val="Definition"/>
      </w:pPr>
      <w:r>
        <w:t>Paramètres</w:t>
      </w:r>
    </w:p>
    <w:p w14:paraId="4CAA4829" w14:textId="77777777" w:rsidR="003B081E" w:rsidRPr="0072190D" w:rsidRDefault="0072190D">
      <w:pPr>
        <w:pStyle w:val="Definition"/>
        <w:numPr>
          <w:ilvl w:val="0"/>
          <w:numId w:val="31"/>
        </w:numPr>
        <w:rPr>
          <w:lang w:val="fr-FR"/>
          <w:rPrChange w:id="1882" w:author="Danis Pierre-Alain" w:date="2019-11-21T16:28:00Z">
            <w:rPr/>
          </w:rPrChange>
        </w:rPr>
        <w:pPrChange w:id="1883" w:author="Danis Pierre-Alain" w:date="2019-11-21T16:28:00Z">
          <w:pPr>
            <w:pStyle w:val="Definition"/>
            <w:numPr>
              <w:numId w:val="48"/>
            </w:numPr>
            <w:tabs>
              <w:tab w:val="num" w:pos="0"/>
            </w:tabs>
            <w:ind w:left="480" w:hanging="480"/>
          </w:pPr>
        </w:pPrChange>
      </w:pPr>
      <w:proofErr w:type="spellStart"/>
      <w:r w:rsidRPr="0072190D">
        <w:rPr>
          <w:b/>
          <w:lang w:val="fr-FR"/>
          <w:rPrChange w:id="1884" w:author="Danis Pierre-Alain" w:date="2019-11-21T16:28:00Z">
            <w:rPr>
              <w:b/>
            </w:rPr>
          </w:rPrChange>
        </w:rPr>
        <w:t>output_file</w:t>
      </w:r>
      <w:proofErr w:type="spellEnd"/>
      <w:r w:rsidRPr="0072190D">
        <w:rPr>
          <w:lang w:val="fr-FR"/>
          <w:rPrChange w:id="1885" w:author="Danis Pierre-Alain" w:date="2019-11-21T16:28:00Z">
            <w:rPr/>
          </w:rPrChange>
        </w:rPr>
        <w:t xml:space="preserve"> – chemin du fichier de sortie.</w:t>
      </w:r>
    </w:p>
    <w:p w14:paraId="3B9F1820" w14:textId="77777777" w:rsidR="003B081E" w:rsidRPr="0072190D" w:rsidRDefault="0072190D">
      <w:pPr>
        <w:pStyle w:val="Definition"/>
        <w:numPr>
          <w:ilvl w:val="0"/>
          <w:numId w:val="31"/>
        </w:numPr>
        <w:rPr>
          <w:lang w:val="fr-FR"/>
          <w:rPrChange w:id="1886" w:author="Danis Pierre-Alain" w:date="2019-11-21T16:28:00Z">
            <w:rPr/>
          </w:rPrChange>
        </w:rPr>
        <w:pPrChange w:id="1887" w:author="Danis Pierre-Alain" w:date="2019-11-21T16:28:00Z">
          <w:pPr>
            <w:pStyle w:val="Definition"/>
            <w:numPr>
              <w:numId w:val="48"/>
            </w:numPr>
            <w:tabs>
              <w:tab w:val="num" w:pos="0"/>
            </w:tabs>
            <w:ind w:left="480" w:hanging="480"/>
          </w:pPr>
        </w:pPrChange>
      </w:pPr>
      <w:proofErr w:type="spellStart"/>
      <w:r w:rsidRPr="0072190D">
        <w:rPr>
          <w:b/>
          <w:lang w:val="fr-FR"/>
          <w:rPrChange w:id="1888" w:author="Danis Pierre-Alain" w:date="2019-11-21T16:28:00Z">
            <w:rPr>
              <w:b/>
            </w:rPr>
          </w:rPrChange>
        </w:rPr>
        <w:t>meteo_file</w:t>
      </w:r>
      <w:proofErr w:type="spellEnd"/>
      <w:r w:rsidRPr="0072190D">
        <w:rPr>
          <w:lang w:val="fr-FR"/>
          <w:rPrChange w:id="1889" w:author="Danis Pierre-Alain" w:date="2019-11-21T16:28:00Z">
            <w:rPr/>
          </w:rPrChange>
        </w:rPr>
        <w:t xml:space="preserve"> – chemin du fichier de données météorologiques.</w:t>
      </w:r>
    </w:p>
    <w:p w14:paraId="616D452F" w14:textId="77777777" w:rsidR="003B081E" w:rsidRPr="0072190D" w:rsidRDefault="0072190D">
      <w:pPr>
        <w:pStyle w:val="Definition"/>
        <w:numPr>
          <w:ilvl w:val="0"/>
          <w:numId w:val="31"/>
        </w:numPr>
        <w:rPr>
          <w:lang w:val="fr-FR"/>
          <w:rPrChange w:id="1890" w:author="Danis Pierre-Alain" w:date="2019-11-21T16:28:00Z">
            <w:rPr/>
          </w:rPrChange>
        </w:rPr>
        <w:pPrChange w:id="1891" w:author="Danis Pierre-Alain" w:date="2019-11-21T16:28:00Z">
          <w:pPr>
            <w:pStyle w:val="Definition"/>
            <w:numPr>
              <w:numId w:val="48"/>
            </w:numPr>
            <w:tabs>
              <w:tab w:val="num" w:pos="0"/>
            </w:tabs>
            <w:ind w:left="480" w:hanging="480"/>
          </w:pPr>
        </w:pPrChange>
      </w:pPr>
      <w:proofErr w:type="spellStart"/>
      <w:r w:rsidRPr="0072190D">
        <w:rPr>
          <w:b/>
          <w:lang w:val="fr-FR"/>
          <w:rPrChange w:id="1892" w:author="Danis Pierre-Alain" w:date="2019-11-21T16:28:00Z">
            <w:rPr>
              <w:b/>
            </w:rPr>
          </w:rPrChange>
        </w:rPr>
        <w:t>par_file</w:t>
      </w:r>
      <w:proofErr w:type="spellEnd"/>
      <w:r w:rsidRPr="0072190D">
        <w:rPr>
          <w:lang w:val="fr-FR"/>
          <w:rPrChange w:id="1893" w:author="Danis Pierre-Alain" w:date="2019-11-21T16:28:00Z">
            <w:rPr/>
          </w:rPrChange>
        </w:rPr>
        <w:t xml:space="preserve"> – chemin du fichier de paramètres.</w:t>
      </w:r>
    </w:p>
    <w:p w14:paraId="380419CE" w14:textId="77777777" w:rsidR="003B081E" w:rsidRPr="0072190D" w:rsidRDefault="0072190D">
      <w:pPr>
        <w:pStyle w:val="Definition"/>
        <w:numPr>
          <w:ilvl w:val="0"/>
          <w:numId w:val="31"/>
        </w:numPr>
        <w:rPr>
          <w:lang w:val="fr-FR"/>
          <w:rPrChange w:id="1894" w:author="Danis Pierre-Alain" w:date="2019-11-21T16:28:00Z">
            <w:rPr/>
          </w:rPrChange>
        </w:rPr>
        <w:pPrChange w:id="1895" w:author="Danis Pierre-Alain" w:date="2019-11-21T16:28:00Z">
          <w:pPr>
            <w:pStyle w:val="Definition"/>
            <w:numPr>
              <w:numId w:val="48"/>
            </w:numPr>
            <w:tabs>
              <w:tab w:val="num" w:pos="0"/>
            </w:tabs>
            <w:ind w:left="480" w:hanging="480"/>
          </w:pPr>
        </w:pPrChange>
      </w:pPr>
      <w:proofErr w:type="spellStart"/>
      <w:r w:rsidRPr="0072190D">
        <w:rPr>
          <w:b/>
          <w:lang w:val="fr-FR"/>
          <w:rPrChange w:id="1896" w:author="Danis Pierre-Alain" w:date="2019-11-21T16:28:00Z">
            <w:rPr>
              <w:b/>
            </w:rPr>
          </w:rPrChange>
        </w:rPr>
        <w:t>lake_file</w:t>
      </w:r>
      <w:proofErr w:type="spellEnd"/>
      <w:r w:rsidRPr="0072190D">
        <w:rPr>
          <w:lang w:val="fr-FR"/>
          <w:rPrChange w:id="1897" w:author="Danis Pierre-Alain" w:date="2019-11-21T16:28:00Z">
            <w:rPr/>
          </w:rPrChange>
        </w:rPr>
        <w:t xml:space="preserve"> – chemin fichier de données de lac (optionnel, seulement nécessaire si </w:t>
      </w:r>
      <w:proofErr w:type="spellStart"/>
      <w:r w:rsidRPr="0072190D">
        <w:rPr>
          <w:lang w:val="fr-FR"/>
          <w:rPrChange w:id="1898" w:author="Danis Pierre-Alain" w:date="2019-11-21T16:28:00Z">
            <w:rPr/>
          </w:rPrChange>
        </w:rPr>
        <w:t>par_file</w:t>
      </w:r>
      <w:proofErr w:type="spellEnd"/>
      <w:r w:rsidRPr="0072190D">
        <w:rPr>
          <w:lang w:val="fr-FR"/>
          <w:rPrChange w:id="1899" w:author="Danis Pierre-Alain" w:date="2019-11-21T16:28:00Z">
            <w:rPr/>
          </w:rPrChange>
        </w:rPr>
        <w:t xml:space="preserve"> n’est pas muni).</w:t>
      </w:r>
    </w:p>
    <w:p w14:paraId="105EC5BC" w14:textId="77777777" w:rsidR="003B081E" w:rsidRPr="0072190D" w:rsidRDefault="0072190D">
      <w:pPr>
        <w:pStyle w:val="Definition"/>
        <w:numPr>
          <w:ilvl w:val="0"/>
          <w:numId w:val="31"/>
        </w:numPr>
        <w:rPr>
          <w:lang w:val="fr-FR"/>
          <w:rPrChange w:id="1900" w:author="Danis Pierre-Alain" w:date="2019-11-21T16:28:00Z">
            <w:rPr/>
          </w:rPrChange>
        </w:rPr>
        <w:pPrChange w:id="1901" w:author="Danis Pierre-Alain" w:date="2019-11-21T16:28:00Z">
          <w:pPr>
            <w:pStyle w:val="Definition"/>
            <w:numPr>
              <w:numId w:val="48"/>
            </w:numPr>
            <w:tabs>
              <w:tab w:val="num" w:pos="0"/>
            </w:tabs>
            <w:ind w:left="480" w:hanging="480"/>
          </w:pPr>
        </w:pPrChange>
      </w:pPr>
      <w:proofErr w:type="spellStart"/>
      <w:r w:rsidRPr="0072190D">
        <w:rPr>
          <w:b/>
          <w:lang w:val="fr-FR"/>
          <w:rPrChange w:id="1902" w:author="Danis Pierre-Alain" w:date="2019-11-21T16:28:00Z">
            <w:rPr>
              <w:b/>
            </w:rPr>
          </w:rPrChange>
        </w:rPr>
        <w:t>start_date</w:t>
      </w:r>
      <w:proofErr w:type="spellEnd"/>
      <w:r w:rsidRPr="0072190D">
        <w:rPr>
          <w:lang w:val="fr-FR"/>
          <w:rPrChange w:id="1903" w:author="Danis Pierre-Alain" w:date="2019-11-21T16:28:00Z">
            <w:rPr/>
          </w:rPrChange>
        </w:rPr>
        <w:t xml:space="preserve"> – date de début de la simulation avec le format “AAAA-mm-</w:t>
      </w:r>
      <w:proofErr w:type="spellStart"/>
      <w:r w:rsidRPr="0072190D">
        <w:rPr>
          <w:lang w:val="fr-FR"/>
          <w:rPrChange w:id="1904" w:author="Danis Pierre-Alain" w:date="2019-11-21T16:28:00Z">
            <w:rPr/>
          </w:rPrChange>
        </w:rPr>
        <w:t>jj</w:t>
      </w:r>
      <w:proofErr w:type="spellEnd"/>
      <w:r w:rsidRPr="0072190D">
        <w:rPr>
          <w:lang w:val="fr-FR"/>
          <w:rPrChange w:id="1905" w:author="Danis Pierre-Alain" w:date="2019-11-21T16:28:00Z">
            <w:rPr/>
          </w:rPrChange>
        </w:rPr>
        <w:t>”.</w:t>
      </w:r>
    </w:p>
    <w:p w14:paraId="1ED4853B" w14:textId="77777777" w:rsidR="003B081E" w:rsidRPr="0072190D" w:rsidRDefault="0072190D">
      <w:pPr>
        <w:pStyle w:val="Definition"/>
        <w:numPr>
          <w:ilvl w:val="0"/>
          <w:numId w:val="31"/>
        </w:numPr>
        <w:rPr>
          <w:lang w:val="fr-FR"/>
          <w:rPrChange w:id="1906" w:author="Danis Pierre-Alain" w:date="2019-11-21T16:28:00Z">
            <w:rPr/>
          </w:rPrChange>
        </w:rPr>
        <w:pPrChange w:id="1907" w:author="Danis Pierre-Alain" w:date="2019-11-21T16:28:00Z">
          <w:pPr>
            <w:pStyle w:val="Definition"/>
            <w:numPr>
              <w:numId w:val="48"/>
            </w:numPr>
            <w:tabs>
              <w:tab w:val="num" w:pos="0"/>
            </w:tabs>
            <w:ind w:left="480" w:hanging="480"/>
          </w:pPr>
        </w:pPrChange>
      </w:pPr>
      <w:r w:rsidRPr="0072190D">
        <w:rPr>
          <w:b/>
          <w:lang w:val="fr-FR"/>
          <w:rPrChange w:id="1908" w:author="Danis Pierre-Alain" w:date="2019-11-21T16:28:00Z">
            <w:rPr>
              <w:b/>
            </w:rPr>
          </w:rPrChange>
        </w:rPr>
        <w:t>date</w:t>
      </w:r>
      <w:r w:rsidRPr="0072190D">
        <w:rPr>
          <w:lang w:val="fr-FR"/>
          <w:rPrChange w:id="1909" w:author="Danis Pierre-Alain" w:date="2019-11-21T16:28:00Z">
            <w:rPr/>
          </w:rPrChange>
        </w:rPr>
        <w:t xml:space="preserve"> (</w:t>
      </w:r>
      <w:r w:rsidRPr="0072190D">
        <w:rPr>
          <w:i/>
          <w:lang w:val="fr-FR"/>
          <w:rPrChange w:id="1910" w:author="Danis Pierre-Alain" w:date="2019-11-21T16:28:00Z">
            <w:rPr>
              <w:i/>
            </w:rPr>
          </w:rPrChange>
        </w:rPr>
        <w:t>end</w:t>
      </w:r>
      <w:r w:rsidRPr="0072190D">
        <w:rPr>
          <w:lang w:val="fr-FR"/>
          <w:rPrChange w:id="1911" w:author="Danis Pierre-Alain" w:date="2019-11-21T16:28:00Z">
            <w:rPr/>
          </w:rPrChange>
        </w:rPr>
        <w:t>) – date de finalisation de la simulation avec le format “AAAA-mm-</w:t>
      </w:r>
      <w:proofErr w:type="spellStart"/>
      <w:r w:rsidRPr="0072190D">
        <w:rPr>
          <w:lang w:val="fr-FR"/>
          <w:rPrChange w:id="1912" w:author="Danis Pierre-Alain" w:date="2019-11-21T16:28:00Z">
            <w:rPr/>
          </w:rPrChange>
        </w:rPr>
        <w:t>jj</w:t>
      </w:r>
      <w:proofErr w:type="spellEnd"/>
      <w:r w:rsidRPr="0072190D">
        <w:rPr>
          <w:lang w:val="fr-FR"/>
          <w:rPrChange w:id="1913" w:author="Danis Pierre-Alain" w:date="2019-11-21T16:28:00Z">
            <w:rPr/>
          </w:rPrChange>
        </w:rPr>
        <w:t>”.</w:t>
      </w:r>
    </w:p>
    <w:p w14:paraId="5A07EA4B" w14:textId="77777777" w:rsidR="003B081E" w:rsidRPr="0072190D" w:rsidRDefault="0072190D">
      <w:pPr>
        <w:pStyle w:val="Definition"/>
        <w:numPr>
          <w:ilvl w:val="0"/>
          <w:numId w:val="31"/>
        </w:numPr>
        <w:rPr>
          <w:lang w:val="fr-FR"/>
          <w:rPrChange w:id="1914" w:author="Danis Pierre-Alain" w:date="2019-11-21T16:28:00Z">
            <w:rPr/>
          </w:rPrChange>
        </w:rPr>
        <w:pPrChange w:id="1915" w:author="Danis Pierre-Alain" w:date="2019-11-21T16:28:00Z">
          <w:pPr>
            <w:pStyle w:val="Definition"/>
            <w:numPr>
              <w:numId w:val="48"/>
            </w:numPr>
            <w:tabs>
              <w:tab w:val="num" w:pos="0"/>
            </w:tabs>
            <w:ind w:left="480" w:hanging="480"/>
          </w:pPr>
        </w:pPrChange>
      </w:pPr>
      <w:proofErr w:type="spellStart"/>
      <w:r w:rsidRPr="0072190D">
        <w:rPr>
          <w:b/>
          <w:lang w:val="fr-FR"/>
          <w:rPrChange w:id="1916" w:author="Danis Pierre-Alain" w:date="2019-11-21T16:28:00Z">
            <w:rPr>
              <w:b/>
            </w:rPr>
          </w:rPrChange>
        </w:rPr>
        <w:t>periodicity</w:t>
      </w:r>
      <w:proofErr w:type="spellEnd"/>
      <w:r w:rsidRPr="0072190D">
        <w:rPr>
          <w:lang w:val="fr-FR"/>
          <w:rPrChange w:id="1917" w:author="Danis Pierre-Alain" w:date="2019-11-21T16:28:00Z">
            <w:rPr/>
          </w:rPrChange>
        </w:rPr>
        <w:t xml:space="preserve"> – fréquence des données météorologiques d’entrée et de la simulation ; les valeurs possibles sont “</w:t>
      </w:r>
      <w:proofErr w:type="spellStart"/>
      <w:r w:rsidRPr="0072190D">
        <w:rPr>
          <w:lang w:val="fr-FR"/>
          <w:rPrChange w:id="1918" w:author="Danis Pierre-Alain" w:date="2019-11-21T16:28:00Z">
            <w:rPr/>
          </w:rPrChange>
        </w:rPr>
        <w:t>daily</w:t>
      </w:r>
      <w:proofErr w:type="spellEnd"/>
      <w:r w:rsidRPr="0072190D">
        <w:rPr>
          <w:lang w:val="fr-FR"/>
          <w:rPrChange w:id="1919" w:author="Danis Pierre-Alain" w:date="2019-11-21T16:28:00Z">
            <w:rPr/>
          </w:rPrChange>
        </w:rPr>
        <w:t>” (journalière), “</w:t>
      </w:r>
      <w:proofErr w:type="spellStart"/>
      <w:r w:rsidRPr="0072190D">
        <w:rPr>
          <w:lang w:val="fr-FR"/>
          <w:rPrChange w:id="1920" w:author="Danis Pierre-Alain" w:date="2019-11-21T16:28:00Z">
            <w:rPr/>
          </w:rPrChange>
        </w:rPr>
        <w:t>weekly</w:t>
      </w:r>
      <w:proofErr w:type="spellEnd"/>
      <w:r w:rsidRPr="0072190D">
        <w:rPr>
          <w:lang w:val="fr-FR"/>
          <w:rPrChange w:id="1921" w:author="Danis Pierre-Alain" w:date="2019-11-21T16:28:00Z">
            <w:rPr/>
          </w:rPrChange>
        </w:rPr>
        <w:t>” (hebdomadaire), “</w:t>
      </w:r>
      <w:proofErr w:type="spellStart"/>
      <w:r w:rsidRPr="0072190D">
        <w:rPr>
          <w:lang w:val="fr-FR"/>
          <w:rPrChange w:id="1922" w:author="Danis Pierre-Alain" w:date="2019-11-21T16:28:00Z">
            <w:rPr/>
          </w:rPrChange>
        </w:rPr>
        <w:t>monthly</w:t>
      </w:r>
      <w:proofErr w:type="spellEnd"/>
      <w:r w:rsidRPr="0072190D">
        <w:rPr>
          <w:lang w:val="fr-FR"/>
          <w:rPrChange w:id="1923" w:author="Danis Pierre-Alain" w:date="2019-11-21T16:28:00Z">
            <w:rPr/>
          </w:rPrChange>
        </w:rPr>
        <w:t>” (mensuelle).</w:t>
      </w:r>
    </w:p>
    <w:p w14:paraId="7CB4327C" w14:textId="77777777" w:rsidR="003B081E" w:rsidRPr="0072190D" w:rsidRDefault="0072190D">
      <w:pPr>
        <w:pStyle w:val="Definition"/>
        <w:numPr>
          <w:ilvl w:val="0"/>
          <w:numId w:val="31"/>
        </w:numPr>
        <w:rPr>
          <w:lang w:val="fr-FR"/>
          <w:rPrChange w:id="1924" w:author="Danis Pierre-Alain" w:date="2019-11-21T16:28:00Z">
            <w:rPr/>
          </w:rPrChange>
        </w:rPr>
        <w:pPrChange w:id="1925" w:author="Danis Pierre-Alain" w:date="2019-11-21T16:28:00Z">
          <w:pPr>
            <w:pStyle w:val="Definition"/>
            <w:numPr>
              <w:numId w:val="48"/>
            </w:numPr>
            <w:tabs>
              <w:tab w:val="num" w:pos="0"/>
            </w:tabs>
            <w:ind w:left="480" w:hanging="480"/>
          </w:pPr>
        </w:pPrChange>
      </w:pPr>
      <w:proofErr w:type="spellStart"/>
      <w:r w:rsidRPr="0072190D">
        <w:rPr>
          <w:b/>
          <w:lang w:val="fr-FR"/>
          <w:rPrChange w:id="1926" w:author="Danis Pierre-Alain" w:date="2019-11-21T16:28:00Z">
            <w:rPr>
              <w:b/>
            </w:rPr>
          </w:rPrChange>
        </w:rPr>
        <w:t>output_periodicity</w:t>
      </w:r>
      <w:proofErr w:type="spellEnd"/>
      <w:r w:rsidRPr="0072190D">
        <w:rPr>
          <w:lang w:val="fr-FR"/>
          <w:rPrChange w:id="1927" w:author="Danis Pierre-Alain" w:date="2019-11-21T16:28:00Z">
            <w:rPr/>
          </w:rPrChange>
        </w:rPr>
        <w:t xml:space="preserve"> – fréquence des données de sortie (implémentée seulement pour simulations journalières) ; es valeurs possibles sont “</w:t>
      </w:r>
      <w:proofErr w:type="spellStart"/>
      <w:r w:rsidRPr="0072190D">
        <w:rPr>
          <w:lang w:val="fr-FR"/>
          <w:rPrChange w:id="1928" w:author="Danis Pierre-Alain" w:date="2019-11-21T16:28:00Z">
            <w:rPr/>
          </w:rPrChange>
        </w:rPr>
        <w:t>daily</w:t>
      </w:r>
      <w:proofErr w:type="spellEnd"/>
      <w:r w:rsidRPr="0072190D">
        <w:rPr>
          <w:lang w:val="fr-FR"/>
          <w:rPrChange w:id="1929" w:author="Danis Pierre-Alain" w:date="2019-11-21T16:28:00Z">
            <w:rPr/>
          </w:rPrChange>
        </w:rPr>
        <w:t>” (journalière), “</w:t>
      </w:r>
      <w:proofErr w:type="spellStart"/>
      <w:r w:rsidRPr="0072190D">
        <w:rPr>
          <w:lang w:val="fr-FR"/>
          <w:rPrChange w:id="1930" w:author="Danis Pierre-Alain" w:date="2019-11-21T16:28:00Z">
            <w:rPr/>
          </w:rPrChange>
        </w:rPr>
        <w:t>weekly</w:t>
      </w:r>
      <w:proofErr w:type="spellEnd"/>
      <w:r w:rsidRPr="0072190D">
        <w:rPr>
          <w:lang w:val="fr-FR"/>
          <w:rPrChange w:id="1931" w:author="Danis Pierre-Alain" w:date="2019-11-21T16:28:00Z">
            <w:rPr/>
          </w:rPrChange>
        </w:rPr>
        <w:t>” (hebdomadaire), “</w:t>
      </w:r>
      <w:proofErr w:type="spellStart"/>
      <w:r w:rsidRPr="0072190D">
        <w:rPr>
          <w:lang w:val="fr-FR"/>
          <w:rPrChange w:id="1932" w:author="Danis Pierre-Alain" w:date="2019-11-21T16:28:00Z">
            <w:rPr/>
          </w:rPrChange>
        </w:rPr>
        <w:t>monthly</w:t>
      </w:r>
      <w:proofErr w:type="spellEnd"/>
      <w:r w:rsidRPr="0072190D">
        <w:rPr>
          <w:lang w:val="fr-FR"/>
          <w:rPrChange w:id="1933" w:author="Danis Pierre-Alain" w:date="2019-11-21T16:28:00Z">
            <w:rPr/>
          </w:rPrChange>
        </w:rPr>
        <w:t>” (mensuelle).</w:t>
      </w:r>
    </w:p>
    <w:p w14:paraId="2801A6D3" w14:textId="77777777" w:rsidR="003B081E" w:rsidRDefault="0072190D">
      <w:pPr>
        <w:pStyle w:val="Definition"/>
        <w:numPr>
          <w:ilvl w:val="0"/>
          <w:numId w:val="31"/>
        </w:numPr>
        <w:pPrChange w:id="1934" w:author="Danis Pierre-Alain" w:date="2019-11-21T16:28:00Z">
          <w:pPr>
            <w:pStyle w:val="Definition"/>
            <w:numPr>
              <w:numId w:val="48"/>
            </w:numPr>
            <w:tabs>
              <w:tab w:val="num" w:pos="0"/>
            </w:tabs>
            <w:ind w:left="480" w:hanging="480"/>
          </w:pPr>
        </w:pPrChange>
      </w:pPr>
      <w:proofErr w:type="spellStart"/>
      <w:r w:rsidRPr="0072190D">
        <w:rPr>
          <w:b/>
          <w:lang w:val="fr-FR"/>
          <w:rPrChange w:id="1935" w:author="Danis Pierre-Alain" w:date="2019-11-21T16:28:00Z">
            <w:rPr>
              <w:b/>
            </w:rPr>
          </w:rPrChange>
        </w:rPr>
        <w:t>validation_data_file</w:t>
      </w:r>
      <w:proofErr w:type="spellEnd"/>
      <w:r w:rsidRPr="0072190D">
        <w:rPr>
          <w:lang w:val="fr-FR"/>
          <w:rPrChange w:id="1936" w:author="Danis Pierre-Alain" w:date="2019-11-21T16:28:00Z">
            <w:rPr/>
          </w:rPrChange>
        </w:rPr>
        <w:t xml:space="preserve"> – chemin du fichier contenant données observées pour calculer les statistiques d’erreur. Si </w:t>
      </w:r>
      <w:proofErr w:type="spellStart"/>
      <w:r w:rsidRPr="0072190D">
        <w:rPr>
          <w:lang w:val="fr-FR"/>
          <w:rPrChange w:id="1937" w:author="Danis Pierre-Alain" w:date="2019-11-21T16:28:00Z">
            <w:rPr/>
          </w:rPrChange>
        </w:rPr>
        <w:t>validation_data_file</w:t>
      </w:r>
      <w:proofErr w:type="spellEnd"/>
      <w:r w:rsidRPr="0072190D">
        <w:rPr>
          <w:lang w:val="fr-FR"/>
          <w:rPrChange w:id="1938" w:author="Danis Pierre-Alain" w:date="2019-11-21T16:28:00Z">
            <w:rPr/>
          </w:rPrChange>
        </w:rPr>
        <w:t xml:space="preserve"> est défini, il faut définir aussi </w:t>
      </w:r>
      <w:proofErr w:type="spellStart"/>
      <w:r w:rsidRPr="0072190D">
        <w:rPr>
          <w:lang w:val="fr-FR"/>
          <w:rPrChange w:id="1939" w:author="Danis Pierre-Alain" w:date="2019-11-21T16:28:00Z">
            <w:rPr/>
          </w:rPrChange>
        </w:rPr>
        <w:t>validation_res_file</w:t>
      </w:r>
      <w:proofErr w:type="spellEnd"/>
      <w:r w:rsidRPr="0072190D">
        <w:rPr>
          <w:lang w:val="fr-FR"/>
          <w:rPrChange w:id="1940" w:author="Danis Pierre-Alain" w:date="2019-11-21T16:28:00Z">
            <w:rPr/>
          </w:rPrChange>
        </w:rPr>
        <w:t xml:space="preserve">. Si c’est None, les statistiques d’erreur ne sont pas calculées. </w:t>
      </w:r>
      <w:r>
        <w:t xml:space="preserve">La validation </w:t>
      </w:r>
      <w:proofErr w:type="spellStart"/>
      <w:r>
        <w:t>est</w:t>
      </w:r>
      <w:proofErr w:type="spellEnd"/>
      <w:r>
        <w:t xml:space="preserve"> </w:t>
      </w:r>
      <w:proofErr w:type="spellStart"/>
      <w:r>
        <w:t>implémentée</w:t>
      </w:r>
      <w:proofErr w:type="spellEnd"/>
      <w:r>
        <w:t xml:space="preserve"> </w:t>
      </w:r>
      <w:proofErr w:type="spellStart"/>
      <w:r>
        <w:t>uniquement</w:t>
      </w:r>
      <w:proofErr w:type="spellEnd"/>
      <w:r>
        <w:t xml:space="preserve"> pour simulations journalières.</w:t>
      </w:r>
    </w:p>
    <w:p w14:paraId="6269B628" w14:textId="77777777" w:rsidR="003B081E" w:rsidRPr="0072190D" w:rsidRDefault="0072190D">
      <w:pPr>
        <w:pStyle w:val="Definition"/>
        <w:numPr>
          <w:ilvl w:val="0"/>
          <w:numId w:val="31"/>
        </w:numPr>
        <w:rPr>
          <w:lang w:val="fr-FR"/>
          <w:rPrChange w:id="1941" w:author="Danis Pierre-Alain" w:date="2019-11-21T16:28:00Z">
            <w:rPr/>
          </w:rPrChange>
        </w:rPr>
        <w:pPrChange w:id="1942" w:author="Danis Pierre-Alain" w:date="2019-11-21T16:28:00Z">
          <w:pPr>
            <w:pStyle w:val="Definition"/>
            <w:numPr>
              <w:numId w:val="48"/>
            </w:numPr>
            <w:tabs>
              <w:tab w:val="num" w:pos="0"/>
            </w:tabs>
            <w:ind w:left="480" w:hanging="480"/>
          </w:pPr>
        </w:pPrChange>
      </w:pPr>
      <w:proofErr w:type="spellStart"/>
      <w:r w:rsidRPr="0072190D">
        <w:rPr>
          <w:b/>
          <w:lang w:val="fr-FR"/>
          <w:rPrChange w:id="1943" w:author="Danis Pierre-Alain" w:date="2019-11-21T16:28:00Z">
            <w:rPr>
              <w:b/>
            </w:rPr>
          </w:rPrChange>
        </w:rPr>
        <w:t>validation_res_file</w:t>
      </w:r>
      <w:proofErr w:type="spellEnd"/>
      <w:r w:rsidRPr="0072190D">
        <w:rPr>
          <w:lang w:val="fr-FR"/>
          <w:rPrChange w:id="1944" w:author="Danis Pierre-Alain" w:date="2019-11-21T16:28:00Z">
            <w:rPr/>
          </w:rPrChange>
        </w:rPr>
        <w:t xml:space="preserve"> – chemin du fichier où écrire les résultats de la validation. Il nécessite la définition d’un fichier </w:t>
      </w:r>
      <w:proofErr w:type="spellStart"/>
      <w:r w:rsidRPr="0072190D">
        <w:rPr>
          <w:lang w:val="fr-FR"/>
          <w:rPrChange w:id="1945" w:author="Danis Pierre-Alain" w:date="2019-11-21T16:28:00Z">
            <w:rPr/>
          </w:rPrChange>
        </w:rPr>
        <w:t>validation_data_file</w:t>
      </w:r>
      <w:proofErr w:type="spellEnd"/>
      <w:r w:rsidRPr="0072190D">
        <w:rPr>
          <w:lang w:val="fr-FR"/>
          <w:rPrChange w:id="1946" w:author="Danis Pierre-Alain" w:date="2019-11-21T16:28:00Z">
            <w:rPr/>
          </w:rPrChange>
        </w:rPr>
        <w:t xml:space="preserve"> valide.</w:t>
      </w:r>
    </w:p>
    <w:p w14:paraId="0C7DFDA4" w14:textId="77777777" w:rsidR="003B081E" w:rsidRPr="0072190D" w:rsidRDefault="0072190D">
      <w:pPr>
        <w:pStyle w:val="Definition"/>
        <w:rPr>
          <w:lang w:val="fr-FR"/>
          <w:rPrChange w:id="1947" w:author="Danis Pierre-Alain" w:date="2019-11-21T16:28:00Z">
            <w:rPr/>
          </w:rPrChange>
        </w:rPr>
      </w:pPr>
      <w:r w:rsidRPr="0072190D">
        <w:rPr>
          <w:lang w:val="fr-FR"/>
          <w:rPrChange w:id="1948" w:author="Danis Pierre-Alain" w:date="2019-11-21T16:28:00Z">
            <w:rPr/>
          </w:rPrChange>
        </w:rPr>
        <w:t>Retourne</w:t>
      </w:r>
    </w:p>
    <w:p w14:paraId="58783FA3" w14:textId="77777777" w:rsidR="003B081E" w:rsidRPr="0072190D" w:rsidRDefault="0072190D">
      <w:pPr>
        <w:pStyle w:val="Definition"/>
        <w:rPr>
          <w:lang w:val="fr-FR"/>
          <w:rPrChange w:id="1949" w:author="Danis Pierre-Alain" w:date="2019-11-21T16:28:00Z">
            <w:rPr/>
          </w:rPrChange>
        </w:rPr>
      </w:pPr>
      <w:r w:rsidRPr="0072190D">
        <w:rPr>
          <w:lang w:val="fr-FR"/>
          <w:rPrChange w:id="1950" w:author="Danis Pierre-Alain" w:date="2019-11-21T16:28:00Z">
            <w:rPr/>
          </w:rPrChange>
        </w:rPr>
        <w:t xml:space="preserve">Un fichier texte nommé </w:t>
      </w:r>
      <w:proofErr w:type="spellStart"/>
      <w:r w:rsidRPr="0072190D">
        <w:rPr>
          <w:lang w:val="fr-FR"/>
          <w:rPrChange w:id="1951" w:author="Danis Pierre-Alain" w:date="2019-11-21T16:28:00Z">
            <w:rPr/>
          </w:rPrChange>
        </w:rPr>
        <w:t>output_file</w:t>
      </w:r>
      <w:proofErr w:type="spellEnd"/>
      <w:r w:rsidRPr="0072190D">
        <w:rPr>
          <w:lang w:val="fr-FR"/>
          <w:rPrChange w:id="1952" w:author="Danis Pierre-Alain" w:date="2019-11-21T16:28:00Z">
            <w:rPr/>
          </w:rPrChange>
        </w:rPr>
        <w:t xml:space="preserve"> est écrit. Si </w:t>
      </w:r>
      <w:proofErr w:type="spellStart"/>
      <w:r w:rsidRPr="0072190D">
        <w:rPr>
          <w:lang w:val="fr-FR"/>
          <w:rPrChange w:id="1953" w:author="Danis Pierre-Alain" w:date="2019-11-21T16:28:00Z">
            <w:rPr/>
          </w:rPrChange>
        </w:rPr>
        <w:t>par_file</w:t>
      </w:r>
      <w:proofErr w:type="spellEnd"/>
      <w:r w:rsidRPr="0072190D">
        <w:rPr>
          <w:lang w:val="fr-FR"/>
          <w:rPrChange w:id="1954" w:author="Danis Pierre-Alain" w:date="2019-11-21T16:28:00Z">
            <w:rPr/>
          </w:rPrChange>
        </w:rPr>
        <w:t xml:space="preserve"> n’existe pas, il est créé aussi par cette fonction. Si des données de validation sont fournies, le fichier </w:t>
      </w:r>
      <w:proofErr w:type="spellStart"/>
      <w:r w:rsidRPr="0072190D">
        <w:rPr>
          <w:lang w:val="fr-FR"/>
          <w:rPrChange w:id="1955" w:author="Danis Pierre-Alain" w:date="2019-11-21T16:28:00Z">
            <w:rPr/>
          </w:rPrChange>
        </w:rPr>
        <w:t>validation_res_file</w:t>
      </w:r>
      <w:proofErr w:type="spellEnd"/>
      <w:r w:rsidRPr="0072190D">
        <w:rPr>
          <w:lang w:val="fr-FR"/>
          <w:rPrChange w:id="1956" w:author="Danis Pierre-Alain" w:date="2019-11-21T16:28:00Z">
            <w:rPr/>
          </w:rPrChange>
        </w:rPr>
        <w:t xml:space="preserve"> contenant information sur les statistiques d’erreur est créé aussi.</w:t>
      </w:r>
    </w:p>
    <w:p w14:paraId="182E3FDC" w14:textId="77777777" w:rsidR="003B081E" w:rsidRDefault="0072190D">
      <w:pPr>
        <w:pStyle w:val="DefinitionTerm"/>
      </w:pPr>
      <w:r w:rsidRPr="0072190D">
        <w:rPr>
          <w:lang w:val="fr-FR"/>
          <w:rPrChange w:id="1957" w:author="Danis Pierre-Alain" w:date="2019-11-21T16:28:00Z">
            <w:rPr/>
          </w:rPrChange>
        </w:rPr>
        <w:t xml:space="preserve"> </w:t>
      </w:r>
      <w:proofErr w:type="spellStart"/>
      <w:r>
        <w:rPr>
          <w:rStyle w:val="VerbatimChar"/>
        </w:rPr>
        <w:t>okp_model.water_</w:t>
      </w:r>
      <w:proofErr w:type="gramStart"/>
      <w:r>
        <w:rPr>
          <w:rStyle w:val="VerbatimChar"/>
        </w:rPr>
        <w:t>density</w:t>
      </w:r>
      <w:proofErr w:type="spellEnd"/>
      <w:r>
        <w:t>(</w:t>
      </w:r>
      <w:proofErr w:type="gramEnd"/>
      <w:r>
        <w:rPr>
          <w:i/>
        </w:rPr>
        <w:t>temp</w:t>
      </w:r>
      <w:r>
        <w:t>)</w:t>
      </w:r>
      <w:hyperlink w:anchor="okp_model.water_density">
        <w:r>
          <w:rPr>
            <w:rStyle w:val="Lienhypertexte"/>
          </w:rPr>
          <w:t>¶</w:t>
        </w:r>
      </w:hyperlink>
    </w:p>
    <w:p w14:paraId="4154A720" w14:textId="77777777" w:rsidR="003B081E" w:rsidRPr="0072190D" w:rsidRDefault="0072190D">
      <w:pPr>
        <w:pStyle w:val="Definition"/>
        <w:rPr>
          <w:lang w:val="fr-FR"/>
          <w:rPrChange w:id="1958" w:author="Danis Pierre-Alain" w:date="2019-11-21T16:28:00Z">
            <w:rPr/>
          </w:rPrChange>
        </w:rPr>
      </w:pPr>
      <w:r w:rsidRPr="0072190D">
        <w:rPr>
          <w:lang w:val="fr-FR"/>
          <w:rPrChange w:id="1959" w:author="Danis Pierre-Alain" w:date="2019-11-21T16:28:00Z">
            <w:rPr/>
          </w:rPrChange>
        </w:rPr>
        <w:t>Calcule la densité de l’eau en fonction de la température.</w:t>
      </w:r>
    </w:p>
    <w:p w14:paraId="679C460C" w14:textId="77777777" w:rsidR="003B081E" w:rsidRPr="0072190D" w:rsidRDefault="0072190D">
      <w:pPr>
        <w:pStyle w:val="Definition"/>
        <w:rPr>
          <w:lang w:val="fr-FR"/>
          <w:rPrChange w:id="1960" w:author="Danis Pierre-Alain" w:date="2019-11-21T16:28:00Z">
            <w:rPr/>
          </w:rPrChange>
        </w:rPr>
      </w:pPr>
      <w:r w:rsidRPr="0072190D">
        <w:rPr>
          <w:lang w:val="fr-FR"/>
          <w:rPrChange w:id="1961" w:author="Danis Pierre-Alain" w:date="2019-11-21T16:28:00Z">
            <w:rPr/>
          </w:rPrChange>
        </w:rPr>
        <w:t>Paramètres</w:t>
      </w:r>
    </w:p>
    <w:p w14:paraId="713828E0" w14:textId="77777777" w:rsidR="003B081E" w:rsidRPr="0072190D" w:rsidRDefault="0072190D">
      <w:pPr>
        <w:pStyle w:val="Definition"/>
        <w:rPr>
          <w:lang w:val="fr-FR"/>
          <w:rPrChange w:id="1962" w:author="Danis Pierre-Alain" w:date="2019-11-21T16:28:00Z">
            <w:rPr/>
          </w:rPrChange>
        </w:rPr>
      </w:pPr>
      <w:proofErr w:type="spellStart"/>
      <w:proofErr w:type="gramStart"/>
      <w:r w:rsidRPr="0072190D">
        <w:rPr>
          <w:b/>
          <w:lang w:val="fr-FR"/>
          <w:rPrChange w:id="1963" w:author="Danis Pierre-Alain" w:date="2019-11-21T16:28:00Z">
            <w:rPr>
              <w:b/>
            </w:rPr>
          </w:rPrChange>
        </w:rPr>
        <w:t>temp</w:t>
      </w:r>
      <w:proofErr w:type="spellEnd"/>
      <w:proofErr w:type="gramEnd"/>
      <w:r w:rsidRPr="0072190D">
        <w:rPr>
          <w:lang w:val="fr-FR"/>
          <w:rPrChange w:id="1964" w:author="Danis Pierre-Alain" w:date="2019-11-21T16:28:00Z">
            <w:rPr/>
          </w:rPrChange>
        </w:rPr>
        <w:t xml:space="preserve"> – température de l’eau (ºC).</w:t>
      </w:r>
    </w:p>
    <w:p w14:paraId="12851682" w14:textId="77777777" w:rsidR="003B081E" w:rsidRPr="0072190D" w:rsidRDefault="0072190D">
      <w:pPr>
        <w:pStyle w:val="Definition"/>
        <w:rPr>
          <w:lang w:val="fr-FR"/>
          <w:rPrChange w:id="1965" w:author="Danis Pierre-Alain" w:date="2019-11-21T16:28:00Z">
            <w:rPr/>
          </w:rPrChange>
        </w:rPr>
      </w:pPr>
      <w:r w:rsidRPr="0072190D">
        <w:rPr>
          <w:lang w:val="fr-FR"/>
          <w:rPrChange w:id="1966" w:author="Danis Pierre-Alain" w:date="2019-11-21T16:28:00Z">
            <w:rPr/>
          </w:rPrChange>
        </w:rPr>
        <w:t>Retourne</w:t>
      </w:r>
    </w:p>
    <w:p w14:paraId="16BD39E4" w14:textId="77777777" w:rsidR="003B081E" w:rsidRPr="0072190D" w:rsidRDefault="0072190D">
      <w:pPr>
        <w:pStyle w:val="Definition"/>
        <w:rPr>
          <w:lang w:val="fr-FR"/>
          <w:rPrChange w:id="1967" w:author="Danis Pierre-Alain" w:date="2019-11-21T16:28:00Z">
            <w:rPr/>
          </w:rPrChange>
        </w:rPr>
      </w:pPr>
      <w:r w:rsidRPr="0072190D">
        <w:rPr>
          <w:lang w:val="fr-FR"/>
          <w:rPrChange w:id="1968" w:author="Danis Pierre-Alain" w:date="2019-11-21T16:28:00Z">
            <w:rPr/>
          </w:rPrChange>
        </w:rPr>
        <w:t>La densité de l’eau (kg/</w:t>
      </w:r>
      <w:proofErr w:type="spellStart"/>
      <w:r w:rsidRPr="0072190D">
        <w:rPr>
          <w:lang w:val="fr-FR"/>
          <w:rPrChange w:id="1969" w:author="Danis Pierre-Alain" w:date="2019-11-21T16:28:00Z">
            <w:rPr/>
          </w:rPrChange>
        </w:rPr>
        <w:t>m</w:t>
      </w:r>
      <w:r w:rsidRPr="0072190D">
        <w:rPr>
          <w:vertAlign w:val="superscript"/>
          <w:lang w:val="fr-FR"/>
          <w:rPrChange w:id="1970" w:author="Danis Pierre-Alain" w:date="2019-11-21T16:28:00Z">
            <w:rPr>
              <w:vertAlign w:val="superscript"/>
            </w:rPr>
          </w:rPrChange>
        </w:rPr>
        <w:t>3</w:t>
      </w:r>
      <w:proofErr w:type="spellEnd"/>
      <w:r w:rsidRPr="0072190D">
        <w:rPr>
          <w:lang w:val="fr-FR"/>
          <w:rPrChange w:id="1971" w:author="Danis Pierre-Alain" w:date="2019-11-21T16:28:00Z">
            <w:rPr/>
          </w:rPrChange>
        </w:rPr>
        <w:t xml:space="preserve">) est calculée avec la formule de </w:t>
      </w:r>
      <w:proofErr w:type="spellStart"/>
      <w:r w:rsidRPr="0072190D">
        <w:rPr>
          <w:lang w:val="fr-FR"/>
          <w:rPrChange w:id="1972" w:author="Danis Pierre-Alain" w:date="2019-11-21T16:28:00Z">
            <w:rPr/>
          </w:rPrChange>
        </w:rPr>
        <w:t>Markofsky</w:t>
      </w:r>
      <w:proofErr w:type="spellEnd"/>
      <w:r w:rsidRPr="0072190D">
        <w:rPr>
          <w:lang w:val="fr-FR"/>
          <w:rPrChange w:id="1973" w:author="Danis Pierre-Alain" w:date="2019-11-21T16:28:00Z">
            <w:rPr/>
          </w:rPrChange>
        </w:rPr>
        <w:t xml:space="preserve"> &amp; </w:t>
      </w:r>
      <w:proofErr w:type="spellStart"/>
      <w:r w:rsidRPr="0072190D">
        <w:rPr>
          <w:lang w:val="fr-FR"/>
          <w:rPrChange w:id="1974" w:author="Danis Pierre-Alain" w:date="2019-11-21T16:28:00Z">
            <w:rPr/>
          </w:rPrChange>
        </w:rPr>
        <w:t>Harleman</w:t>
      </w:r>
      <w:proofErr w:type="spellEnd"/>
      <w:r w:rsidRPr="0072190D">
        <w:rPr>
          <w:lang w:val="fr-FR"/>
          <w:rPrChange w:id="1975" w:author="Danis Pierre-Alain" w:date="2019-11-21T16:28:00Z">
            <w:rPr/>
          </w:rPrChange>
        </w:rPr>
        <w:t xml:space="preserve"> (1971).</w:t>
      </w:r>
    </w:p>
    <w:p w14:paraId="7462B04C" w14:textId="77777777" w:rsidR="003B081E" w:rsidRDefault="0072190D">
      <w:pPr>
        <w:pStyle w:val="Definition"/>
      </w:pPr>
      <w:proofErr w:type="spellStart"/>
      <w:r>
        <w:t>Références</w:t>
      </w:r>
      <w:proofErr w:type="spellEnd"/>
    </w:p>
    <w:p w14:paraId="091256F6" w14:textId="77777777" w:rsidR="003B081E" w:rsidRDefault="0072190D">
      <w:pPr>
        <w:pStyle w:val="Definition"/>
        <w:numPr>
          <w:ilvl w:val="0"/>
          <w:numId w:val="32"/>
        </w:numPr>
        <w:pPrChange w:id="1976" w:author="Danis Pierre-Alain" w:date="2019-11-21T16:28:00Z">
          <w:pPr>
            <w:pStyle w:val="Definition"/>
            <w:numPr>
              <w:numId w:val="48"/>
            </w:numPr>
            <w:tabs>
              <w:tab w:val="num" w:pos="0"/>
            </w:tabs>
            <w:ind w:left="480" w:hanging="480"/>
          </w:pPr>
        </w:pPrChange>
      </w:pPr>
      <w:r>
        <w:t xml:space="preserve">Markofsky, M. and Harleman, D. R. F. (1971) </w:t>
      </w:r>
      <w:r>
        <w:rPr>
          <w:i/>
        </w:rPr>
        <w:t>A predictive model for thermal stratification and water quality in reservoirs.</w:t>
      </w:r>
      <w:r>
        <w:t xml:space="preserve"> Environmental Protection Agency.</w:t>
      </w:r>
    </w:p>
    <w:p w14:paraId="1F9EDEE1" w14:textId="77777777" w:rsidR="003B081E" w:rsidRDefault="003B081E">
      <w:pPr>
        <w:pStyle w:val="Compact"/>
      </w:pPr>
    </w:p>
    <w:p w14:paraId="2CD92A77" w14:textId="77777777" w:rsidR="003B081E" w:rsidRDefault="0072190D">
      <w:pPr>
        <w:pStyle w:val="Titre3"/>
      </w:pPr>
      <w:bookmarkStart w:id="1977" w:name="module-validation"/>
      <w:bookmarkEnd w:id="1977"/>
      <w:r>
        <w:t xml:space="preserve">Module </w:t>
      </w:r>
      <w:r>
        <w:rPr>
          <w:rStyle w:val="VerbatimChar"/>
        </w:rPr>
        <w:t>validation</w:t>
      </w:r>
      <w:hyperlink w:anchor="module-validation">
        <w:r>
          <w:rPr>
            <w:rStyle w:val="Lienhypertexte"/>
          </w:rPr>
          <w:t>¶</w:t>
        </w:r>
      </w:hyperlink>
    </w:p>
    <w:p w14:paraId="223EF112" w14:textId="77777777" w:rsidR="003B081E" w:rsidRPr="0072190D" w:rsidRDefault="0072190D">
      <w:pPr>
        <w:pStyle w:val="FirstParagraph"/>
        <w:rPr>
          <w:lang w:val="fr-FR"/>
          <w:rPrChange w:id="1978" w:author="Danis Pierre-Alain" w:date="2019-11-21T16:28:00Z">
            <w:rPr/>
          </w:rPrChange>
        </w:rPr>
      </w:pPr>
      <w:r w:rsidRPr="0072190D">
        <w:rPr>
          <w:lang w:val="fr-FR"/>
          <w:rPrChange w:id="1979" w:author="Danis Pierre-Alain" w:date="2019-11-21T16:28:00Z">
            <w:rPr/>
          </w:rPrChange>
        </w:rPr>
        <w:t>Fonctions la validation des résultats des simulations.</w:t>
      </w:r>
    </w:p>
    <w:p w14:paraId="63B31136" w14:textId="77777777" w:rsidR="003B081E" w:rsidRPr="0072190D" w:rsidRDefault="0072190D">
      <w:pPr>
        <w:pStyle w:val="Corpsdetexte"/>
        <w:rPr>
          <w:lang w:val="fr-FR"/>
          <w:rPrChange w:id="1980" w:author="Danis Pierre-Alain" w:date="2019-11-21T16:28:00Z">
            <w:rPr/>
          </w:rPrChange>
        </w:rPr>
      </w:pPr>
      <w:r w:rsidRPr="0072190D">
        <w:rPr>
          <w:lang w:val="fr-FR"/>
          <w:rPrChange w:id="1981" w:author="Danis Pierre-Alain" w:date="2019-11-21T16:28:00Z">
            <w:rPr/>
          </w:rPrChange>
        </w:rPr>
        <w:t>Ce module contient uniquement une fonction, utilisée pour valider les résultats de simulation :</w:t>
      </w:r>
    </w:p>
    <w:p w14:paraId="67A81E01" w14:textId="77777777" w:rsidR="003B081E" w:rsidRPr="0072190D" w:rsidRDefault="0072190D">
      <w:pPr>
        <w:numPr>
          <w:ilvl w:val="0"/>
          <w:numId w:val="33"/>
        </w:numPr>
        <w:rPr>
          <w:lang w:val="fr-FR"/>
          <w:rPrChange w:id="1982" w:author="Danis Pierre-Alain" w:date="2019-11-21T16:28:00Z">
            <w:rPr/>
          </w:rPrChange>
        </w:rPr>
        <w:pPrChange w:id="1983" w:author="Danis Pierre-Alain" w:date="2019-11-21T16:28:00Z">
          <w:pPr>
            <w:numPr>
              <w:numId w:val="48"/>
            </w:numPr>
            <w:tabs>
              <w:tab w:val="num" w:pos="0"/>
            </w:tabs>
            <w:ind w:left="480" w:hanging="480"/>
          </w:pPr>
        </w:pPrChange>
      </w:pPr>
      <w:proofErr w:type="spellStart"/>
      <w:r w:rsidRPr="0072190D">
        <w:rPr>
          <w:lang w:val="fr-FR"/>
          <w:rPrChange w:id="1984" w:author="Danis Pierre-Alain" w:date="2019-11-21T16:28:00Z">
            <w:rPr/>
          </w:rPrChange>
        </w:rPr>
        <w:t>error_statistics</w:t>
      </w:r>
      <w:proofErr w:type="spellEnd"/>
      <w:r w:rsidRPr="0072190D">
        <w:rPr>
          <w:lang w:val="fr-FR"/>
          <w:rPrChange w:id="1985" w:author="Danis Pierre-Alain" w:date="2019-11-21T16:28:00Z">
            <w:rPr/>
          </w:rPrChange>
        </w:rPr>
        <w:t xml:space="preserve"> : calcule statistiques d’erreur.</w:t>
      </w:r>
    </w:p>
    <w:p w14:paraId="379400F4" w14:textId="77777777" w:rsidR="003B081E" w:rsidRPr="0072190D" w:rsidRDefault="0072190D">
      <w:pPr>
        <w:pStyle w:val="DefinitionTerm"/>
        <w:rPr>
          <w:lang w:val="fr-FR"/>
          <w:rPrChange w:id="1986" w:author="Danis Pierre-Alain" w:date="2019-11-21T16:28:00Z">
            <w:rPr/>
          </w:rPrChange>
        </w:rPr>
      </w:pPr>
      <w:r w:rsidRPr="0072190D">
        <w:rPr>
          <w:lang w:val="fr-FR"/>
          <w:rPrChange w:id="1987" w:author="Danis Pierre-Alain" w:date="2019-11-21T16:28:00Z">
            <w:rPr/>
          </w:rPrChange>
        </w:rPr>
        <w:t xml:space="preserve"> </w:t>
      </w:r>
      <w:proofErr w:type="spellStart"/>
      <w:r w:rsidRPr="0072190D">
        <w:rPr>
          <w:rStyle w:val="VerbatimChar"/>
          <w:lang w:val="fr-FR"/>
          <w:rPrChange w:id="1988" w:author="Danis Pierre-Alain" w:date="2019-11-21T16:28:00Z">
            <w:rPr>
              <w:rStyle w:val="VerbatimChar"/>
            </w:rPr>
          </w:rPrChange>
        </w:rPr>
        <w:t>validation.error_</w:t>
      </w:r>
      <w:proofErr w:type="gramStart"/>
      <w:r w:rsidRPr="0072190D">
        <w:rPr>
          <w:rStyle w:val="VerbatimChar"/>
          <w:lang w:val="fr-FR"/>
          <w:rPrChange w:id="1989" w:author="Danis Pierre-Alain" w:date="2019-11-21T16:28:00Z">
            <w:rPr>
              <w:rStyle w:val="VerbatimChar"/>
            </w:rPr>
          </w:rPrChange>
        </w:rPr>
        <w:t>statistics</w:t>
      </w:r>
      <w:proofErr w:type="spellEnd"/>
      <w:r w:rsidRPr="0072190D">
        <w:rPr>
          <w:lang w:val="fr-FR"/>
          <w:rPrChange w:id="1990" w:author="Danis Pierre-Alain" w:date="2019-11-21T16:28:00Z">
            <w:rPr/>
          </w:rPrChange>
        </w:rPr>
        <w:t>(</w:t>
      </w:r>
      <w:proofErr w:type="spellStart"/>
      <w:proofErr w:type="gramEnd"/>
      <w:r w:rsidRPr="0072190D">
        <w:rPr>
          <w:i/>
          <w:lang w:val="fr-FR"/>
          <w:rPrChange w:id="1991" w:author="Danis Pierre-Alain" w:date="2019-11-21T16:28:00Z">
            <w:rPr>
              <w:i/>
            </w:rPr>
          </w:rPrChange>
        </w:rPr>
        <w:t>t_sim</w:t>
      </w:r>
      <w:proofErr w:type="spellEnd"/>
      <w:r w:rsidRPr="0072190D">
        <w:rPr>
          <w:lang w:val="fr-FR"/>
          <w:rPrChange w:id="1992" w:author="Danis Pierre-Alain" w:date="2019-11-21T16:28:00Z">
            <w:rPr/>
          </w:rPrChange>
        </w:rPr>
        <w:t xml:space="preserve">, </w:t>
      </w:r>
      <w:proofErr w:type="spellStart"/>
      <w:r w:rsidRPr="0072190D">
        <w:rPr>
          <w:i/>
          <w:lang w:val="fr-FR"/>
          <w:rPrChange w:id="1993" w:author="Danis Pierre-Alain" w:date="2019-11-21T16:28:00Z">
            <w:rPr>
              <w:i/>
            </w:rPr>
          </w:rPrChange>
        </w:rPr>
        <w:t>v_sim</w:t>
      </w:r>
      <w:proofErr w:type="spellEnd"/>
      <w:r w:rsidRPr="0072190D">
        <w:rPr>
          <w:lang w:val="fr-FR"/>
          <w:rPrChange w:id="1994" w:author="Danis Pierre-Alain" w:date="2019-11-21T16:28:00Z">
            <w:rPr/>
          </w:rPrChange>
        </w:rPr>
        <w:t xml:space="preserve">, </w:t>
      </w:r>
      <w:proofErr w:type="spellStart"/>
      <w:r w:rsidRPr="0072190D">
        <w:rPr>
          <w:i/>
          <w:lang w:val="fr-FR"/>
          <w:rPrChange w:id="1995" w:author="Danis Pierre-Alain" w:date="2019-11-21T16:28:00Z">
            <w:rPr>
              <w:i/>
            </w:rPr>
          </w:rPrChange>
        </w:rPr>
        <w:t>t_obs</w:t>
      </w:r>
      <w:proofErr w:type="spellEnd"/>
      <w:r w:rsidRPr="0072190D">
        <w:rPr>
          <w:lang w:val="fr-FR"/>
          <w:rPrChange w:id="1996" w:author="Danis Pierre-Alain" w:date="2019-11-21T16:28:00Z">
            <w:rPr/>
          </w:rPrChange>
        </w:rPr>
        <w:t xml:space="preserve">, </w:t>
      </w:r>
      <w:proofErr w:type="spellStart"/>
      <w:r w:rsidRPr="0072190D">
        <w:rPr>
          <w:i/>
          <w:lang w:val="fr-FR"/>
          <w:rPrChange w:id="1997" w:author="Danis Pierre-Alain" w:date="2019-11-21T16:28:00Z">
            <w:rPr>
              <w:i/>
            </w:rPr>
          </w:rPrChange>
        </w:rPr>
        <w:t>v_obs</w:t>
      </w:r>
      <w:proofErr w:type="spellEnd"/>
      <w:r w:rsidRPr="0072190D">
        <w:rPr>
          <w:lang w:val="fr-FR"/>
          <w:rPrChange w:id="1998" w:author="Danis Pierre-Alain" w:date="2019-11-21T16:28:00Z">
            <w:rPr/>
          </w:rPrChange>
        </w:rPr>
        <w:t>)</w:t>
      </w:r>
      <w:r>
        <w:fldChar w:fldCharType="begin"/>
      </w:r>
      <w:r w:rsidRPr="0072190D">
        <w:rPr>
          <w:lang w:val="fr-FR"/>
          <w:rPrChange w:id="1999" w:author="Danis Pierre-Alain" w:date="2019-11-21T16:28:00Z">
            <w:rPr/>
          </w:rPrChange>
        </w:rPr>
        <w:instrText xml:space="preserve"> HYPERLINK \l "validation.error_statistics" \h </w:instrText>
      </w:r>
      <w:r>
        <w:fldChar w:fldCharType="separate"/>
      </w:r>
      <w:r w:rsidRPr="0072190D">
        <w:rPr>
          <w:rStyle w:val="Lienhypertexte"/>
          <w:lang w:val="fr-FR"/>
          <w:rPrChange w:id="2000" w:author="Danis Pierre-Alain" w:date="2019-11-21T16:28:00Z">
            <w:rPr>
              <w:rStyle w:val="Lienhypertexte"/>
            </w:rPr>
          </w:rPrChange>
        </w:rPr>
        <w:t>¶</w:t>
      </w:r>
      <w:r>
        <w:rPr>
          <w:rStyle w:val="Lienhypertexte"/>
        </w:rPr>
        <w:fldChar w:fldCharType="end"/>
      </w:r>
    </w:p>
    <w:p w14:paraId="43F55C65" w14:textId="77777777" w:rsidR="003B081E" w:rsidRPr="0072190D" w:rsidRDefault="0072190D">
      <w:pPr>
        <w:pStyle w:val="Definition"/>
        <w:rPr>
          <w:lang w:val="fr-FR"/>
          <w:rPrChange w:id="2001" w:author="Danis Pierre-Alain" w:date="2019-11-21T16:28:00Z">
            <w:rPr/>
          </w:rPrChange>
        </w:rPr>
      </w:pPr>
      <w:r w:rsidRPr="0072190D">
        <w:rPr>
          <w:lang w:val="fr-FR"/>
          <w:rPrChange w:id="2002" w:author="Danis Pierre-Alain" w:date="2019-11-21T16:28:00Z">
            <w:rPr/>
          </w:rPrChange>
        </w:rPr>
        <w:t>Calcule statistiques d’erreur.</w:t>
      </w:r>
    </w:p>
    <w:p w14:paraId="36E65AAB" w14:textId="77777777" w:rsidR="003B081E" w:rsidRDefault="0072190D">
      <w:pPr>
        <w:pStyle w:val="Definition"/>
      </w:pPr>
      <w:proofErr w:type="spellStart"/>
      <w:r>
        <w:t>Paramètres</w:t>
      </w:r>
      <w:proofErr w:type="spellEnd"/>
    </w:p>
    <w:p w14:paraId="3E313301" w14:textId="77777777" w:rsidR="003B081E" w:rsidRPr="0072190D" w:rsidRDefault="0072190D">
      <w:pPr>
        <w:pStyle w:val="Definition"/>
        <w:numPr>
          <w:ilvl w:val="0"/>
          <w:numId w:val="34"/>
        </w:numPr>
        <w:rPr>
          <w:lang w:val="fr-FR"/>
          <w:rPrChange w:id="2003" w:author="Danis Pierre-Alain" w:date="2019-11-21T16:28:00Z">
            <w:rPr/>
          </w:rPrChange>
        </w:rPr>
        <w:pPrChange w:id="2004" w:author="Danis Pierre-Alain" w:date="2019-11-21T16:28:00Z">
          <w:pPr>
            <w:pStyle w:val="Definition"/>
            <w:numPr>
              <w:numId w:val="48"/>
            </w:numPr>
            <w:tabs>
              <w:tab w:val="num" w:pos="0"/>
            </w:tabs>
            <w:ind w:left="480" w:hanging="480"/>
          </w:pPr>
        </w:pPrChange>
      </w:pPr>
      <w:proofErr w:type="spellStart"/>
      <w:r w:rsidRPr="0072190D">
        <w:rPr>
          <w:b/>
          <w:lang w:val="fr-FR"/>
          <w:rPrChange w:id="2005" w:author="Danis Pierre-Alain" w:date="2019-11-21T16:28:00Z">
            <w:rPr>
              <w:b/>
            </w:rPr>
          </w:rPrChange>
        </w:rPr>
        <w:t>t_sim</w:t>
      </w:r>
      <w:proofErr w:type="spellEnd"/>
      <w:r w:rsidRPr="0072190D">
        <w:rPr>
          <w:lang w:val="fr-FR"/>
          <w:rPrChange w:id="2006" w:author="Danis Pierre-Alain" w:date="2019-11-21T16:28:00Z">
            <w:rPr/>
          </w:rPrChange>
        </w:rPr>
        <w:t xml:space="preserve"> – </w:t>
      </w:r>
      <w:proofErr w:type="spellStart"/>
      <w:r w:rsidRPr="0072190D">
        <w:rPr>
          <w:lang w:val="fr-FR"/>
          <w:rPrChange w:id="2007" w:author="Danis Pierre-Alain" w:date="2019-11-21T16:28:00Z">
            <w:rPr/>
          </w:rPrChange>
        </w:rPr>
        <w:t>array</w:t>
      </w:r>
      <w:proofErr w:type="spellEnd"/>
      <w:r w:rsidRPr="0072190D">
        <w:rPr>
          <w:lang w:val="fr-FR"/>
          <w:rPrChange w:id="2008" w:author="Danis Pierre-Alain" w:date="2019-11-21T16:28:00Z">
            <w:rPr/>
          </w:rPrChange>
        </w:rPr>
        <w:t xml:space="preserve"> de temps des données simulées.</w:t>
      </w:r>
    </w:p>
    <w:p w14:paraId="007E81E3" w14:textId="77777777" w:rsidR="003B081E" w:rsidRPr="0072190D" w:rsidRDefault="0072190D">
      <w:pPr>
        <w:pStyle w:val="Definition"/>
        <w:numPr>
          <w:ilvl w:val="0"/>
          <w:numId w:val="34"/>
        </w:numPr>
        <w:rPr>
          <w:lang w:val="fr-FR"/>
          <w:rPrChange w:id="2009" w:author="Danis Pierre-Alain" w:date="2019-11-21T16:28:00Z">
            <w:rPr/>
          </w:rPrChange>
        </w:rPr>
        <w:pPrChange w:id="2010" w:author="Danis Pierre-Alain" w:date="2019-11-21T16:28:00Z">
          <w:pPr>
            <w:pStyle w:val="Definition"/>
            <w:numPr>
              <w:numId w:val="48"/>
            </w:numPr>
            <w:tabs>
              <w:tab w:val="num" w:pos="0"/>
            </w:tabs>
            <w:ind w:left="480" w:hanging="480"/>
          </w:pPr>
        </w:pPrChange>
      </w:pPr>
      <w:proofErr w:type="spellStart"/>
      <w:r w:rsidRPr="0072190D">
        <w:rPr>
          <w:b/>
          <w:lang w:val="fr-FR"/>
          <w:rPrChange w:id="2011" w:author="Danis Pierre-Alain" w:date="2019-11-21T16:28:00Z">
            <w:rPr>
              <w:b/>
            </w:rPr>
          </w:rPrChange>
        </w:rPr>
        <w:t>v_sim</w:t>
      </w:r>
      <w:proofErr w:type="spellEnd"/>
      <w:r w:rsidRPr="0072190D">
        <w:rPr>
          <w:lang w:val="fr-FR"/>
          <w:rPrChange w:id="2012" w:author="Danis Pierre-Alain" w:date="2019-11-21T16:28:00Z">
            <w:rPr/>
          </w:rPrChange>
        </w:rPr>
        <w:t xml:space="preserve"> – </w:t>
      </w:r>
      <w:proofErr w:type="spellStart"/>
      <w:r w:rsidRPr="0072190D">
        <w:rPr>
          <w:lang w:val="fr-FR"/>
          <w:rPrChange w:id="2013" w:author="Danis Pierre-Alain" w:date="2019-11-21T16:28:00Z">
            <w:rPr/>
          </w:rPrChange>
        </w:rPr>
        <w:t>array</w:t>
      </w:r>
      <w:proofErr w:type="spellEnd"/>
      <w:r w:rsidRPr="0072190D">
        <w:rPr>
          <w:lang w:val="fr-FR"/>
          <w:rPrChange w:id="2014" w:author="Danis Pierre-Alain" w:date="2019-11-21T16:28:00Z">
            <w:rPr/>
          </w:rPrChange>
        </w:rPr>
        <w:t xml:space="preserve"> avec des valeurs simulées.</w:t>
      </w:r>
    </w:p>
    <w:p w14:paraId="104990BF" w14:textId="77777777" w:rsidR="003B081E" w:rsidRPr="0072190D" w:rsidRDefault="0072190D">
      <w:pPr>
        <w:pStyle w:val="Definition"/>
        <w:numPr>
          <w:ilvl w:val="0"/>
          <w:numId w:val="34"/>
        </w:numPr>
        <w:rPr>
          <w:lang w:val="fr-FR"/>
          <w:rPrChange w:id="2015" w:author="Danis Pierre-Alain" w:date="2019-11-21T16:28:00Z">
            <w:rPr/>
          </w:rPrChange>
        </w:rPr>
        <w:pPrChange w:id="2016" w:author="Danis Pierre-Alain" w:date="2019-11-21T16:28:00Z">
          <w:pPr>
            <w:pStyle w:val="Definition"/>
            <w:numPr>
              <w:numId w:val="48"/>
            </w:numPr>
            <w:tabs>
              <w:tab w:val="num" w:pos="0"/>
            </w:tabs>
            <w:ind w:left="480" w:hanging="480"/>
          </w:pPr>
        </w:pPrChange>
      </w:pPr>
      <w:proofErr w:type="spellStart"/>
      <w:r w:rsidRPr="0072190D">
        <w:rPr>
          <w:b/>
          <w:lang w:val="fr-FR"/>
          <w:rPrChange w:id="2017" w:author="Danis Pierre-Alain" w:date="2019-11-21T16:28:00Z">
            <w:rPr>
              <w:b/>
            </w:rPr>
          </w:rPrChange>
        </w:rPr>
        <w:t>t_obs</w:t>
      </w:r>
      <w:proofErr w:type="spellEnd"/>
      <w:r w:rsidRPr="0072190D">
        <w:rPr>
          <w:lang w:val="fr-FR"/>
          <w:rPrChange w:id="2018" w:author="Danis Pierre-Alain" w:date="2019-11-21T16:28:00Z">
            <w:rPr/>
          </w:rPrChange>
        </w:rPr>
        <w:t xml:space="preserve"> – </w:t>
      </w:r>
      <w:proofErr w:type="spellStart"/>
      <w:r w:rsidRPr="0072190D">
        <w:rPr>
          <w:lang w:val="fr-FR"/>
          <w:rPrChange w:id="2019" w:author="Danis Pierre-Alain" w:date="2019-11-21T16:28:00Z">
            <w:rPr/>
          </w:rPrChange>
        </w:rPr>
        <w:t>array</w:t>
      </w:r>
      <w:proofErr w:type="spellEnd"/>
      <w:r w:rsidRPr="0072190D">
        <w:rPr>
          <w:lang w:val="fr-FR"/>
          <w:rPrChange w:id="2020" w:author="Danis Pierre-Alain" w:date="2019-11-21T16:28:00Z">
            <w:rPr/>
          </w:rPrChange>
        </w:rPr>
        <w:t xml:space="preserve"> de temps des données observées.</w:t>
      </w:r>
    </w:p>
    <w:p w14:paraId="7142BA77" w14:textId="77777777" w:rsidR="003B081E" w:rsidRDefault="0072190D">
      <w:pPr>
        <w:pStyle w:val="Definition"/>
        <w:numPr>
          <w:ilvl w:val="0"/>
          <w:numId w:val="34"/>
        </w:numPr>
        <w:pPrChange w:id="2021" w:author="Danis Pierre-Alain" w:date="2019-11-21T16:28:00Z">
          <w:pPr>
            <w:pStyle w:val="Definition"/>
            <w:numPr>
              <w:numId w:val="48"/>
            </w:numPr>
            <w:tabs>
              <w:tab w:val="num" w:pos="0"/>
            </w:tabs>
            <w:ind w:left="480" w:hanging="480"/>
          </w:pPr>
        </w:pPrChange>
      </w:pPr>
      <w:proofErr w:type="spellStart"/>
      <w:r>
        <w:rPr>
          <w:b/>
        </w:rPr>
        <w:t>v_obs</w:t>
      </w:r>
      <w:proofErr w:type="spellEnd"/>
      <w:r>
        <w:t xml:space="preserve"> – </w:t>
      </w:r>
      <w:proofErr w:type="spellStart"/>
      <w:r>
        <w:t>valeurs</w:t>
      </w:r>
      <w:proofErr w:type="spellEnd"/>
      <w:r>
        <w:t xml:space="preserve"> </w:t>
      </w:r>
      <w:proofErr w:type="spellStart"/>
      <w:r>
        <w:t>observées</w:t>
      </w:r>
      <w:proofErr w:type="spellEnd"/>
      <w:r>
        <w:t>.</w:t>
      </w:r>
    </w:p>
    <w:p w14:paraId="27F84CB9" w14:textId="77777777" w:rsidR="003B081E" w:rsidRDefault="0072190D">
      <w:pPr>
        <w:pStyle w:val="Definition"/>
      </w:pPr>
      <w:r>
        <w:t>Retourne</w:t>
      </w:r>
    </w:p>
    <w:p w14:paraId="7BA41D36" w14:textId="50AA9E84" w:rsidR="003B081E" w:rsidRDefault="00903677">
      <w:pPr>
        <w:pStyle w:val="Definition"/>
        <w:numPr>
          <w:ilvl w:val="0"/>
          <w:numId w:val="35"/>
        </w:numPr>
        <w:rPr>
          <w:ins w:id="2022" w:author="Danis Pierre-Alain" w:date="2019-11-21T16:28:00Z"/>
        </w:rPr>
      </w:pPr>
      <w:del w:id="2023" w:author="Danis Pierre-Alain" w:date="2019-11-21T16:28:00Z">
        <w:r>
          <w:delText>Un tuple de six indicateurs de performance (</w:delText>
        </w:r>
      </w:del>
      <w:proofErr w:type="gramStart"/>
      <w:r w:rsidR="0072190D">
        <w:t>n</w:t>
      </w:r>
      <w:proofErr w:type="gramEnd"/>
      <w:del w:id="2024" w:author="Danis Pierre-Alain" w:date="2019-11-21T16:28:00Z">
        <w:r>
          <w:delText>, sd, r, me, mae, rmse), correspondant au</w:delText>
        </w:r>
      </w:del>
      <w:ins w:id="2025" w:author="Danis Pierre-Alain" w:date="2019-11-21T16:28:00Z">
        <w:r w:rsidR="0072190D">
          <w:t xml:space="preserve"> :</w:t>
        </w:r>
      </w:ins>
      <w:r w:rsidR="0072190D">
        <w:t xml:space="preserve"> </w:t>
      </w:r>
      <w:proofErr w:type="spellStart"/>
      <w:r w:rsidR="0072190D">
        <w:t>nombre</w:t>
      </w:r>
      <w:proofErr w:type="spellEnd"/>
      <w:r w:rsidR="0072190D">
        <w:t xml:space="preserve"> de </w:t>
      </w:r>
      <w:proofErr w:type="spellStart"/>
      <w:r w:rsidR="0072190D">
        <w:t>mesures</w:t>
      </w:r>
      <w:proofErr w:type="spellEnd"/>
      <w:del w:id="2026" w:author="Danis Pierre-Alain" w:date="2019-11-21T16:28:00Z">
        <w:r>
          <w:delText xml:space="preserve"> (n), la</w:delText>
        </w:r>
      </w:del>
      <w:ins w:id="2027" w:author="Danis Pierre-Alain" w:date="2019-11-21T16:28:00Z">
        <w:r w:rsidR="0072190D">
          <w:t>.</w:t>
        </w:r>
      </w:ins>
    </w:p>
    <w:p w14:paraId="62018FCF" w14:textId="3C901355" w:rsidR="003B081E" w:rsidRDefault="0072190D">
      <w:pPr>
        <w:pStyle w:val="Definition"/>
        <w:numPr>
          <w:ilvl w:val="0"/>
          <w:numId w:val="35"/>
        </w:numPr>
        <w:rPr>
          <w:ins w:id="2028" w:author="Danis Pierre-Alain" w:date="2019-11-21T16:28:00Z"/>
        </w:rPr>
      </w:pPr>
      <w:proofErr w:type="spellStart"/>
      <w:proofErr w:type="gramStart"/>
      <w:ins w:id="2029" w:author="Danis Pierre-Alain" w:date="2019-11-21T16:28:00Z">
        <w:r>
          <w:t>sd</w:t>
        </w:r>
        <w:proofErr w:type="spellEnd"/>
        <w:r>
          <w:t xml:space="preserve"> :</w:t>
        </w:r>
      </w:ins>
      <w:proofErr w:type="gramEnd"/>
      <w:r>
        <w:t xml:space="preserve"> </w:t>
      </w:r>
      <w:proofErr w:type="spellStart"/>
      <w:r>
        <w:t>déviation</w:t>
      </w:r>
      <w:proofErr w:type="spellEnd"/>
      <w:r>
        <w:t xml:space="preserve"> standard</w:t>
      </w:r>
      <w:del w:id="2030" w:author="Danis Pierre-Alain" w:date="2019-11-21T16:28:00Z">
        <w:r w:rsidR="00903677">
          <w:delText xml:space="preserve"> (sd), le</w:delText>
        </w:r>
      </w:del>
      <w:ins w:id="2031" w:author="Danis Pierre-Alain" w:date="2019-11-21T16:28:00Z">
        <w:r>
          <w:t>.</w:t>
        </w:r>
      </w:ins>
    </w:p>
    <w:p w14:paraId="70F6E751" w14:textId="7E427480" w:rsidR="003B081E" w:rsidRDefault="0072190D">
      <w:pPr>
        <w:pStyle w:val="Definition"/>
        <w:numPr>
          <w:ilvl w:val="0"/>
          <w:numId w:val="35"/>
        </w:numPr>
        <w:rPr>
          <w:ins w:id="2032" w:author="Danis Pierre-Alain" w:date="2019-11-21T16:28:00Z"/>
        </w:rPr>
      </w:pPr>
      <w:proofErr w:type="gramStart"/>
      <w:ins w:id="2033" w:author="Danis Pierre-Alain" w:date="2019-11-21T16:28:00Z">
        <w:r>
          <w:t>r :</w:t>
        </w:r>
      </w:ins>
      <w:proofErr w:type="gramEnd"/>
      <w:r>
        <w:t xml:space="preserve"> coefficient de </w:t>
      </w:r>
      <w:proofErr w:type="spellStart"/>
      <w:r>
        <w:t>corrélation</w:t>
      </w:r>
      <w:proofErr w:type="spellEnd"/>
      <w:del w:id="2034" w:author="Danis Pierre-Alain" w:date="2019-11-21T16:28:00Z">
        <w:r w:rsidR="00903677">
          <w:delText xml:space="preserve"> (r), l’erreur</w:delText>
        </w:r>
      </w:del>
      <w:ins w:id="2035" w:author="Danis Pierre-Alain" w:date="2019-11-21T16:28:00Z">
        <w:r>
          <w:t>.</w:t>
        </w:r>
      </w:ins>
    </w:p>
    <w:p w14:paraId="4B14F693" w14:textId="567C3D6C" w:rsidR="003B081E" w:rsidRDefault="0072190D">
      <w:pPr>
        <w:pStyle w:val="Definition"/>
        <w:numPr>
          <w:ilvl w:val="0"/>
          <w:numId w:val="35"/>
        </w:numPr>
        <w:rPr>
          <w:ins w:id="2036" w:author="Danis Pierre-Alain" w:date="2019-11-21T16:28:00Z"/>
        </w:rPr>
      </w:pPr>
      <w:proofErr w:type="gramStart"/>
      <w:ins w:id="2037" w:author="Danis Pierre-Alain" w:date="2019-11-21T16:28:00Z">
        <w:r>
          <w:t>me :</w:t>
        </w:r>
        <w:proofErr w:type="gramEnd"/>
        <w:r>
          <w:t xml:space="preserve"> </w:t>
        </w:r>
        <w:proofErr w:type="spellStart"/>
        <w:r>
          <w:t>erreur</w:t>
        </w:r>
      </w:ins>
      <w:proofErr w:type="spellEnd"/>
      <w:r>
        <w:t xml:space="preserve"> </w:t>
      </w:r>
      <w:proofErr w:type="spellStart"/>
      <w:r>
        <w:t>moyenne</w:t>
      </w:r>
      <w:proofErr w:type="spellEnd"/>
      <w:del w:id="2038" w:author="Danis Pierre-Alain" w:date="2019-11-21T16:28:00Z">
        <w:r w:rsidR="00903677">
          <w:delText xml:space="preserve"> (me), l’erreur</w:delText>
        </w:r>
      </w:del>
      <w:ins w:id="2039" w:author="Danis Pierre-Alain" w:date="2019-11-21T16:28:00Z">
        <w:r>
          <w:t>.</w:t>
        </w:r>
      </w:ins>
    </w:p>
    <w:p w14:paraId="7E4451D2" w14:textId="774D39DD" w:rsidR="003B081E" w:rsidRDefault="0072190D">
      <w:pPr>
        <w:pStyle w:val="Definition"/>
        <w:numPr>
          <w:ilvl w:val="0"/>
          <w:numId w:val="35"/>
        </w:numPr>
        <w:rPr>
          <w:ins w:id="2040" w:author="Danis Pierre-Alain" w:date="2019-11-21T16:28:00Z"/>
        </w:rPr>
      </w:pPr>
      <w:proofErr w:type="spellStart"/>
      <w:proofErr w:type="gramStart"/>
      <w:ins w:id="2041" w:author="Danis Pierre-Alain" w:date="2019-11-21T16:28:00Z">
        <w:r>
          <w:t>mae</w:t>
        </w:r>
        <w:proofErr w:type="spellEnd"/>
        <w:r>
          <w:t xml:space="preserve"> :</w:t>
        </w:r>
        <w:proofErr w:type="gramEnd"/>
        <w:r>
          <w:t xml:space="preserve"> </w:t>
        </w:r>
        <w:proofErr w:type="spellStart"/>
        <w:r>
          <w:t>erreur</w:t>
        </w:r>
      </w:ins>
      <w:proofErr w:type="spellEnd"/>
      <w:r>
        <w:t xml:space="preserve"> </w:t>
      </w:r>
      <w:proofErr w:type="spellStart"/>
      <w:r>
        <w:t>absolue</w:t>
      </w:r>
      <w:proofErr w:type="spellEnd"/>
      <w:r>
        <w:t xml:space="preserve"> </w:t>
      </w:r>
      <w:proofErr w:type="spellStart"/>
      <w:r>
        <w:t>moyenne</w:t>
      </w:r>
      <w:proofErr w:type="spellEnd"/>
      <w:del w:id="2042" w:author="Danis Pierre-Alain" w:date="2019-11-21T16:28:00Z">
        <w:r w:rsidR="00903677">
          <w:delText xml:space="preserve"> (mae), et la</w:delText>
        </w:r>
      </w:del>
      <w:ins w:id="2043" w:author="Danis Pierre-Alain" w:date="2019-11-21T16:28:00Z">
        <w:r>
          <w:t>.</w:t>
        </w:r>
      </w:ins>
    </w:p>
    <w:p w14:paraId="1E03DF20" w14:textId="68B1C71F" w:rsidR="003B081E" w:rsidRPr="0072190D" w:rsidRDefault="0072190D">
      <w:pPr>
        <w:pStyle w:val="Definition"/>
        <w:numPr>
          <w:ilvl w:val="0"/>
          <w:numId w:val="35"/>
        </w:numPr>
        <w:rPr>
          <w:lang w:val="fr-FR"/>
          <w:rPrChange w:id="2044" w:author="Danis Pierre-Alain" w:date="2019-11-21T16:28:00Z">
            <w:rPr/>
          </w:rPrChange>
        </w:rPr>
        <w:pPrChange w:id="2045" w:author="Danis Pierre-Alain" w:date="2019-11-21T16:28:00Z">
          <w:pPr>
            <w:pStyle w:val="Definition"/>
          </w:pPr>
        </w:pPrChange>
      </w:pPr>
      <w:proofErr w:type="spellStart"/>
      <w:ins w:id="2046" w:author="Danis Pierre-Alain" w:date="2019-11-21T16:28:00Z">
        <w:r w:rsidRPr="0072190D">
          <w:rPr>
            <w:lang w:val="fr-FR"/>
          </w:rPr>
          <w:t>rmse</w:t>
        </w:r>
        <w:proofErr w:type="spellEnd"/>
        <w:r w:rsidRPr="0072190D">
          <w:rPr>
            <w:lang w:val="fr-FR"/>
          </w:rPr>
          <w:t xml:space="preserve"> :</w:t>
        </w:r>
      </w:ins>
      <w:r w:rsidRPr="0072190D">
        <w:rPr>
          <w:lang w:val="fr-FR"/>
          <w:rPrChange w:id="2047" w:author="Danis Pierre-Alain" w:date="2019-11-21T16:28:00Z">
            <w:rPr/>
          </w:rPrChange>
        </w:rPr>
        <w:t xml:space="preserve"> racine carrée de l’erreur quadratique moyenne</w:t>
      </w:r>
      <w:del w:id="2048" w:author="Danis Pierre-Alain" w:date="2019-11-21T16:28:00Z">
        <w:r w:rsidR="00903677" w:rsidRPr="003C46BB">
          <w:rPr>
            <w:lang w:val="fr-FR"/>
            <w:rPrChange w:id="2049" w:author="Danis Pierre-Alain" w:date="2019-11-21T16:28:00Z">
              <w:rPr/>
            </w:rPrChange>
          </w:rPr>
          <w:delText xml:space="preserve"> (rmse).</w:delText>
        </w:r>
      </w:del>
      <w:ins w:id="2050" w:author="Danis Pierre-Alain" w:date="2019-11-21T16:28:00Z">
        <w:r w:rsidRPr="0072190D">
          <w:rPr>
            <w:lang w:val="fr-FR"/>
          </w:rPr>
          <w:t>.</w:t>
        </w:r>
      </w:ins>
    </w:p>
    <w:p w14:paraId="15938F97" w14:textId="77777777" w:rsidR="003B081E" w:rsidRPr="0072190D" w:rsidRDefault="0072190D">
      <w:pPr>
        <w:pStyle w:val="Definition"/>
        <w:rPr>
          <w:ins w:id="2051" w:author="Danis Pierre-Alain" w:date="2019-11-21T16:28:00Z"/>
          <w:lang w:val="fr-FR"/>
        </w:rPr>
      </w:pPr>
      <w:ins w:id="2052" w:author="Danis Pierre-Alain" w:date="2019-11-21T16:28:00Z">
        <w:r w:rsidRPr="0072190D">
          <w:rPr>
            <w:lang w:val="fr-FR"/>
          </w:rPr>
          <w:t>Type retourné</w:t>
        </w:r>
      </w:ins>
    </w:p>
    <w:p w14:paraId="58F859D6" w14:textId="77777777" w:rsidR="003B081E" w:rsidRPr="00F67836" w:rsidRDefault="0072190D">
      <w:pPr>
        <w:pStyle w:val="Definition"/>
        <w:rPr>
          <w:ins w:id="2053" w:author="Danis Pierre-Alain" w:date="2019-11-21T16:28:00Z"/>
          <w:lang w:val="fr-FR"/>
        </w:rPr>
      </w:pPr>
      <w:ins w:id="2054" w:author="Danis Pierre-Alain" w:date="2019-11-21T16:28:00Z">
        <w:r w:rsidRPr="007B2981">
          <w:rPr>
            <w:lang w:val="fr-FR"/>
          </w:rPr>
          <w:t xml:space="preserve">A </w:t>
        </w:r>
        <w:proofErr w:type="spellStart"/>
        <w:r w:rsidRPr="007B2981">
          <w:rPr>
            <w:lang w:val="fr-FR"/>
          </w:rPr>
          <w:t>tuple</w:t>
        </w:r>
        <w:proofErr w:type="spellEnd"/>
        <w:r w:rsidRPr="007B2981">
          <w:rPr>
            <w:lang w:val="fr-FR"/>
          </w:rPr>
          <w:t xml:space="preserve"> of six </w:t>
        </w:r>
        <w:proofErr w:type="gramStart"/>
        <w:r w:rsidRPr="007B2981">
          <w:rPr>
            <w:lang w:val="fr-FR"/>
          </w:rPr>
          <w:t>performance</w:t>
        </w:r>
        <w:proofErr w:type="gramEnd"/>
        <w:r w:rsidRPr="007B2981">
          <w:rPr>
            <w:lang w:val="fr-FR"/>
          </w:rPr>
          <w:t xml:space="preserve"> </w:t>
        </w:r>
        <w:proofErr w:type="spellStart"/>
        <w:r w:rsidRPr="007B2981">
          <w:rPr>
            <w:lang w:val="fr-FR"/>
          </w:rPr>
          <w:t>indicators</w:t>
        </w:r>
        <w:proofErr w:type="spellEnd"/>
      </w:ins>
    </w:p>
    <w:p w14:paraId="4A9B599B" w14:textId="77777777" w:rsidR="003B081E" w:rsidRPr="007B2981" w:rsidRDefault="003B081E">
      <w:pPr>
        <w:pStyle w:val="Compact"/>
        <w:rPr>
          <w:lang w:val="fr-FR"/>
          <w:rPrChange w:id="2055" w:author="Danis Pierre-Alain" w:date="2019-11-25T16:47:00Z">
            <w:rPr/>
          </w:rPrChange>
        </w:rPr>
      </w:pPr>
    </w:p>
    <w:p w14:paraId="44C97A9B" w14:textId="77777777" w:rsidR="003B081E" w:rsidRPr="0072190D" w:rsidRDefault="0072190D">
      <w:pPr>
        <w:pStyle w:val="Titre2"/>
        <w:rPr>
          <w:lang w:val="fr-FR"/>
          <w:rPrChange w:id="2056" w:author="Danis Pierre-Alain" w:date="2019-11-21T16:28:00Z">
            <w:rPr/>
          </w:rPrChange>
        </w:rPr>
      </w:pPr>
      <w:bookmarkStart w:id="2057" w:name="utilisation"/>
      <w:bookmarkEnd w:id="2057"/>
      <w:r w:rsidRPr="0072190D">
        <w:rPr>
          <w:lang w:val="fr-FR"/>
          <w:rPrChange w:id="2058" w:author="Danis Pierre-Alain" w:date="2019-11-21T16:28:00Z">
            <w:rPr/>
          </w:rPrChange>
        </w:rPr>
        <w:t>Utilisation</w:t>
      </w:r>
      <w:r>
        <w:fldChar w:fldCharType="begin"/>
      </w:r>
      <w:r w:rsidRPr="0072190D">
        <w:rPr>
          <w:lang w:val="fr-FR"/>
          <w:rPrChange w:id="2059" w:author="Danis Pierre-Alain" w:date="2019-11-21T16:28:00Z">
            <w:rPr/>
          </w:rPrChange>
        </w:rPr>
        <w:instrText xml:space="preserve"> HYPERLINK \l "usage" \h </w:instrText>
      </w:r>
      <w:r>
        <w:fldChar w:fldCharType="separate"/>
      </w:r>
      <w:r w:rsidRPr="0072190D">
        <w:rPr>
          <w:rStyle w:val="Lienhypertexte"/>
          <w:lang w:val="fr-FR"/>
          <w:rPrChange w:id="2060" w:author="Danis Pierre-Alain" w:date="2019-11-21T16:28:00Z">
            <w:rPr>
              <w:rStyle w:val="Lienhypertexte"/>
            </w:rPr>
          </w:rPrChange>
        </w:rPr>
        <w:t>¶</w:t>
      </w:r>
      <w:r>
        <w:rPr>
          <w:rStyle w:val="Lienhypertexte"/>
        </w:rPr>
        <w:fldChar w:fldCharType="end"/>
      </w:r>
    </w:p>
    <w:p w14:paraId="00716A59" w14:textId="77777777" w:rsidR="003B081E" w:rsidRPr="0072190D" w:rsidRDefault="0072190D">
      <w:pPr>
        <w:pStyle w:val="Titre3"/>
        <w:rPr>
          <w:lang w:val="fr-FR"/>
          <w:rPrChange w:id="2061" w:author="Danis Pierre-Alain" w:date="2019-11-21T16:28:00Z">
            <w:rPr/>
          </w:rPrChange>
        </w:rPr>
      </w:pPr>
      <w:bookmarkStart w:id="2062" w:name="données-dentrée"/>
      <w:bookmarkEnd w:id="2062"/>
      <w:r w:rsidRPr="0072190D">
        <w:rPr>
          <w:lang w:val="fr-FR"/>
          <w:rPrChange w:id="2063" w:author="Danis Pierre-Alain" w:date="2019-11-21T16:28:00Z">
            <w:rPr/>
          </w:rPrChange>
        </w:rPr>
        <w:t>Données d’entrée</w:t>
      </w:r>
      <w:r>
        <w:fldChar w:fldCharType="begin"/>
      </w:r>
      <w:r w:rsidRPr="0072190D">
        <w:rPr>
          <w:lang w:val="fr-FR"/>
          <w:rPrChange w:id="2064" w:author="Danis Pierre-Alain" w:date="2019-11-21T16:28:00Z">
            <w:rPr/>
          </w:rPrChange>
        </w:rPr>
        <w:instrText xml:space="preserve"> HYPERLINK \l "input-data" \h </w:instrText>
      </w:r>
      <w:r>
        <w:fldChar w:fldCharType="separate"/>
      </w:r>
      <w:r w:rsidRPr="0072190D">
        <w:rPr>
          <w:rStyle w:val="Lienhypertexte"/>
          <w:lang w:val="fr-FR"/>
          <w:rPrChange w:id="2065" w:author="Danis Pierre-Alain" w:date="2019-11-21T16:28:00Z">
            <w:rPr>
              <w:rStyle w:val="Lienhypertexte"/>
            </w:rPr>
          </w:rPrChange>
        </w:rPr>
        <w:t>¶</w:t>
      </w:r>
      <w:r>
        <w:rPr>
          <w:rStyle w:val="Lienhypertexte"/>
        </w:rPr>
        <w:fldChar w:fldCharType="end"/>
      </w:r>
    </w:p>
    <w:p w14:paraId="1A098A3D" w14:textId="0730E993" w:rsidR="003B081E" w:rsidRPr="0072190D" w:rsidRDefault="0072190D">
      <w:pPr>
        <w:pStyle w:val="FirstParagraph"/>
        <w:rPr>
          <w:lang w:val="fr-FR"/>
          <w:rPrChange w:id="2066" w:author="Danis Pierre-Alain" w:date="2019-11-21T16:28:00Z">
            <w:rPr/>
          </w:rPrChange>
        </w:rPr>
      </w:pPr>
      <w:r w:rsidRPr="0072190D">
        <w:rPr>
          <w:lang w:val="fr-FR"/>
          <w:rPrChange w:id="2067" w:author="Danis Pierre-Alain" w:date="2019-11-21T16:28:00Z">
            <w:rPr/>
          </w:rPrChange>
        </w:rPr>
        <w:t>Le modèle lit les données d’entrée et de configuration depuis trois fichiers texte, un obligatoire (</w:t>
      </w:r>
      <w:proofErr w:type="spellStart"/>
      <w:r w:rsidRPr="0072190D">
        <w:rPr>
          <w:rStyle w:val="VerbatimChar"/>
          <w:lang w:val="fr-FR"/>
          <w:rPrChange w:id="2068" w:author="Danis Pierre-Alain" w:date="2019-11-21T16:28:00Z">
            <w:rPr>
              <w:rStyle w:val="VerbatimChar"/>
            </w:rPr>
          </w:rPrChange>
        </w:rPr>
        <w:t>meteo_file</w:t>
      </w:r>
      <w:proofErr w:type="spellEnd"/>
      <w:r w:rsidRPr="0072190D">
        <w:rPr>
          <w:lang w:val="fr-FR"/>
          <w:rPrChange w:id="2069" w:author="Danis Pierre-Alain" w:date="2019-11-21T16:28:00Z">
            <w:rPr/>
          </w:rPrChange>
        </w:rPr>
        <w:t>) et deux optionnels (</w:t>
      </w:r>
      <w:proofErr w:type="spellStart"/>
      <w:r w:rsidRPr="0072190D">
        <w:rPr>
          <w:rStyle w:val="VerbatimChar"/>
          <w:lang w:val="fr-FR"/>
          <w:rPrChange w:id="2070" w:author="Danis Pierre-Alain" w:date="2019-11-21T16:28:00Z">
            <w:rPr>
              <w:rStyle w:val="VerbatimChar"/>
            </w:rPr>
          </w:rPrChange>
        </w:rPr>
        <w:t>lake_file</w:t>
      </w:r>
      <w:proofErr w:type="spellEnd"/>
      <w:r w:rsidRPr="0072190D">
        <w:rPr>
          <w:lang w:val="fr-FR"/>
          <w:rPrChange w:id="2071" w:author="Danis Pierre-Alain" w:date="2019-11-21T16:28:00Z">
            <w:rPr/>
          </w:rPrChange>
        </w:rPr>
        <w:t xml:space="preserve"> et </w:t>
      </w:r>
      <w:proofErr w:type="spellStart"/>
      <w:r w:rsidRPr="0072190D">
        <w:rPr>
          <w:rStyle w:val="VerbatimChar"/>
          <w:lang w:val="fr-FR"/>
          <w:rPrChange w:id="2072" w:author="Danis Pierre-Alain" w:date="2019-11-21T16:28:00Z">
            <w:rPr>
              <w:rStyle w:val="VerbatimChar"/>
            </w:rPr>
          </w:rPrChange>
        </w:rPr>
        <w:t>par_file</w:t>
      </w:r>
      <w:proofErr w:type="spellEnd"/>
      <w:r w:rsidRPr="0072190D">
        <w:rPr>
          <w:lang w:val="fr-FR"/>
          <w:rPrChange w:id="2073" w:author="Danis Pierre-Alain" w:date="2019-11-21T16:28:00Z">
            <w:rPr/>
          </w:rPrChange>
        </w:rPr>
        <w:t>). Les données de terrain utilisées pour la validation peuvent être lues depuis un fichier texte (</w:t>
      </w:r>
      <w:proofErr w:type="spellStart"/>
      <w:r w:rsidRPr="0072190D">
        <w:rPr>
          <w:rStyle w:val="VerbatimChar"/>
          <w:lang w:val="fr-FR"/>
          <w:rPrChange w:id="2074" w:author="Danis Pierre-Alain" w:date="2019-11-21T16:28:00Z">
            <w:rPr>
              <w:rStyle w:val="VerbatimChar"/>
            </w:rPr>
          </w:rPrChange>
        </w:rPr>
        <w:t>validation_data_file</w:t>
      </w:r>
      <w:proofErr w:type="spellEnd"/>
      <w:r w:rsidRPr="0072190D">
        <w:rPr>
          <w:lang w:val="fr-FR"/>
          <w:rPrChange w:id="2075" w:author="Danis Pierre-Alain" w:date="2019-11-21T16:28:00Z">
            <w:rPr/>
          </w:rPrChange>
        </w:rPr>
        <w:t xml:space="preserve">). Une fois vous avez créé les fichiers d’entrée, vous pouvez utiliser le </w:t>
      </w:r>
      <w:del w:id="2076" w:author="Danis Pierre-Alain" w:date="2019-11-21T16:28:00Z">
        <w:r w:rsidR="00903677" w:rsidRPr="003C46BB">
          <w:rPr>
            <w:lang w:val="fr-FR"/>
            <w:rPrChange w:id="2077" w:author="Danis Pierre-Alain" w:date="2019-11-21T16:28:00Z">
              <w:rPr/>
            </w:rPrChange>
          </w:rPr>
          <w:delText>paquet</w:delText>
        </w:r>
      </w:del>
      <w:ins w:id="2078" w:author="Danis Pierre-Alain" w:date="2019-11-21T16:28:00Z">
        <w:r w:rsidRPr="0072190D">
          <w:rPr>
            <w:lang w:val="fr-FR"/>
          </w:rPr>
          <w:t>package</w:t>
        </w:r>
      </w:ins>
      <w:r w:rsidRPr="0072190D">
        <w:rPr>
          <w:lang w:val="fr-FR"/>
          <w:rPrChange w:id="2079" w:author="Danis Pierre-Alain" w:date="2019-11-21T16:28:00Z">
            <w:rPr/>
          </w:rPrChange>
        </w:rPr>
        <w:t xml:space="preserve"> </w:t>
      </w:r>
      <w:proofErr w:type="spellStart"/>
      <w:r w:rsidRPr="0072190D">
        <w:rPr>
          <w:rStyle w:val="VerbatimChar"/>
          <w:lang w:val="fr-FR"/>
          <w:rPrChange w:id="2080" w:author="Danis Pierre-Alain" w:date="2019-11-21T16:28:00Z">
            <w:rPr>
              <w:rStyle w:val="VerbatimChar"/>
            </w:rPr>
          </w:rPrChange>
        </w:rPr>
        <w:t>okplm</w:t>
      </w:r>
      <w:proofErr w:type="spellEnd"/>
      <w:r w:rsidRPr="0072190D">
        <w:rPr>
          <w:lang w:val="fr-FR"/>
          <w:rPrChange w:id="2081" w:author="Danis Pierre-Alain" w:date="2019-11-21T16:28:00Z">
            <w:rPr/>
          </w:rPrChange>
        </w:rPr>
        <w:t xml:space="preserve"> comme une application en ligne de commande ou un module Python.</w:t>
      </w:r>
    </w:p>
    <w:p w14:paraId="7B08F896" w14:textId="77777777" w:rsidR="003B081E" w:rsidRPr="0072190D" w:rsidRDefault="0072190D">
      <w:pPr>
        <w:pStyle w:val="Titre4"/>
        <w:rPr>
          <w:lang w:val="fr-FR"/>
          <w:rPrChange w:id="2082" w:author="Danis Pierre-Alain" w:date="2019-11-21T16:28:00Z">
            <w:rPr/>
          </w:rPrChange>
        </w:rPr>
      </w:pPr>
      <w:bookmarkStart w:id="2083" w:name="fichier-meteo_file"/>
      <w:bookmarkEnd w:id="2083"/>
      <w:r w:rsidRPr="0072190D">
        <w:rPr>
          <w:lang w:val="fr-FR"/>
          <w:rPrChange w:id="2084" w:author="Danis Pierre-Alain" w:date="2019-11-21T16:28:00Z">
            <w:rPr/>
          </w:rPrChange>
        </w:rPr>
        <w:t xml:space="preserve">Fichier </w:t>
      </w:r>
      <w:proofErr w:type="spellStart"/>
      <w:r w:rsidRPr="0072190D">
        <w:rPr>
          <w:rStyle w:val="VerbatimChar"/>
          <w:lang w:val="fr-FR"/>
          <w:rPrChange w:id="2085" w:author="Danis Pierre-Alain" w:date="2019-11-21T16:28:00Z">
            <w:rPr>
              <w:rStyle w:val="VerbatimChar"/>
            </w:rPr>
          </w:rPrChange>
        </w:rPr>
        <w:t>meteo_file</w:t>
      </w:r>
      <w:proofErr w:type="spellEnd"/>
      <w:r>
        <w:fldChar w:fldCharType="begin"/>
      </w:r>
      <w:r w:rsidRPr="0072190D">
        <w:rPr>
          <w:lang w:val="fr-FR"/>
          <w:rPrChange w:id="2086" w:author="Danis Pierre-Alain" w:date="2019-11-21T16:28:00Z">
            <w:rPr/>
          </w:rPrChange>
        </w:rPr>
        <w:instrText xml:space="preserve"> HYPERLINK \l "file-meteo-file" \h </w:instrText>
      </w:r>
      <w:r>
        <w:fldChar w:fldCharType="separate"/>
      </w:r>
      <w:r w:rsidRPr="0072190D">
        <w:rPr>
          <w:rStyle w:val="Lienhypertexte"/>
          <w:lang w:val="fr-FR"/>
          <w:rPrChange w:id="2087" w:author="Danis Pierre-Alain" w:date="2019-11-21T16:28:00Z">
            <w:rPr>
              <w:rStyle w:val="Lienhypertexte"/>
            </w:rPr>
          </w:rPrChange>
        </w:rPr>
        <w:t>¶</w:t>
      </w:r>
      <w:r>
        <w:rPr>
          <w:rStyle w:val="Lienhypertexte"/>
        </w:rPr>
        <w:fldChar w:fldCharType="end"/>
      </w:r>
    </w:p>
    <w:p w14:paraId="22358133" w14:textId="77777777" w:rsidR="003B081E" w:rsidRPr="0072190D" w:rsidRDefault="0072190D">
      <w:pPr>
        <w:pStyle w:val="FirstParagraph"/>
        <w:rPr>
          <w:lang w:val="fr-FR"/>
          <w:rPrChange w:id="2088" w:author="Danis Pierre-Alain" w:date="2019-11-21T16:28:00Z">
            <w:rPr/>
          </w:rPrChange>
        </w:rPr>
      </w:pPr>
      <w:r w:rsidRPr="0072190D">
        <w:rPr>
          <w:lang w:val="fr-FR"/>
          <w:rPrChange w:id="2089" w:author="Danis Pierre-Alain" w:date="2019-11-21T16:28:00Z">
            <w:rPr/>
          </w:rPrChange>
        </w:rPr>
        <w:t>Fichier d’entrée obligatoire. Il contient données de température de l’air et rayonnement solaire.</w:t>
      </w:r>
    </w:p>
    <w:p w14:paraId="79AA5691" w14:textId="77777777" w:rsidR="003B081E" w:rsidRPr="0072190D" w:rsidRDefault="0072190D">
      <w:pPr>
        <w:pStyle w:val="Corpsdetexte"/>
        <w:rPr>
          <w:lang w:val="fr-FR"/>
          <w:rPrChange w:id="2090" w:author="Danis Pierre-Alain" w:date="2019-11-21T16:28:00Z">
            <w:rPr/>
          </w:rPrChange>
        </w:rPr>
      </w:pPr>
      <w:r w:rsidRPr="0072190D">
        <w:rPr>
          <w:lang w:val="fr-FR"/>
          <w:rPrChange w:id="2091" w:author="Danis Pierre-Alain" w:date="2019-11-21T16:28:00Z">
            <w:rPr/>
          </w:rPrChange>
        </w:rPr>
        <w:t>Le fichier est organisé en trois colonnes séparées par espaces vides :</w:t>
      </w:r>
    </w:p>
    <w:p w14:paraId="16C7FF1A" w14:textId="77777777" w:rsidR="003B081E" w:rsidRPr="0072190D" w:rsidRDefault="0072190D">
      <w:pPr>
        <w:numPr>
          <w:ilvl w:val="0"/>
          <w:numId w:val="36"/>
        </w:numPr>
        <w:rPr>
          <w:lang w:val="fr-FR"/>
          <w:rPrChange w:id="2092" w:author="Danis Pierre-Alain" w:date="2019-11-21T16:28:00Z">
            <w:rPr/>
          </w:rPrChange>
        </w:rPr>
        <w:pPrChange w:id="2093" w:author="Danis Pierre-Alain" w:date="2019-11-21T16:28:00Z">
          <w:pPr>
            <w:numPr>
              <w:numId w:val="48"/>
            </w:numPr>
            <w:tabs>
              <w:tab w:val="num" w:pos="0"/>
            </w:tabs>
            <w:ind w:left="480" w:hanging="480"/>
          </w:pPr>
        </w:pPrChange>
      </w:pPr>
      <w:r w:rsidRPr="0072190D">
        <w:rPr>
          <w:lang w:val="fr-FR"/>
          <w:rPrChange w:id="2094" w:author="Danis Pierre-Alain" w:date="2019-11-21T16:28:00Z">
            <w:rPr/>
          </w:rPrChange>
        </w:rPr>
        <w:t>date : date avec le format “</w:t>
      </w:r>
      <w:proofErr w:type="spellStart"/>
      <w:r w:rsidRPr="0072190D">
        <w:rPr>
          <w:lang w:val="fr-FR"/>
          <w:rPrChange w:id="2095" w:author="Danis Pierre-Alain" w:date="2019-11-21T16:28:00Z">
            <w:rPr/>
          </w:rPrChange>
        </w:rPr>
        <w:t>aaaa</w:t>
      </w:r>
      <w:proofErr w:type="spellEnd"/>
      <w:r w:rsidRPr="0072190D">
        <w:rPr>
          <w:lang w:val="fr-FR"/>
          <w:rPrChange w:id="2096" w:author="Danis Pierre-Alain" w:date="2019-11-21T16:28:00Z">
            <w:rPr/>
          </w:rPrChange>
        </w:rPr>
        <w:t>-mm-</w:t>
      </w:r>
      <w:proofErr w:type="spellStart"/>
      <w:r w:rsidRPr="0072190D">
        <w:rPr>
          <w:lang w:val="fr-FR"/>
          <w:rPrChange w:id="2097" w:author="Danis Pierre-Alain" w:date="2019-11-21T16:28:00Z">
            <w:rPr/>
          </w:rPrChange>
        </w:rPr>
        <w:t>jj</w:t>
      </w:r>
      <w:proofErr w:type="spellEnd"/>
      <w:r w:rsidRPr="0072190D">
        <w:rPr>
          <w:lang w:val="fr-FR"/>
          <w:rPrChange w:id="2098" w:author="Danis Pierre-Alain" w:date="2019-11-21T16:28:00Z">
            <w:rPr/>
          </w:rPrChange>
        </w:rPr>
        <w:t>”.</w:t>
      </w:r>
    </w:p>
    <w:p w14:paraId="119236D4" w14:textId="77777777" w:rsidR="003B081E" w:rsidRPr="0072190D" w:rsidRDefault="0072190D">
      <w:pPr>
        <w:numPr>
          <w:ilvl w:val="0"/>
          <w:numId w:val="36"/>
        </w:numPr>
        <w:rPr>
          <w:lang w:val="fr-FR"/>
          <w:rPrChange w:id="2099" w:author="Danis Pierre-Alain" w:date="2019-11-21T16:28:00Z">
            <w:rPr/>
          </w:rPrChange>
        </w:rPr>
        <w:pPrChange w:id="2100" w:author="Danis Pierre-Alain" w:date="2019-11-21T16:28:00Z">
          <w:pPr>
            <w:numPr>
              <w:numId w:val="48"/>
            </w:numPr>
            <w:tabs>
              <w:tab w:val="num" w:pos="0"/>
            </w:tabs>
            <w:ind w:left="480" w:hanging="480"/>
          </w:pPr>
        </w:pPrChange>
      </w:pPr>
      <w:proofErr w:type="spellStart"/>
      <w:r w:rsidRPr="0072190D">
        <w:rPr>
          <w:lang w:val="fr-FR"/>
          <w:rPrChange w:id="2101" w:author="Danis Pierre-Alain" w:date="2019-11-21T16:28:00Z">
            <w:rPr/>
          </w:rPrChange>
        </w:rPr>
        <w:t>tair</w:t>
      </w:r>
      <w:proofErr w:type="spellEnd"/>
      <w:r w:rsidRPr="0072190D">
        <w:rPr>
          <w:lang w:val="fr-FR"/>
          <w:rPrChange w:id="2102" w:author="Danis Pierre-Alain" w:date="2019-11-21T16:28:00Z">
            <w:rPr/>
          </w:rPrChange>
        </w:rPr>
        <w:t xml:space="preserve"> : température de l’air journalière moyenne (ºC).</w:t>
      </w:r>
    </w:p>
    <w:p w14:paraId="314E2734" w14:textId="77777777" w:rsidR="003B081E" w:rsidRPr="0072190D" w:rsidRDefault="0072190D">
      <w:pPr>
        <w:numPr>
          <w:ilvl w:val="0"/>
          <w:numId w:val="36"/>
        </w:numPr>
        <w:rPr>
          <w:lang w:val="fr-FR"/>
          <w:rPrChange w:id="2103" w:author="Danis Pierre-Alain" w:date="2019-11-21T16:28:00Z">
            <w:rPr/>
          </w:rPrChange>
        </w:rPr>
        <w:pPrChange w:id="2104" w:author="Danis Pierre-Alain" w:date="2019-11-21T16:28:00Z">
          <w:pPr>
            <w:numPr>
              <w:numId w:val="48"/>
            </w:numPr>
            <w:tabs>
              <w:tab w:val="num" w:pos="0"/>
            </w:tabs>
            <w:ind w:left="480" w:hanging="480"/>
          </w:pPr>
        </w:pPrChange>
      </w:pPr>
      <w:r w:rsidRPr="0072190D">
        <w:rPr>
          <w:lang w:val="fr-FR"/>
          <w:rPrChange w:id="2105" w:author="Danis Pierre-Alain" w:date="2019-11-21T16:28:00Z">
            <w:rPr/>
          </w:rPrChange>
        </w:rPr>
        <w:t>sr : rayonnement solaire journalier moyen (W/</w:t>
      </w:r>
      <w:proofErr w:type="spellStart"/>
      <w:r w:rsidRPr="0072190D">
        <w:rPr>
          <w:lang w:val="fr-FR"/>
          <w:rPrChange w:id="2106" w:author="Danis Pierre-Alain" w:date="2019-11-21T16:28:00Z">
            <w:rPr/>
          </w:rPrChange>
        </w:rPr>
        <w:t>m</w:t>
      </w:r>
      <w:r w:rsidRPr="0072190D">
        <w:rPr>
          <w:vertAlign w:val="superscript"/>
          <w:lang w:val="fr-FR"/>
          <w:rPrChange w:id="2107" w:author="Danis Pierre-Alain" w:date="2019-11-21T16:28:00Z">
            <w:rPr>
              <w:vertAlign w:val="superscript"/>
            </w:rPr>
          </w:rPrChange>
        </w:rPr>
        <w:t>2</w:t>
      </w:r>
      <w:proofErr w:type="spellEnd"/>
      <w:r w:rsidRPr="0072190D">
        <w:rPr>
          <w:lang w:val="fr-FR"/>
          <w:rPrChange w:id="2108" w:author="Danis Pierre-Alain" w:date="2019-11-21T16:28:00Z">
            <w:rPr/>
          </w:rPrChange>
        </w:rPr>
        <w:t>).</w:t>
      </w:r>
    </w:p>
    <w:p w14:paraId="1E42B49C" w14:textId="77777777" w:rsidR="003B081E" w:rsidRPr="0072190D" w:rsidRDefault="0072190D">
      <w:pPr>
        <w:pStyle w:val="SourceCode"/>
        <w:rPr>
          <w:lang w:val="fr-FR"/>
          <w:rPrChange w:id="2109" w:author="Danis Pierre-Alain" w:date="2019-11-21T16:28:00Z">
            <w:rPr/>
          </w:rPrChange>
        </w:rPr>
      </w:pPr>
      <w:proofErr w:type="gramStart"/>
      <w:r w:rsidRPr="0072190D">
        <w:rPr>
          <w:rStyle w:val="VerbatimChar"/>
          <w:lang w:val="fr-FR"/>
          <w:rPrChange w:id="2110" w:author="Danis Pierre-Alain" w:date="2019-11-21T16:28:00Z">
            <w:rPr>
              <w:rStyle w:val="VerbatimChar"/>
            </w:rPr>
          </w:rPrChange>
        </w:rPr>
        <w:t>date</w:t>
      </w:r>
      <w:proofErr w:type="gramEnd"/>
      <w:r w:rsidRPr="0072190D">
        <w:rPr>
          <w:rStyle w:val="VerbatimChar"/>
          <w:lang w:val="fr-FR"/>
          <w:rPrChange w:id="2111" w:author="Danis Pierre-Alain" w:date="2019-11-21T16:28:00Z">
            <w:rPr>
              <w:rStyle w:val="VerbatimChar"/>
            </w:rPr>
          </w:rPrChange>
        </w:rPr>
        <w:t xml:space="preserve"> </w:t>
      </w:r>
      <w:proofErr w:type="spellStart"/>
      <w:r w:rsidRPr="0072190D">
        <w:rPr>
          <w:rStyle w:val="VerbatimChar"/>
          <w:lang w:val="fr-FR"/>
          <w:rPrChange w:id="2112" w:author="Danis Pierre-Alain" w:date="2019-11-21T16:28:00Z">
            <w:rPr>
              <w:rStyle w:val="VerbatimChar"/>
            </w:rPr>
          </w:rPrChange>
        </w:rPr>
        <w:t>tair</w:t>
      </w:r>
      <w:proofErr w:type="spellEnd"/>
      <w:r w:rsidRPr="0072190D">
        <w:rPr>
          <w:rStyle w:val="VerbatimChar"/>
          <w:lang w:val="fr-FR"/>
          <w:rPrChange w:id="2113" w:author="Danis Pierre-Alain" w:date="2019-11-21T16:28:00Z">
            <w:rPr>
              <w:rStyle w:val="VerbatimChar"/>
            </w:rPr>
          </w:rPrChange>
        </w:rPr>
        <w:t xml:space="preserve"> sr</w:t>
      </w:r>
      <w:r w:rsidRPr="0072190D">
        <w:rPr>
          <w:lang w:val="fr-FR"/>
          <w:rPrChange w:id="2114" w:author="Danis Pierre-Alain" w:date="2019-11-21T16:28:00Z">
            <w:rPr/>
          </w:rPrChange>
        </w:rPr>
        <w:br/>
      </w:r>
      <w:r w:rsidRPr="0072190D">
        <w:rPr>
          <w:rStyle w:val="VerbatimChar"/>
          <w:lang w:val="fr-FR"/>
          <w:rPrChange w:id="2115" w:author="Danis Pierre-Alain" w:date="2019-11-21T16:28:00Z">
            <w:rPr>
              <w:rStyle w:val="VerbatimChar"/>
            </w:rPr>
          </w:rPrChange>
        </w:rPr>
        <w:t>2015-01-01 -5.3 71.4</w:t>
      </w:r>
      <w:r w:rsidRPr="0072190D">
        <w:rPr>
          <w:lang w:val="fr-FR"/>
          <w:rPrChange w:id="2116" w:author="Danis Pierre-Alain" w:date="2019-11-21T16:28:00Z">
            <w:rPr/>
          </w:rPrChange>
        </w:rPr>
        <w:br/>
      </w:r>
      <w:r w:rsidRPr="0072190D">
        <w:rPr>
          <w:rStyle w:val="VerbatimChar"/>
          <w:lang w:val="fr-FR"/>
          <w:rPrChange w:id="2117" w:author="Danis Pierre-Alain" w:date="2019-11-21T16:28:00Z">
            <w:rPr>
              <w:rStyle w:val="VerbatimChar"/>
            </w:rPr>
          </w:rPrChange>
        </w:rPr>
        <w:t>2015-01-02 -4.6 71.5</w:t>
      </w:r>
      <w:r w:rsidRPr="0072190D">
        <w:rPr>
          <w:lang w:val="fr-FR"/>
          <w:rPrChange w:id="2118" w:author="Danis Pierre-Alain" w:date="2019-11-21T16:28:00Z">
            <w:rPr/>
          </w:rPrChange>
        </w:rPr>
        <w:br/>
      </w:r>
      <w:r w:rsidRPr="0072190D">
        <w:rPr>
          <w:rStyle w:val="VerbatimChar"/>
          <w:lang w:val="fr-FR"/>
          <w:rPrChange w:id="2119" w:author="Danis Pierre-Alain" w:date="2019-11-21T16:28:00Z">
            <w:rPr>
              <w:rStyle w:val="VerbatimChar"/>
            </w:rPr>
          </w:rPrChange>
        </w:rPr>
        <w:t>2015-01-03 -5.9 72.2</w:t>
      </w:r>
      <w:r w:rsidRPr="0072190D">
        <w:rPr>
          <w:lang w:val="fr-FR"/>
          <w:rPrChange w:id="2120" w:author="Danis Pierre-Alain" w:date="2019-11-21T16:28:00Z">
            <w:rPr/>
          </w:rPrChange>
        </w:rPr>
        <w:br/>
      </w:r>
      <w:r w:rsidRPr="0072190D">
        <w:rPr>
          <w:rStyle w:val="VerbatimChar"/>
          <w:lang w:val="fr-FR"/>
          <w:rPrChange w:id="2121" w:author="Danis Pierre-Alain" w:date="2019-11-21T16:28:00Z">
            <w:rPr>
              <w:rStyle w:val="VerbatimChar"/>
            </w:rPr>
          </w:rPrChange>
        </w:rPr>
        <w:t>2015-01-04 -8.5 69.4</w:t>
      </w:r>
      <w:r w:rsidRPr="0072190D">
        <w:rPr>
          <w:lang w:val="fr-FR"/>
          <w:rPrChange w:id="2122" w:author="Danis Pierre-Alain" w:date="2019-11-21T16:28:00Z">
            <w:rPr/>
          </w:rPrChange>
        </w:rPr>
        <w:br/>
      </w:r>
      <w:r w:rsidRPr="0072190D">
        <w:rPr>
          <w:rStyle w:val="VerbatimChar"/>
          <w:lang w:val="fr-FR"/>
          <w:rPrChange w:id="2123" w:author="Danis Pierre-Alain" w:date="2019-11-21T16:28:00Z">
            <w:rPr>
              <w:rStyle w:val="VerbatimChar"/>
            </w:rPr>
          </w:rPrChange>
        </w:rPr>
        <w:t>2015-01-05 -9.0 73.1</w:t>
      </w:r>
      <w:r w:rsidRPr="0072190D">
        <w:rPr>
          <w:lang w:val="fr-FR"/>
          <w:rPrChange w:id="2124" w:author="Danis Pierre-Alain" w:date="2019-11-21T16:28:00Z">
            <w:rPr/>
          </w:rPrChange>
        </w:rPr>
        <w:br/>
      </w:r>
      <w:r w:rsidRPr="0072190D">
        <w:rPr>
          <w:rStyle w:val="VerbatimChar"/>
          <w:lang w:val="fr-FR"/>
          <w:rPrChange w:id="2125" w:author="Danis Pierre-Alain" w:date="2019-11-21T16:28:00Z">
            <w:rPr>
              <w:rStyle w:val="VerbatimChar"/>
            </w:rPr>
          </w:rPrChange>
        </w:rPr>
        <w:t>...</w:t>
      </w:r>
    </w:p>
    <w:p w14:paraId="0017796D" w14:textId="77777777" w:rsidR="003B081E" w:rsidRPr="0072190D" w:rsidRDefault="0072190D">
      <w:pPr>
        <w:pStyle w:val="FirstParagraph"/>
        <w:rPr>
          <w:lang w:val="fr-FR"/>
          <w:rPrChange w:id="2126" w:author="Danis Pierre-Alain" w:date="2019-11-21T16:28:00Z">
            <w:rPr/>
          </w:rPrChange>
        </w:rPr>
      </w:pPr>
      <w:r w:rsidRPr="0072190D">
        <w:rPr>
          <w:lang w:val="fr-FR"/>
          <w:rPrChange w:id="2127" w:author="Danis Pierre-Alain" w:date="2019-11-21T16:28:00Z">
            <w:rPr/>
          </w:rPrChange>
        </w:rPr>
        <w:t xml:space="preserve">Il est possible de munir les données météorologiques avec trois fréquences différentes : </w:t>
      </w:r>
      <w:proofErr w:type="gramStart"/>
      <w:r w:rsidRPr="0072190D">
        <w:rPr>
          <w:lang w:val="fr-FR"/>
          <w:rPrChange w:id="2128" w:author="Danis Pierre-Alain" w:date="2019-11-21T16:28:00Z">
            <w:rPr/>
          </w:rPrChange>
        </w:rPr>
        <w:t>journalière</w:t>
      </w:r>
      <w:proofErr w:type="gramEnd"/>
      <w:r w:rsidRPr="0072190D">
        <w:rPr>
          <w:lang w:val="fr-FR"/>
          <w:rPrChange w:id="2129" w:author="Danis Pierre-Alain" w:date="2019-11-21T16:28:00Z">
            <w:rPr/>
          </w:rPrChange>
        </w:rPr>
        <w:t>, hebdomadaire et mensuelle.</w:t>
      </w:r>
    </w:p>
    <w:p w14:paraId="1F99F948" w14:textId="77777777" w:rsidR="003B081E" w:rsidRPr="0072190D" w:rsidRDefault="0072190D">
      <w:pPr>
        <w:pStyle w:val="Titre4"/>
        <w:rPr>
          <w:lang w:val="fr-FR"/>
          <w:rPrChange w:id="2130" w:author="Danis Pierre-Alain" w:date="2019-11-21T16:28:00Z">
            <w:rPr/>
          </w:rPrChange>
        </w:rPr>
      </w:pPr>
      <w:bookmarkStart w:id="2131" w:name="fichier-lake_file"/>
      <w:bookmarkEnd w:id="2131"/>
      <w:r w:rsidRPr="0072190D">
        <w:rPr>
          <w:lang w:val="fr-FR"/>
          <w:rPrChange w:id="2132" w:author="Danis Pierre-Alain" w:date="2019-11-21T16:28:00Z">
            <w:rPr/>
          </w:rPrChange>
        </w:rPr>
        <w:t xml:space="preserve">Fichier </w:t>
      </w:r>
      <w:proofErr w:type="spellStart"/>
      <w:r w:rsidRPr="0072190D">
        <w:rPr>
          <w:rStyle w:val="VerbatimChar"/>
          <w:lang w:val="fr-FR"/>
          <w:rPrChange w:id="2133" w:author="Danis Pierre-Alain" w:date="2019-11-21T16:28:00Z">
            <w:rPr>
              <w:rStyle w:val="VerbatimChar"/>
            </w:rPr>
          </w:rPrChange>
        </w:rPr>
        <w:t>lake_file</w:t>
      </w:r>
      <w:proofErr w:type="spellEnd"/>
      <w:r>
        <w:fldChar w:fldCharType="begin"/>
      </w:r>
      <w:r w:rsidRPr="0072190D">
        <w:rPr>
          <w:lang w:val="fr-FR"/>
          <w:rPrChange w:id="2134" w:author="Danis Pierre-Alain" w:date="2019-11-21T16:28:00Z">
            <w:rPr/>
          </w:rPrChange>
        </w:rPr>
        <w:instrText xml:space="preserve"> HYPERLINK \l "file-lake-file" \h </w:instrText>
      </w:r>
      <w:r>
        <w:fldChar w:fldCharType="separate"/>
      </w:r>
      <w:r w:rsidRPr="0072190D">
        <w:rPr>
          <w:rStyle w:val="Lienhypertexte"/>
          <w:lang w:val="fr-FR"/>
          <w:rPrChange w:id="2135" w:author="Danis Pierre-Alain" w:date="2019-11-21T16:28:00Z">
            <w:rPr>
              <w:rStyle w:val="Lienhypertexte"/>
            </w:rPr>
          </w:rPrChange>
        </w:rPr>
        <w:t>¶</w:t>
      </w:r>
      <w:r>
        <w:rPr>
          <w:rStyle w:val="Lienhypertexte"/>
        </w:rPr>
        <w:fldChar w:fldCharType="end"/>
      </w:r>
    </w:p>
    <w:p w14:paraId="70FCF8DA" w14:textId="77777777" w:rsidR="003B081E" w:rsidRPr="0072190D" w:rsidRDefault="0072190D">
      <w:pPr>
        <w:pStyle w:val="FirstParagraph"/>
        <w:rPr>
          <w:lang w:val="fr-FR"/>
          <w:rPrChange w:id="2136" w:author="Danis Pierre-Alain" w:date="2019-11-21T16:28:00Z">
            <w:rPr/>
          </w:rPrChange>
        </w:rPr>
      </w:pPr>
      <w:r w:rsidRPr="0072190D">
        <w:rPr>
          <w:lang w:val="fr-FR"/>
          <w:rPrChange w:id="2137" w:author="Danis Pierre-Alain" w:date="2019-11-21T16:28:00Z">
            <w:rPr/>
          </w:rPrChange>
        </w:rPr>
        <w:t>Fichier d’entrée optionnel. Il contient les caractéristiques du lac (profondeur, surface, volume, altitude, latitude).</w:t>
      </w:r>
    </w:p>
    <w:p w14:paraId="33E3A56D" w14:textId="77777777" w:rsidR="003B081E" w:rsidRDefault="0072190D">
      <w:pPr>
        <w:pStyle w:val="Corpsdetexte"/>
      </w:pPr>
      <w:r w:rsidRPr="0072190D">
        <w:rPr>
          <w:lang w:val="fr-FR"/>
          <w:rPrChange w:id="2138" w:author="Danis Pierre-Alain" w:date="2019-11-21T16:28:00Z">
            <w:rPr/>
          </w:rPrChange>
        </w:rPr>
        <w:t xml:space="preserve">Le fichier est organisé en deux colonnes, séparées par espaces. La première colonne contient les noms des variables et la deuxième contient leurs valeurs. </w:t>
      </w:r>
      <w:r>
        <w:t xml:space="preserve">Le </w:t>
      </w:r>
      <w:proofErr w:type="spellStart"/>
      <w:r>
        <w:t>noms</w:t>
      </w:r>
      <w:proofErr w:type="spellEnd"/>
      <w:r>
        <w:t xml:space="preserve"> des variables </w:t>
      </w:r>
      <w:proofErr w:type="spellStart"/>
      <w:r>
        <w:t>sont</w:t>
      </w:r>
      <w:proofErr w:type="spellEnd"/>
      <w:r>
        <w:t xml:space="preserve"> :</w:t>
      </w:r>
    </w:p>
    <w:p w14:paraId="3F4E2588" w14:textId="77777777" w:rsidR="003B081E" w:rsidRPr="0072190D" w:rsidRDefault="0072190D">
      <w:pPr>
        <w:numPr>
          <w:ilvl w:val="0"/>
          <w:numId w:val="37"/>
        </w:numPr>
        <w:rPr>
          <w:lang w:val="fr-FR"/>
          <w:rPrChange w:id="2139" w:author="Danis Pierre-Alain" w:date="2019-11-21T16:28:00Z">
            <w:rPr/>
          </w:rPrChange>
        </w:rPr>
        <w:pPrChange w:id="2140" w:author="Danis Pierre-Alain" w:date="2019-11-21T16:28:00Z">
          <w:pPr>
            <w:numPr>
              <w:numId w:val="48"/>
            </w:numPr>
            <w:tabs>
              <w:tab w:val="num" w:pos="0"/>
            </w:tabs>
            <w:ind w:left="480" w:hanging="480"/>
          </w:pPr>
        </w:pPrChange>
      </w:pPr>
      <w:proofErr w:type="spellStart"/>
      <w:r w:rsidRPr="0072190D">
        <w:rPr>
          <w:lang w:val="fr-FR"/>
          <w:rPrChange w:id="2141" w:author="Danis Pierre-Alain" w:date="2019-11-21T16:28:00Z">
            <w:rPr/>
          </w:rPrChange>
        </w:rPr>
        <w:t>name</w:t>
      </w:r>
      <w:proofErr w:type="spellEnd"/>
      <w:r w:rsidRPr="0072190D">
        <w:rPr>
          <w:lang w:val="fr-FR"/>
          <w:rPrChange w:id="2142" w:author="Danis Pierre-Alain" w:date="2019-11-21T16:28:00Z">
            <w:rPr/>
          </w:rPrChange>
        </w:rPr>
        <w:t xml:space="preserve"> : nom ou code du lac (optionnel, pour identifier le lac)</w:t>
      </w:r>
    </w:p>
    <w:p w14:paraId="3402B191" w14:textId="77777777" w:rsidR="003B081E" w:rsidRPr="0072190D" w:rsidRDefault="0072190D">
      <w:pPr>
        <w:numPr>
          <w:ilvl w:val="0"/>
          <w:numId w:val="37"/>
        </w:numPr>
        <w:rPr>
          <w:lang w:val="fr-FR"/>
          <w:rPrChange w:id="2143" w:author="Danis Pierre-Alain" w:date="2019-11-21T16:28:00Z">
            <w:rPr/>
          </w:rPrChange>
        </w:rPr>
        <w:pPrChange w:id="2144" w:author="Danis Pierre-Alain" w:date="2019-11-21T16:28:00Z">
          <w:pPr>
            <w:numPr>
              <w:numId w:val="48"/>
            </w:numPr>
            <w:tabs>
              <w:tab w:val="num" w:pos="0"/>
            </w:tabs>
            <w:ind w:left="480" w:hanging="480"/>
          </w:pPr>
        </w:pPrChange>
      </w:pPr>
      <w:proofErr w:type="spellStart"/>
      <w:r w:rsidRPr="0072190D">
        <w:rPr>
          <w:lang w:val="fr-FR"/>
          <w:rPrChange w:id="2145" w:author="Danis Pierre-Alain" w:date="2019-11-21T16:28:00Z">
            <w:rPr/>
          </w:rPrChange>
        </w:rPr>
        <w:t>zmax</w:t>
      </w:r>
      <w:proofErr w:type="spellEnd"/>
      <w:r w:rsidRPr="0072190D">
        <w:rPr>
          <w:lang w:val="fr-FR"/>
          <w:rPrChange w:id="2146" w:author="Danis Pierre-Alain" w:date="2019-11-21T16:28:00Z">
            <w:rPr/>
          </w:rPrChange>
        </w:rPr>
        <w:t xml:space="preserve"> : profondeur du lac (m)</w:t>
      </w:r>
    </w:p>
    <w:p w14:paraId="6662D560" w14:textId="77777777" w:rsidR="003B081E" w:rsidRPr="0072190D" w:rsidRDefault="0072190D">
      <w:pPr>
        <w:numPr>
          <w:ilvl w:val="0"/>
          <w:numId w:val="37"/>
        </w:numPr>
        <w:rPr>
          <w:lang w:val="fr-FR"/>
          <w:rPrChange w:id="2147" w:author="Danis Pierre-Alain" w:date="2019-11-21T16:28:00Z">
            <w:rPr/>
          </w:rPrChange>
        </w:rPr>
        <w:pPrChange w:id="2148" w:author="Danis Pierre-Alain" w:date="2019-11-21T16:28:00Z">
          <w:pPr>
            <w:numPr>
              <w:numId w:val="48"/>
            </w:numPr>
            <w:tabs>
              <w:tab w:val="num" w:pos="0"/>
            </w:tabs>
            <w:ind w:left="480" w:hanging="480"/>
          </w:pPr>
        </w:pPrChange>
      </w:pPr>
      <w:r w:rsidRPr="0072190D">
        <w:rPr>
          <w:lang w:val="fr-FR"/>
          <w:rPrChange w:id="2149" w:author="Danis Pierre-Alain" w:date="2019-11-21T16:28:00Z">
            <w:rPr/>
          </w:rPrChange>
        </w:rPr>
        <w:t>surface : aire de surface du lac (</w:t>
      </w:r>
      <w:proofErr w:type="spellStart"/>
      <w:r w:rsidRPr="0072190D">
        <w:rPr>
          <w:lang w:val="fr-FR"/>
          <w:rPrChange w:id="2150" w:author="Danis Pierre-Alain" w:date="2019-11-21T16:28:00Z">
            <w:rPr/>
          </w:rPrChange>
        </w:rPr>
        <w:t>m</w:t>
      </w:r>
      <w:r w:rsidRPr="0072190D">
        <w:rPr>
          <w:vertAlign w:val="superscript"/>
          <w:lang w:val="fr-FR"/>
          <w:rPrChange w:id="2151" w:author="Danis Pierre-Alain" w:date="2019-11-21T16:28:00Z">
            <w:rPr>
              <w:vertAlign w:val="superscript"/>
            </w:rPr>
          </w:rPrChange>
        </w:rPr>
        <w:t>2</w:t>
      </w:r>
      <w:proofErr w:type="spellEnd"/>
      <w:r w:rsidRPr="0072190D">
        <w:rPr>
          <w:lang w:val="fr-FR"/>
          <w:rPrChange w:id="2152" w:author="Danis Pierre-Alain" w:date="2019-11-21T16:28:00Z">
            <w:rPr/>
          </w:rPrChange>
        </w:rPr>
        <w:t>)</w:t>
      </w:r>
    </w:p>
    <w:p w14:paraId="78A0AB93" w14:textId="77777777" w:rsidR="003B081E" w:rsidRPr="0072190D" w:rsidRDefault="0072190D">
      <w:pPr>
        <w:numPr>
          <w:ilvl w:val="0"/>
          <w:numId w:val="37"/>
        </w:numPr>
        <w:rPr>
          <w:lang w:val="fr-FR"/>
          <w:rPrChange w:id="2153" w:author="Danis Pierre-Alain" w:date="2019-11-21T16:28:00Z">
            <w:rPr/>
          </w:rPrChange>
        </w:rPr>
        <w:pPrChange w:id="2154" w:author="Danis Pierre-Alain" w:date="2019-11-21T16:28:00Z">
          <w:pPr>
            <w:numPr>
              <w:numId w:val="48"/>
            </w:numPr>
            <w:tabs>
              <w:tab w:val="num" w:pos="0"/>
            </w:tabs>
            <w:ind w:left="480" w:hanging="480"/>
          </w:pPr>
        </w:pPrChange>
      </w:pPr>
      <w:r w:rsidRPr="0072190D">
        <w:rPr>
          <w:lang w:val="fr-FR"/>
          <w:rPrChange w:id="2155" w:author="Danis Pierre-Alain" w:date="2019-11-21T16:28:00Z">
            <w:rPr/>
          </w:rPrChange>
        </w:rPr>
        <w:t>volume : volume du lac (</w:t>
      </w:r>
      <w:proofErr w:type="spellStart"/>
      <w:r w:rsidRPr="0072190D">
        <w:rPr>
          <w:lang w:val="fr-FR"/>
          <w:rPrChange w:id="2156" w:author="Danis Pierre-Alain" w:date="2019-11-21T16:28:00Z">
            <w:rPr/>
          </w:rPrChange>
        </w:rPr>
        <w:t>m</w:t>
      </w:r>
      <w:r w:rsidRPr="0072190D">
        <w:rPr>
          <w:vertAlign w:val="superscript"/>
          <w:lang w:val="fr-FR"/>
          <w:rPrChange w:id="2157" w:author="Danis Pierre-Alain" w:date="2019-11-21T16:28:00Z">
            <w:rPr>
              <w:vertAlign w:val="superscript"/>
            </w:rPr>
          </w:rPrChange>
        </w:rPr>
        <w:t>3</w:t>
      </w:r>
      <w:proofErr w:type="spellEnd"/>
      <w:r w:rsidRPr="0072190D">
        <w:rPr>
          <w:lang w:val="fr-FR"/>
          <w:rPrChange w:id="2158" w:author="Danis Pierre-Alain" w:date="2019-11-21T16:28:00Z">
            <w:rPr/>
          </w:rPrChange>
        </w:rPr>
        <w:t>)</w:t>
      </w:r>
    </w:p>
    <w:p w14:paraId="46E30F3A" w14:textId="77777777" w:rsidR="003B081E" w:rsidRPr="0072190D" w:rsidRDefault="0072190D">
      <w:pPr>
        <w:numPr>
          <w:ilvl w:val="0"/>
          <w:numId w:val="37"/>
        </w:numPr>
        <w:rPr>
          <w:lang w:val="fr-FR"/>
          <w:rPrChange w:id="2159" w:author="Danis Pierre-Alain" w:date="2019-11-21T16:28:00Z">
            <w:rPr/>
          </w:rPrChange>
        </w:rPr>
        <w:pPrChange w:id="2160" w:author="Danis Pierre-Alain" w:date="2019-11-21T16:28:00Z">
          <w:pPr>
            <w:numPr>
              <w:numId w:val="48"/>
            </w:numPr>
            <w:tabs>
              <w:tab w:val="num" w:pos="0"/>
            </w:tabs>
            <w:ind w:left="480" w:hanging="480"/>
          </w:pPr>
        </w:pPrChange>
      </w:pPr>
      <w:r w:rsidRPr="0072190D">
        <w:rPr>
          <w:lang w:val="fr-FR"/>
          <w:rPrChange w:id="2161" w:author="Danis Pierre-Alain" w:date="2019-11-21T16:28:00Z">
            <w:rPr/>
          </w:rPrChange>
        </w:rPr>
        <w:t>altitude : altitude sur le niveau de la mer (m)</w:t>
      </w:r>
    </w:p>
    <w:p w14:paraId="0FCC0269" w14:textId="77777777" w:rsidR="003B081E" w:rsidRDefault="0072190D">
      <w:pPr>
        <w:numPr>
          <w:ilvl w:val="0"/>
          <w:numId w:val="37"/>
        </w:numPr>
        <w:pPrChange w:id="2162" w:author="Danis Pierre-Alain" w:date="2019-11-21T16:28:00Z">
          <w:pPr>
            <w:numPr>
              <w:numId w:val="48"/>
            </w:numPr>
            <w:tabs>
              <w:tab w:val="num" w:pos="0"/>
            </w:tabs>
            <w:ind w:left="480" w:hanging="480"/>
          </w:pPr>
        </w:pPrChange>
      </w:pPr>
      <w:r>
        <w:t>latitude : latitude (º)</w:t>
      </w:r>
    </w:p>
    <w:p w14:paraId="20851D8F" w14:textId="77777777" w:rsidR="003B081E" w:rsidRPr="0072190D" w:rsidRDefault="0072190D">
      <w:pPr>
        <w:numPr>
          <w:ilvl w:val="0"/>
          <w:numId w:val="37"/>
        </w:numPr>
        <w:rPr>
          <w:lang w:val="fr-FR"/>
          <w:rPrChange w:id="2163" w:author="Danis Pierre-Alain" w:date="2019-11-21T16:28:00Z">
            <w:rPr/>
          </w:rPrChange>
        </w:rPr>
        <w:pPrChange w:id="2164" w:author="Danis Pierre-Alain" w:date="2019-11-21T16:28:00Z">
          <w:pPr>
            <w:numPr>
              <w:numId w:val="48"/>
            </w:numPr>
            <w:tabs>
              <w:tab w:val="num" w:pos="0"/>
            </w:tabs>
            <w:ind w:left="480" w:hanging="480"/>
          </w:pPr>
        </w:pPrChange>
      </w:pPr>
      <w:r w:rsidRPr="0072190D">
        <w:rPr>
          <w:lang w:val="fr-FR"/>
          <w:rPrChange w:id="2165" w:author="Danis Pierre-Alain" w:date="2019-11-21T16:28:00Z">
            <w:rPr/>
          </w:rPrChange>
        </w:rPr>
        <w:t>type : type de lac ; il peut être “L” pour les lacs (exutoire en surface) ou “R” pour les réservoirs (exutoire submergé)</w:t>
      </w:r>
    </w:p>
    <w:p w14:paraId="2DCBBF42" w14:textId="77777777" w:rsidR="003B081E" w:rsidRPr="0072190D" w:rsidRDefault="0072190D">
      <w:pPr>
        <w:pStyle w:val="FirstParagraph"/>
        <w:rPr>
          <w:lang w:val="fr-FR"/>
          <w:rPrChange w:id="2166" w:author="Danis Pierre-Alain" w:date="2019-11-21T16:28:00Z">
            <w:rPr/>
          </w:rPrChange>
        </w:rPr>
      </w:pPr>
      <w:r w:rsidRPr="0072190D">
        <w:rPr>
          <w:lang w:val="fr-FR"/>
          <w:rPrChange w:id="2167" w:author="Danis Pierre-Alain" w:date="2019-11-21T16:28:00Z">
            <w:rPr/>
          </w:rPrChange>
        </w:rPr>
        <w:t>Les paires de noms-valeurs peuvent être spécifiés dans n’importe quel ordre.</w:t>
      </w:r>
    </w:p>
    <w:p w14:paraId="7C750550" w14:textId="77777777" w:rsidR="003B081E" w:rsidRPr="0072190D" w:rsidRDefault="0072190D">
      <w:pPr>
        <w:pStyle w:val="Corpsdetexte"/>
        <w:rPr>
          <w:lang w:val="fr-FR"/>
          <w:rPrChange w:id="2168" w:author="Danis Pierre-Alain" w:date="2019-11-21T16:28:00Z">
            <w:rPr/>
          </w:rPrChange>
        </w:rPr>
      </w:pPr>
      <w:r w:rsidRPr="0072190D">
        <w:rPr>
          <w:lang w:val="fr-FR"/>
          <w:rPrChange w:id="2169" w:author="Danis Pierre-Alain" w:date="2019-11-21T16:28:00Z">
            <w:rPr/>
          </w:rPrChange>
        </w:rPr>
        <w:t>Par exemple, pour le Lac d’Allos (ALL04):</w:t>
      </w:r>
    </w:p>
    <w:p w14:paraId="3059D310" w14:textId="77777777" w:rsidR="003B081E" w:rsidRPr="0072190D" w:rsidRDefault="0072190D">
      <w:pPr>
        <w:pStyle w:val="SourceCode"/>
        <w:rPr>
          <w:lang w:val="fr-FR"/>
          <w:rPrChange w:id="2170" w:author="Danis Pierre-Alain" w:date="2019-11-21T16:28:00Z">
            <w:rPr/>
          </w:rPrChange>
        </w:rPr>
      </w:pPr>
      <w:proofErr w:type="spellStart"/>
      <w:proofErr w:type="gramStart"/>
      <w:r w:rsidRPr="0072190D">
        <w:rPr>
          <w:rStyle w:val="VerbatimChar"/>
          <w:lang w:val="fr-FR"/>
          <w:rPrChange w:id="2171" w:author="Danis Pierre-Alain" w:date="2019-11-21T16:28:00Z">
            <w:rPr>
              <w:rStyle w:val="VerbatimChar"/>
            </w:rPr>
          </w:rPrChange>
        </w:rPr>
        <w:t>name</w:t>
      </w:r>
      <w:proofErr w:type="spellEnd"/>
      <w:proofErr w:type="gramEnd"/>
      <w:r w:rsidRPr="0072190D">
        <w:rPr>
          <w:rStyle w:val="VerbatimChar"/>
          <w:lang w:val="fr-FR"/>
          <w:rPrChange w:id="2172" w:author="Danis Pierre-Alain" w:date="2019-11-21T16:28:00Z">
            <w:rPr>
              <w:rStyle w:val="VerbatimChar"/>
            </w:rPr>
          </w:rPrChange>
        </w:rPr>
        <w:t xml:space="preserve"> ALL04</w:t>
      </w:r>
      <w:r w:rsidRPr="0072190D">
        <w:rPr>
          <w:lang w:val="fr-FR"/>
          <w:rPrChange w:id="2173" w:author="Danis Pierre-Alain" w:date="2019-11-21T16:28:00Z">
            <w:rPr/>
          </w:rPrChange>
        </w:rPr>
        <w:br/>
      </w:r>
      <w:r w:rsidRPr="0072190D">
        <w:rPr>
          <w:rStyle w:val="VerbatimChar"/>
          <w:lang w:val="fr-FR"/>
          <w:rPrChange w:id="2174" w:author="Danis Pierre-Alain" w:date="2019-11-21T16:28:00Z">
            <w:rPr>
              <w:rStyle w:val="VerbatimChar"/>
            </w:rPr>
          </w:rPrChange>
        </w:rPr>
        <w:t>altitude 2232</w:t>
      </w:r>
      <w:r w:rsidRPr="0072190D">
        <w:rPr>
          <w:lang w:val="fr-FR"/>
          <w:rPrChange w:id="2175" w:author="Danis Pierre-Alain" w:date="2019-11-21T16:28:00Z">
            <w:rPr/>
          </w:rPrChange>
        </w:rPr>
        <w:br/>
      </w:r>
      <w:r w:rsidRPr="0072190D">
        <w:rPr>
          <w:rStyle w:val="VerbatimChar"/>
          <w:lang w:val="fr-FR"/>
          <w:rPrChange w:id="2176" w:author="Danis Pierre-Alain" w:date="2019-11-21T16:28:00Z">
            <w:rPr>
              <w:rStyle w:val="VerbatimChar"/>
            </w:rPr>
          </w:rPrChange>
        </w:rPr>
        <w:t>latitude 44.233</w:t>
      </w:r>
      <w:r w:rsidRPr="0072190D">
        <w:rPr>
          <w:lang w:val="fr-FR"/>
          <w:rPrChange w:id="2177" w:author="Danis Pierre-Alain" w:date="2019-11-21T16:28:00Z">
            <w:rPr/>
          </w:rPrChange>
        </w:rPr>
        <w:br/>
      </w:r>
      <w:proofErr w:type="spellStart"/>
      <w:r w:rsidRPr="0072190D">
        <w:rPr>
          <w:rStyle w:val="VerbatimChar"/>
          <w:lang w:val="fr-FR"/>
          <w:rPrChange w:id="2178" w:author="Danis Pierre-Alain" w:date="2019-11-21T16:28:00Z">
            <w:rPr>
              <w:rStyle w:val="VerbatimChar"/>
            </w:rPr>
          </w:rPrChange>
        </w:rPr>
        <w:t>zmax</w:t>
      </w:r>
      <w:proofErr w:type="spellEnd"/>
      <w:r w:rsidRPr="0072190D">
        <w:rPr>
          <w:rStyle w:val="VerbatimChar"/>
          <w:lang w:val="fr-FR"/>
          <w:rPrChange w:id="2179" w:author="Danis Pierre-Alain" w:date="2019-11-21T16:28:00Z">
            <w:rPr>
              <w:rStyle w:val="VerbatimChar"/>
            </w:rPr>
          </w:rPrChange>
        </w:rPr>
        <w:t xml:space="preserve"> 51</w:t>
      </w:r>
      <w:r w:rsidRPr="0072190D">
        <w:rPr>
          <w:lang w:val="fr-FR"/>
          <w:rPrChange w:id="2180" w:author="Danis Pierre-Alain" w:date="2019-11-21T16:28:00Z">
            <w:rPr/>
          </w:rPrChange>
        </w:rPr>
        <w:br/>
      </w:r>
      <w:r w:rsidRPr="0072190D">
        <w:rPr>
          <w:rStyle w:val="VerbatimChar"/>
          <w:lang w:val="fr-FR"/>
          <w:rPrChange w:id="2181" w:author="Danis Pierre-Alain" w:date="2019-11-21T16:28:00Z">
            <w:rPr>
              <w:rStyle w:val="VerbatimChar"/>
            </w:rPr>
          </w:rPrChange>
        </w:rPr>
        <w:t>surface 528424.501</w:t>
      </w:r>
      <w:r w:rsidRPr="0072190D">
        <w:rPr>
          <w:lang w:val="fr-FR"/>
          <w:rPrChange w:id="2182" w:author="Danis Pierre-Alain" w:date="2019-11-21T16:28:00Z">
            <w:rPr/>
          </w:rPrChange>
        </w:rPr>
        <w:br/>
      </w:r>
      <w:r w:rsidRPr="0072190D">
        <w:rPr>
          <w:rStyle w:val="VerbatimChar"/>
          <w:lang w:val="fr-FR"/>
          <w:rPrChange w:id="2183" w:author="Danis Pierre-Alain" w:date="2019-11-21T16:28:00Z">
            <w:rPr>
              <w:rStyle w:val="VerbatimChar"/>
            </w:rPr>
          </w:rPrChange>
        </w:rPr>
        <w:t>volume 9775853.276</w:t>
      </w:r>
      <w:r w:rsidRPr="0072190D">
        <w:rPr>
          <w:lang w:val="fr-FR"/>
          <w:rPrChange w:id="2184" w:author="Danis Pierre-Alain" w:date="2019-11-21T16:28:00Z">
            <w:rPr/>
          </w:rPrChange>
        </w:rPr>
        <w:br/>
      </w:r>
      <w:r w:rsidRPr="0072190D">
        <w:rPr>
          <w:rStyle w:val="VerbatimChar"/>
          <w:lang w:val="fr-FR"/>
          <w:rPrChange w:id="2185" w:author="Danis Pierre-Alain" w:date="2019-11-21T16:28:00Z">
            <w:rPr>
              <w:rStyle w:val="VerbatimChar"/>
            </w:rPr>
          </w:rPrChange>
        </w:rPr>
        <w:t>type L</w:t>
      </w:r>
    </w:p>
    <w:p w14:paraId="0102D02D" w14:textId="77777777" w:rsidR="003B081E" w:rsidRPr="0072190D" w:rsidRDefault="0072190D">
      <w:pPr>
        <w:pStyle w:val="FirstParagraph"/>
        <w:rPr>
          <w:lang w:val="fr-FR"/>
          <w:rPrChange w:id="2186" w:author="Danis Pierre-Alain" w:date="2019-11-21T16:28:00Z">
            <w:rPr/>
          </w:rPrChange>
        </w:rPr>
      </w:pPr>
      <w:r w:rsidRPr="0072190D">
        <w:rPr>
          <w:lang w:val="fr-FR"/>
          <w:rPrChange w:id="2187" w:author="Danis Pierre-Alain" w:date="2019-11-21T16:28:00Z">
            <w:rPr/>
          </w:rPrChange>
        </w:rPr>
        <w:t xml:space="preserve">Il est nécessaire de fournir soit </w:t>
      </w:r>
      <w:proofErr w:type="spellStart"/>
      <w:r w:rsidRPr="0072190D">
        <w:rPr>
          <w:rStyle w:val="VerbatimChar"/>
          <w:lang w:val="fr-FR"/>
          <w:rPrChange w:id="2188" w:author="Danis Pierre-Alain" w:date="2019-11-21T16:28:00Z">
            <w:rPr>
              <w:rStyle w:val="VerbatimChar"/>
            </w:rPr>
          </w:rPrChange>
        </w:rPr>
        <w:t>lake_file</w:t>
      </w:r>
      <w:proofErr w:type="spellEnd"/>
      <w:r w:rsidRPr="0072190D">
        <w:rPr>
          <w:lang w:val="fr-FR"/>
          <w:rPrChange w:id="2189" w:author="Danis Pierre-Alain" w:date="2019-11-21T16:28:00Z">
            <w:rPr/>
          </w:rPrChange>
        </w:rPr>
        <w:t xml:space="preserve"> soit </w:t>
      </w:r>
      <w:proofErr w:type="spellStart"/>
      <w:r w:rsidRPr="0072190D">
        <w:rPr>
          <w:rStyle w:val="VerbatimChar"/>
          <w:lang w:val="fr-FR"/>
          <w:rPrChange w:id="2190" w:author="Danis Pierre-Alain" w:date="2019-11-21T16:28:00Z">
            <w:rPr>
              <w:rStyle w:val="VerbatimChar"/>
            </w:rPr>
          </w:rPrChange>
        </w:rPr>
        <w:t>par_file</w:t>
      </w:r>
      <w:proofErr w:type="spellEnd"/>
      <w:r w:rsidRPr="0072190D">
        <w:rPr>
          <w:lang w:val="fr-FR"/>
          <w:rPrChange w:id="2191" w:author="Danis Pierre-Alain" w:date="2019-11-21T16:28:00Z">
            <w:rPr/>
          </w:rPrChange>
        </w:rPr>
        <w:t xml:space="preserve">. Si </w:t>
      </w:r>
      <w:proofErr w:type="spellStart"/>
      <w:r w:rsidRPr="0072190D">
        <w:rPr>
          <w:rStyle w:val="VerbatimChar"/>
          <w:lang w:val="fr-FR"/>
          <w:rPrChange w:id="2192" w:author="Danis Pierre-Alain" w:date="2019-11-21T16:28:00Z">
            <w:rPr>
              <w:rStyle w:val="VerbatimChar"/>
            </w:rPr>
          </w:rPrChange>
        </w:rPr>
        <w:t>par_file</w:t>
      </w:r>
      <w:proofErr w:type="spellEnd"/>
      <w:r w:rsidRPr="0072190D">
        <w:rPr>
          <w:lang w:val="fr-FR"/>
          <w:rPrChange w:id="2193" w:author="Danis Pierre-Alain" w:date="2019-11-21T16:28:00Z">
            <w:rPr/>
          </w:rPrChange>
        </w:rPr>
        <w:t xml:space="preserve"> est donné, le programme utilise les valeurs des paramètres dans </w:t>
      </w:r>
      <w:proofErr w:type="spellStart"/>
      <w:r w:rsidRPr="0072190D">
        <w:rPr>
          <w:rStyle w:val="VerbatimChar"/>
          <w:lang w:val="fr-FR"/>
          <w:rPrChange w:id="2194" w:author="Danis Pierre-Alain" w:date="2019-11-21T16:28:00Z">
            <w:rPr>
              <w:rStyle w:val="VerbatimChar"/>
            </w:rPr>
          </w:rPrChange>
        </w:rPr>
        <w:t>par_file</w:t>
      </w:r>
      <w:proofErr w:type="spellEnd"/>
      <w:r w:rsidRPr="0072190D">
        <w:rPr>
          <w:lang w:val="fr-FR"/>
          <w:rPrChange w:id="2195" w:author="Danis Pierre-Alain" w:date="2019-11-21T16:28:00Z">
            <w:rPr/>
          </w:rPrChange>
        </w:rPr>
        <w:t xml:space="preserve">. En cas contraire, il faut donner </w:t>
      </w:r>
      <w:proofErr w:type="spellStart"/>
      <w:r w:rsidRPr="0072190D">
        <w:rPr>
          <w:rStyle w:val="VerbatimChar"/>
          <w:lang w:val="fr-FR"/>
          <w:rPrChange w:id="2196" w:author="Danis Pierre-Alain" w:date="2019-11-21T16:28:00Z">
            <w:rPr>
              <w:rStyle w:val="VerbatimChar"/>
            </w:rPr>
          </w:rPrChange>
        </w:rPr>
        <w:t>lake_file</w:t>
      </w:r>
      <w:proofErr w:type="spellEnd"/>
      <w:r w:rsidRPr="0072190D">
        <w:rPr>
          <w:lang w:val="fr-FR"/>
          <w:rPrChange w:id="2197" w:author="Danis Pierre-Alain" w:date="2019-11-21T16:28:00Z">
            <w:rPr/>
          </w:rPrChange>
        </w:rPr>
        <w:t xml:space="preserve"> et le programme calcule les paramètres du modèle depuis les caractéristiques du lac spécifiées dans </w:t>
      </w:r>
      <w:proofErr w:type="spellStart"/>
      <w:r w:rsidRPr="0072190D">
        <w:rPr>
          <w:rStyle w:val="VerbatimChar"/>
          <w:lang w:val="fr-FR"/>
          <w:rPrChange w:id="2198" w:author="Danis Pierre-Alain" w:date="2019-11-21T16:28:00Z">
            <w:rPr>
              <w:rStyle w:val="VerbatimChar"/>
            </w:rPr>
          </w:rPrChange>
        </w:rPr>
        <w:t>lake_file</w:t>
      </w:r>
      <w:proofErr w:type="spellEnd"/>
      <w:r w:rsidRPr="0072190D">
        <w:rPr>
          <w:lang w:val="fr-FR"/>
          <w:rPrChange w:id="2199" w:author="Danis Pierre-Alain" w:date="2019-11-21T16:28:00Z">
            <w:rPr/>
          </w:rPrChange>
        </w:rPr>
        <w:t>.</w:t>
      </w:r>
    </w:p>
    <w:p w14:paraId="63F90D23" w14:textId="77777777" w:rsidR="003B081E" w:rsidRPr="0072190D" w:rsidRDefault="0072190D">
      <w:pPr>
        <w:pStyle w:val="Titre4"/>
        <w:rPr>
          <w:lang w:val="fr-FR"/>
          <w:rPrChange w:id="2200" w:author="Danis Pierre-Alain" w:date="2019-11-21T16:28:00Z">
            <w:rPr/>
          </w:rPrChange>
        </w:rPr>
      </w:pPr>
      <w:bookmarkStart w:id="2201" w:name="fichier-par_file"/>
      <w:bookmarkEnd w:id="2201"/>
      <w:r w:rsidRPr="0072190D">
        <w:rPr>
          <w:lang w:val="fr-FR"/>
          <w:rPrChange w:id="2202" w:author="Danis Pierre-Alain" w:date="2019-11-21T16:28:00Z">
            <w:rPr/>
          </w:rPrChange>
        </w:rPr>
        <w:t xml:space="preserve">Fichier </w:t>
      </w:r>
      <w:proofErr w:type="spellStart"/>
      <w:r w:rsidRPr="0072190D">
        <w:rPr>
          <w:rStyle w:val="VerbatimChar"/>
          <w:lang w:val="fr-FR"/>
          <w:rPrChange w:id="2203" w:author="Danis Pierre-Alain" w:date="2019-11-21T16:28:00Z">
            <w:rPr>
              <w:rStyle w:val="VerbatimChar"/>
            </w:rPr>
          </w:rPrChange>
        </w:rPr>
        <w:t>par_file</w:t>
      </w:r>
      <w:proofErr w:type="spellEnd"/>
      <w:r>
        <w:fldChar w:fldCharType="begin"/>
      </w:r>
      <w:r w:rsidRPr="0072190D">
        <w:rPr>
          <w:lang w:val="fr-FR"/>
          <w:rPrChange w:id="2204" w:author="Danis Pierre-Alain" w:date="2019-11-21T16:28:00Z">
            <w:rPr/>
          </w:rPrChange>
        </w:rPr>
        <w:instrText xml:space="preserve"> HYPERLINK \l "file-par-file" \h </w:instrText>
      </w:r>
      <w:r>
        <w:fldChar w:fldCharType="separate"/>
      </w:r>
      <w:r w:rsidRPr="0072190D">
        <w:rPr>
          <w:rStyle w:val="Lienhypertexte"/>
          <w:lang w:val="fr-FR"/>
          <w:rPrChange w:id="2205" w:author="Danis Pierre-Alain" w:date="2019-11-21T16:28:00Z">
            <w:rPr>
              <w:rStyle w:val="Lienhypertexte"/>
            </w:rPr>
          </w:rPrChange>
        </w:rPr>
        <w:t>¶</w:t>
      </w:r>
      <w:r>
        <w:rPr>
          <w:rStyle w:val="Lienhypertexte"/>
        </w:rPr>
        <w:fldChar w:fldCharType="end"/>
      </w:r>
    </w:p>
    <w:p w14:paraId="6479D9CC" w14:textId="77777777" w:rsidR="003B081E" w:rsidRPr="0072190D" w:rsidRDefault="0072190D">
      <w:pPr>
        <w:pStyle w:val="FirstParagraph"/>
        <w:rPr>
          <w:lang w:val="fr-FR"/>
          <w:rPrChange w:id="2206" w:author="Danis Pierre-Alain" w:date="2019-11-21T16:28:00Z">
            <w:rPr/>
          </w:rPrChange>
        </w:rPr>
      </w:pPr>
      <w:r w:rsidRPr="0072190D">
        <w:rPr>
          <w:lang w:val="fr-FR"/>
          <w:rPrChange w:id="2207" w:author="Danis Pierre-Alain" w:date="2019-11-21T16:28:00Z">
            <w:rPr/>
          </w:rPrChange>
        </w:rPr>
        <w:t>Fichier d’entrée optionnel. Il contient la valeur des paramètres du modèle.</w:t>
      </w:r>
    </w:p>
    <w:p w14:paraId="31A5437F" w14:textId="77777777" w:rsidR="003B081E" w:rsidRDefault="0072190D">
      <w:pPr>
        <w:pStyle w:val="Corpsdetexte"/>
      </w:pPr>
      <w:r w:rsidRPr="0072190D">
        <w:rPr>
          <w:lang w:val="fr-FR"/>
          <w:rPrChange w:id="2208" w:author="Danis Pierre-Alain" w:date="2019-11-21T16:28:00Z">
            <w:rPr/>
          </w:rPrChange>
        </w:rPr>
        <w:t xml:space="preserve">Le fichier est organisé en deux colonnes, séparées par espaces. La première colonne contient les noms des paramètres et la deuxième contient leurs valeurs. </w:t>
      </w:r>
      <w:r>
        <w:t xml:space="preserve">Les </w:t>
      </w:r>
      <w:proofErr w:type="spellStart"/>
      <w:r>
        <w:t>noms</w:t>
      </w:r>
      <w:proofErr w:type="spellEnd"/>
      <w:r>
        <w:t xml:space="preserve"> des </w:t>
      </w:r>
      <w:proofErr w:type="spellStart"/>
      <w:r>
        <w:t>paramètres</w:t>
      </w:r>
      <w:proofErr w:type="spellEnd"/>
      <w:r>
        <w:t xml:space="preserve"> </w:t>
      </w:r>
      <w:proofErr w:type="spellStart"/>
      <w:r>
        <w:t>sont</w:t>
      </w:r>
      <w:proofErr w:type="spellEnd"/>
      <w:r>
        <w:t xml:space="preserve"> :</w:t>
      </w:r>
    </w:p>
    <w:p w14:paraId="2C1B378E" w14:textId="77777777" w:rsidR="003B081E" w:rsidRPr="0072190D" w:rsidRDefault="0072190D">
      <w:pPr>
        <w:numPr>
          <w:ilvl w:val="0"/>
          <w:numId w:val="38"/>
        </w:numPr>
        <w:rPr>
          <w:lang w:val="fr-FR"/>
          <w:rPrChange w:id="2209" w:author="Danis Pierre-Alain" w:date="2019-11-21T16:28:00Z">
            <w:rPr/>
          </w:rPrChange>
        </w:rPr>
        <w:pPrChange w:id="2210" w:author="Danis Pierre-Alain" w:date="2019-11-21T16:28:00Z">
          <w:pPr>
            <w:numPr>
              <w:numId w:val="48"/>
            </w:numPr>
            <w:tabs>
              <w:tab w:val="num" w:pos="0"/>
            </w:tabs>
            <w:ind w:left="480" w:hanging="480"/>
          </w:pPr>
        </w:pPrChange>
      </w:pPr>
      <w:r w:rsidRPr="0072190D">
        <w:rPr>
          <w:lang w:val="fr-FR"/>
          <w:rPrChange w:id="2211" w:author="Danis Pierre-Alain" w:date="2019-11-21T16:28:00Z">
            <w:rPr/>
          </w:rPrChange>
        </w:rPr>
        <w:t xml:space="preserve">A : paramètre </w:t>
      </w:r>
      <w:r w:rsidRPr="0072190D">
        <w:rPr>
          <w:i/>
          <w:lang w:val="fr-FR"/>
          <w:rPrChange w:id="2212" w:author="Danis Pierre-Alain" w:date="2019-11-21T16:28:00Z">
            <w:rPr>
              <w:i/>
            </w:rPr>
          </w:rPrChange>
        </w:rPr>
        <w:t>A</w:t>
      </w:r>
      <w:r w:rsidRPr="0072190D">
        <w:rPr>
          <w:lang w:val="fr-FR"/>
          <w:rPrChange w:id="2213" w:author="Danis Pierre-Alain" w:date="2019-11-21T16:28:00Z">
            <w:rPr/>
          </w:rPrChange>
        </w:rPr>
        <w:t>. Il correspond à la température moyenne annuelle de l’épilimnion (ºC).</w:t>
      </w:r>
    </w:p>
    <w:p w14:paraId="2B2F02F3" w14:textId="77777777" w:rsidR="003B081E" w:rsidRPr="0072190D" w:rsidRDefault="0072190D">
      <w:pPr>
        <w:numPr>
          <w:ilvl w:val="0"/>
          <w:numId w:val="38"/>
        </w:numPr>
        <w:rPr>
          <w:lang w:val="fr-FR"/>
          <w:rPrChange w:id="2214" w:author="Danis Pierre-Alain" w:date="2019-11-21T16:28:00Z">
            <w:rPr/>
          </w:rPrChange>
        </w:rPr>
        <w:pPrChange w:id="2215" w:author="Danis Pierre-Alain" w:date="2019-11-21T16:28:00Z">
          <w:pPr>
            <w:numPr>
              <w:numId w:val="48"/>
            </w:numPr>
            <w:tabs>
              <w:tab w:val="num" w:pos="0"/>
            </w:tabs>
            <w:ind w:left="480" w:hanging="480"/>
          </w:pPr>
        </w:pPrChange>
      </w:pPr>
      <w:r w:rsidRPr="0072190D">
        <w:rPr>
          <w:lang w:val="fr-FR"/>
          <w:rPrChange w:id="2216" w:author="Danis Pierre-Alain" w:date="2019-11-21T16:28:00Z">
            <w:rPr/>
          </w:rPrChange>
        </w:rPr>
        <w:t xml:space="preserve">B : paramètre </w:t>
      </w:r>
      <w:r w:rsidRPr="0072190D">
        <w:rPr>
          <w:i/>
          <w:lang w:val="fr-FR"/>
          <w:rPrChange w:id="2217" w:author="Danis Pierre-Alain" w:date="2019-11-21T16:28:00Z">
            <w:rPr>
              <w:i/>
            </w:rPr>
          </w:rPrChange>
        </w:rPr>
        <w:t>B</w:t>
      </w:r>
      <w:r w:rsidRPr="0072190D">
        <w:rPr>
          <w:lang w:val="fr-FR"/>
          <w:rPrChange w:id="2218" w:author="Danis Pierre-Alain" w:date="2019-11-21T16:28:00Z">
            <w:rPr/>
          </w:rPrChange>
        </w:rPr>
        <w:t>. Il module l’effet de la température de l’air.</w:t>
      </w:r>
    </w:p>
    <w:p w14:paraId="4590FF3E" w14:textId="77777777" w:rsidR="003B081E" w:rsidRPr="0072190D" w:rsidRDefault="0072190D">
      <w:pPr>
        <w:numPr>
          <w:ilvl w:val="0"/>
          <w:numId w:val="38"/>
        </w:numPr>
        <w:rPr>
          <w:lang w:val="fr-FR"/>
          <w:rPrChange w:id="2219" w:author="Danis Pierre-Alain" w:date="2019-11-21T16:28:00Z">
            <w:rPr/>
          </w:rPrChange>
        </w:rPr>
        <w:pPrChange w:id="2220" w:author="Danis Pierre-Alain" w:date="2019-11-21T16:28:00Z">
          <w:pPr>
            <w:numPr>
              <w:numId w:val="48"/>
            </w:numPr>
            <w:tabs>
              <w:tab w:val="num" w:pos="0"/>
            </w:tabs>
            <w:ind w:left="480" w:hanging="480"/>
          </w:pPr>
        </w:pPrChange>
      </w:pPr>
      <w:r w:rsidRPr="0072190D">
        <w:rPr>
          <w:lang w:val="fr-FR"/>
          <w:rPrChange w:id="2221" w:author="Danis Pierre-Alain" w:date="2019-11-21T16:28:00Z">
            <w:rPr/>
          </w:rPrChange>
        </w:rPr>
        <w:t xml:space="preserve">C : paramètre </w:t>
      </w:r>
      <w:r w:rsidRPr="0072190D">
        <w:rPr>
          <w:i/>
          <w:lang w:val="fr-FR"/>
          <w:rPrChange w:id="2222" w:author="Danis Pierre-Alain" w:date="2019-11-21T16:28:00Z">
            <w:rPr>
              <w:i/>
            </w:rPr>
          </w:rPrChange>
        </w:rPr>
        <w:t>C</w:t>
      </w:r>
      <w:r w:rsidRPr="0072190D">
        <w:rPr>
          <w:lang w:val="fr-FR"/>
          <w:rPrChange w:id="2223" w:author="Danis Pierre-Alain" w:date="2019-11-21T16:28:00Z">
            <w:rPr/>
          </w:rPrChange>
        </w:rPr>
        <w:t>. Il module l’effet du rayonnement solaire.</w:t>
      </w:r>
    </w:p>
    <w:p w14:paraId="669CB4A1" w14:textId="77777777" w:rsidR="003B081E" w:rsidRPr="0072190D" w:rsidRDefault="0072190D">
      <w:pPr>
        <w:numPr>
          <w:ilvl w:val="0"/>
          <w:numId w:val="38"/>
        </w:numPr>
        <w:rPr>
          <w:lang w:val="fr-FR"/>
          <w:rPrChange w:id="2224" w:author="Danis Pierre-Alain" w:date="2019-11-21T16:28:00Z">
            <w:rPr/>
          </w:rPrChange>
        </w:rPr>
        <w:pPrChange w:id="2225" w:author="Danis Pierre-Alain" w:date="2019-11-21T16:28:00Z">
          <w:pPr>
            <w:numPr>
              <w:numId w:val="48"/>
            </w:numPr>
            <w:tabs>
              <w:tab w:val="num" w:pos="0"/>
            </w:tabs>
            <w:ind w:left="480" w:hanging="480"/>
          </w:pPr>
        </w:pPrChange>
      </w:pPr>
      <w:r w:rsidRPr="0072190D">
        <w:rPr>
          <w:lang w:val="fr-FR"/>
          <w:rPrChange w:id="2226" w:author="Danis Pierre-Alain" w:date="2019-11-21T16:28:00Z">
            <w:rPr/>
          </w:rPrChange>
        </w:rPr>
        <w:t xml:space="preserve">D : paramètre </w:t>
      </w:r>
      <w:r w:rsidRPr="0072190D">
        <w:rPr>
          <w:i/>
          <w:lang w:val="fr-FR"/>
          <w:rPrChange w:id="2227" w:author="Danis Pierre-Alain" w:date="2019-11-21T16:28:00Z">
            <w:rPr>
              <w:i/>
            </w:rPr>
          </w:rPrChange>
        </w:rPr>
        <w:t>D</w:t>
      </w:r>
      <w:r w:rsidRPr="0072190D">
        <w:rPr>
          <w:lang w:val="fr-FR"/>
          <w:rPrChange w:id="2228" w:author="Danis Pierre-Alain" w:date="2019-11-21T16:28:00Z">
            <w:rPr/>
          </w:rPrChange>
        </w:rPr>
        <w:t>. Une valeur constante de 0.51 par défaut.</w:t>
      </w:r>
    </w:p>
    <w:p w14:paraId="24CA6CCA" w14:textId="77777777" w:rsidR="003B081E" w:rsidRPr="0072190D" w:rsidRDefault="0072190D">
      <w:pPr>
        <w:numPr>
          <w:ilvl w:val="0"/>
          <w:numId w:val="38"/>
        </w:numPr>
        <w:rPr>
          <w:lang w:val="fr-FR"/>
          <w:rPrChange w:id="2229" w:author="Danis Pierre-Alain" w:date="2019-11-21T16:28:00Z">
            <w:rPr/>
          </w:rPrChange>
        </w:rPr>
        <w:pPrChange w:id="2230" w:author="Danis Pierre-Alain" w:date="2019-11-21T16:28:00Z">
          <w:pPr>
            <w:numPr>
              <w:numId w:val="48"/>
            </w:numPr>
            <w:tabs>
              <w:tab w:val="num" w:pos="0"/>
            </w:tabs>
            <w:ind w:left="480" w:hanging="480"/>
          </w:pPr>
        </w:pPrChange>
      </w:pPr>
      <w:r w:rsidRPr="0072190D">
        <w:rPr>
          <w:lang w:val="fr-FR"/>
          <w:rPrChange w:id="2231" w:author="Danis Pierre-Alain" w:date="2019-11-21T16:28:00Z">
            <w:rPr/>
          </w:rPrChange>
        </w:rPr>
        <w:t xml:space="preserve">E : paramètre </w:t>
      </w:r>
      <w:r w:rsidRPr="0072190D">
        <w:rPr>
          <w:i/>
          <w:lang w:val="fr-FR"/>
          <w:rPrChange w:id="2232" w:author="Danis Pierre-Alain" w:date="2019-11-21T16:28:00Z">
            <w:rPr>
              <w:i/>
            </w:rPr>
          </w:rPrChange>
        </w:rPr>
        <w:t>E</w:t>
      </w:r>
      <w:r w:rsidRPr="0072190D">
        <w:rPr>
          <w:lang w:val="fr-FR"/>
          <w:rPrChange w:id="2233" w:author="Danis Pierre-Alain" w:date="2019-11-21T16:28:00Z">
            <w:rPr/>
          </w:rPrChange>
        </w:rPr>
        <w:t>. Il a relation avec le ratio entre la température de l’hypolimnion et la température de l’épilimnion. Il est égal à un quand le plan d’eau n’est pas stratifié.</w:t>
      </w:r>
    </w:p>
    <w:p w14:paraId="04BC553B" w14:textId="77777777" w:rsidR="003B081E" w:rsidRPr="0072190D" w:rsidRDefault="0072190D">
      <w:pPr>
        <w:numPr>
          <w:ilvl w:val="0"/>
          <w:numId w:val="38"/>
        </w:numPr>
        <w:rPr>
          <w:lang w:val="fr-FR"/>
          <w:rPrChange w:id="2234" w:author="Danis Pierre-Alain" w:date="2019-11-21T16:28:00Z">
            <w:rPr/>
          </w:rPrChange>
        </w:rPr>
        <w:pPrChange w:id="2235" w:author="Danis Pierre-Alain" w:date="2019-11-21T16:28:00Z">
          <w:pPr>
            <w:numPr>
              <w:numId w:val="48"/>
            </w:numPr>
            <w:tabs>
              <w:tab w:val="num" w:pos="0"/>
            </w:tabs>
            <w:ind w:left="480" w:hanging="480"/>
          </w:pPr>
        </w:pPrChange>
      </w:pPr>
      <w:r w:rsidRPr="0072190D">
        <w:rPr>
          <w:lang w:val="fr-FR"/>
          <w:rPrChange w:id="2236" w:author="Danis Pierre-Alain" w:date="2019-11-21T16:28:00Z">
            <w:rPr/>
          </w:rPrChange>
        </w:rPr>
        <w:t xml:space="preserve">ALPHA : paramètre </w:t>
      </w:r>
      <w:proofErr w:type="gramStart"/>
      <w:r w:rsidRPr="0072190D">
        <w:rPr>
          <w:lang w:val="fr-FR"/>
          <w:rPrChange w:id="2237" w:author="Danis Pierre-Alain" w:date="2019-11-21T16:28:00Z">
            <w:rPr/>
          </w:rPrChange>
        </w:rPr>
        <w:t>\(</w:t>
      </w:r>
      <w:proofErr w:type="gramEnd"/>
      <w:r w:rsidRPr="0072190D">
        <w:rPr>
          <w:lang w:val="fr-FR"/>
          <w:rPrChange w:id="2238" w:author="Danis Pierre-Alain" w:date="2019-11-21T16:28:00Z">
            <w:rPr/>
          </w:rPrChange>
        </w:rPr>
        <w:t>\alpha\), facteur de lissage exponentiel de la température de l’air.</w:t>
      </w:r>
    </w:p>
    <w:p w14:paraId="481E75BA" w14:textId="77777777" w:rsidR="003B081E" w:rsidRPr="0072190D" w:rsidRDefault="0072190D">
      <w:pPr>
        <w:numPr>
          <w:ilvl w:val="0"/>
          <w:numId w:val="38"/>
        </w:numPr>
        <w:rPr>
          <w:lang w:val="fr-FR"/>
          <w:rPrChange w:id="2239" w:author="Danis Pierre-Alain" w:date="2019-11-21T16:28:00Z">
            <w:rPr/>
          </w:rPrChange>
        </w:rPr>
        <w:pPrChange w:id="2240" w:author="Danis Pierre-Alain" w:date="2019-11-21T16:28:00Z">
          <w:pPr>
            <w:numPr>
              <w:numId w:val="48"/>
            </w:numPr>
            <w:tabs>
              <w:tab w:val="num" w:pos="0"/>
            </w:tabs>
            <w:ind w:left="480" w:hanging="480"/>
          </w:pPr>
        </w:pPrChange>
      </w:pPr>
      <w:r w:rsidRPr="0072190D">
        <w:rPr>
          <w:lang w:val="fr-FR"/>
          <w:rPrChange w:id="2241" w:author="Danis Pierre-Alain" w:date="2019-11-21T16:28:00Z">
            <w:rPr/>
          </w:rPrChange>
        </w:rPr>
        <w:t xml:space="preserve">BETA : paramètre </w:t>
      </w:r>
      <w:proofErr w:type="gramStart"/>
      <w:r w:rsidRPr="0072190D">
        <w:rPr>
          <w:lang w:val="fr-FR"/>
          <w:rPrChange w:id="2242" w:author="Danis Pierre-Alain" w:date="2019-11-21T16:28:00Z">
            <w:rPr/>
          </w:rPrChange>
        </w:rPr>
        <w:t>\(</w:t>
      </w:r>
      <w:proofErr w:type="gramEnd"/>
      <w:r w:rsidRPr="0072190D">
        <w:rPr>
          <w:lang w:val="fr-FR"/>
          <w:rPrChange w:id="2243" w:author="Danis Pierre-Alain" w:date="2019-11-21T16:28:00Z">
            <w:rPr/>
          </w:rPrChange>
        </w:rPr>
        <w:t>\beta\), facteur de lissage exponentiel de la température de l’épilimnion.</w:t>
      </w:r>
    </w:p>
    <w:p w14:paraId="53972A60" w14:textId="77777777" w:rsidR="003B081E" w:rsidRPr="0072190D" w:rsidRDefault="0072190D">
      <w:pPr>
        <w:numPr>
          <w:ilvl w:val="0"/>
          <w:numId w:val="38"/>
        </w:numPr>
        <w:rPr>
          <w:lang w:val="fr-FR"/>
          <w:rPrChange w:id="2244" w:author="Danis Pierre-Alain" w:date="2019-11-21T16:28:00Z">
            <w:rPr/>
          </w:rPrChange>
        </w:rPr>
        <w:pPrChange w:id="2245" w:author="Danis Pierre-Alain" w:date="2019-11-21T16:28:00Z">
          <w:pPr>
            <w:numPr>
              <w:numId w:val="48"/>
            </w:numPr>
            <w:tabs>
              <w:tab w:val="num" w:pos="0"/>
            </w:tabs>
            <w:ind w:left="480" w:hanging="480"/>
          </w:pPr>
        </w:pPrChange>
      </w:pPr>
      <w:r w:rsidRPr="0072190D">
        <w:rPr>
          <w:lang w:val="fr-FR"/>
          <w:rPrChange w:id="2246" w:author="Danis Pierre-Alain" w:date="2019-11-21T16:28:00Z">
            <w:rPr/>
          </w:rPrChange>
        </w:rPr>
        <w:t>mat : température moyenne annuelle de l’air (ºC).</w:t>
      </w:r>
    </w:p>
    <w:p w14:paraId="69417B7D" w14:textId="77777777" w:rsidR="003B081E" w:rsidRPr="0072190D" w:rsidRDefault="0072190D">
      <w:pPr>
        <w:pStyle w:val="FirstParagraph"/>
        <w:rPr>
          <w:lang w:val="fr-FR"/>
          <w:rPrChange w:id="2247" w:author="Danis Pierre-Alain" w:date="2019-11-21T16:28:00Z">
            <w:rPr/>
          </w:rPrChange>
        </w:rPr>
      </w:pPr>
      <w:r w:rsidRPr="0072190D">
        <w:rPr>
          <w:lang w:val="fr-FR"/>
          <w:rPrChange w:id="2248" w:author="Danis Pierre-Alain" w:date="2019-11-21T16:28:00Z">
            <w:rPr/>
          </w:rPrChange>
        </w:rPr>
        <w:t>Par exemple, pour le Lac d’Allos (ALL04):</w:t>
      </w:r>
    </w:p>
    <w:p w14:paraId="102B69B7" w14:textId="77777777" w:rsidR="003B081E" w:rsidRPr="0072190D" w:rsidRDefault="0072190D">
      <w:pPr>
        <w:pStyle w:val="SourceCode"/>
        <w:rPr>
          <w:lang w:val="fr-FR"/>
          <w:rPrChange w:id="2249" w:author="Danis Pierre-Alain" w:date="2019-11-21T16:28:00Z">
            <w:rPr/>
          </w:rPrChange>
        </w:rPr>
      </w:pPr>
      <w:r w:rsidRPr="0072190D">
        <w:rPr>
          <w:rStyle w:val="VerbatimChar"/>
          <w:lang w:val="fr-FR"/>
          <w:rPrChange w:id="2250" w:author="Danis Pierre-Alain" w:date="2019-11-21T16:28:00Z">
            <w:rPr>
              <w:rStyle w:val="VerbatimChar"/>
            </w:rPr>
          </w:rPrChange>
        </w:rPr>
        <w:t>A 6.20</w:t>
      </w:r>
      <w:r w:rsidRPr="0072190D">
        <w:rPr>
          <w:lang w:val="fr-FR"/>
          <w:rPrChange w:id="2251" w:author="Danis Pierre-Alain" w:date="2019-11-21T16:28:00Z">
            <w:rPr/>
          </w:rPrChange>
        </w:rPr>
        <w:br/>
      </w:r>
      <w:r w:rsidRPr="0072190D">
        <w:rPr>
          <w:rStyle w:val="VerbatimChar"/>
          <w:lang w:val="fr-FR"/>
          <w:rPrChange w:id="2252" w:author="Danis Pierre-Alain" w:date="2019-11-21T16:28:00Z">
            <w:rPr>
              <w:rStyle w:val="VerbatimChar"/>
            </w:rPr>
          </w:rPrChange>
        </w:rPr>
        <w:t>B 1.007</w:t>
      </w:r>
      <w:r w:rsidRPr="0072190D">
        <w:rPr>
          <w:lang w:val="fr-FR"/>
          <w:rPrChange w:id="2253" w:author="Danis Pierre-Alain" w:date="2019-11-21T16:28:00Z">
            <w:rPr/>
          </w:rPrChange>
        </w:rPr>
        <w:br/>
      </w:r>
      <w:r w:rsidRPr="0072190D">
        <w:rPr>
          <w:rStyle w:val="VerbatimChar"/>
          <w:lang w:val="fr-FR"/>
          <w:rPrChange w:id="2254" w:author="Danis Pierre-Alain" w:date="2019-11-21T16:28:00Z">
            <w:rPr>
              <w:rStyle w:val="VerbatimChar"/>
            </w:rPr>
          </w:rPrChange>
        </w:rPr>
        <w:t>C -0.0070</w:t>
      </w:r>
      <w:r w:rsidRPr="0072190D">
        <w:rPr>
          <w:lang w:val="fr-FR"/>
          <w:rPrChange w:id="2255" w:author="Danis Pierre-Alain" w:date="2019-11-21T16:28:00Z">
            <w:rPr/>
          </w:rPrChange>
        </w:rPr>
        <w:br/>
      </w:r>
      <w:r w:rsidRPr="0072190D">
        <w:rPr>
          <w:rStyle w:val="VerbatimChar"/>
          <w:lang w:val="fr-FR"/>
          <w:rPrChange w:id="2256" w:author="Danis Pierre-Alain" w:date="2019-11-21T16:28:00Z">
            <w:rPr>
              <w:rStyle w:val="VerbatimChar"/>
            </w:rPr>
          </w:rPrChange>
        </w:rPr>
        <w:t>D 0.51</w:t>
      </w:r>
      <w:r w:rsidRPr="0072190D">
        <w:rPr>
          <w:lang w:val="fr-FR"/>
          <w:rPrChange w:id="2257" w:author="Danis Pierre-Alain" w:date="2019-11-21T16:28:00Z">
            <w:rPr/>
          </w:rPrChange>
        </w:rPr>
        <w:br/>
      </w:r>
      <w:r w:rsidRPr="0072190D">
        <w:rPr>
          <w:rStyle w:val="VerbatimChar"/>
          <w:lang w:val="fr-FR"/>
          <w:rPrChange w:id="2258" w:author="Danis Pierre-Alain" w:date="2019-11-21T16:28:00Z">
            <w:rPr>
              <w:rStyle w:val="VerbatimChar"/>
            </w:rPr>
          </w:rPrChange>
        </w:rPr>
        <w:t>E 0.24</w:t>
      </w:r>
      <w:r w:rsidRPr="0072190D">
        <w:rPr>
          <w:lang w:val="fr-FR"/>
          <w:rPrChange w:id="2259" w:author="Danis Pierre-Alain" w:date="2019-11-21T16:28:00Z">
            <w:rPr/>
          </w:rPrChange>
        </w:rPr>
        <w:br/>
      </w:r>
      <w:r w:rsidRPr="0072190D">
        <w:rPr>
          <w:rStyle w:val="VerbatimChar"/>
          <w:lang w:val="fr-FR"/>
          <w:rPrChange w:id="2260" w:author="Danis Pierre-Alain" w:date="2019-11-21T16:28:00Z">
            <w:rPr>
              <w:rStyle w:val="VerbatimChar"/>
            </w:rPr>
          </w:rPrChange>
        </w:rPr>
        <w:t>ALPHA 0.07</w:t>
      </w:r>
      <w:r w:rsidRPr="0072190D">
        <w:rPr>
          <w:lang w:val="fr-FR"/>
          <w:rPrChange w:id="2261" w:author="Danis Pierre-Alain" w:date="2019-11-21T16:28:00Z">
            <w:rPr/>
          </w:rPrChange>
        </w:rPr>
        <w:br/>
      </w:r>
      <w:r w:rsidRPr="0072190D">
        <w:rPr>
          <w:rStyle w:val="VerbatimChar"/>
          <w:lang w:val="fr-FR"/>
          <w:rPrChange w:id="2262" w:author="Danis Pierre-Alain" w:date="2019-11-21T16:28:00Z">
            <w:rPr>
              <w:rStyle w:val="VerbatimChar"/>
            </w:rPr>
          </w:rPrChange>
        </w:rPr>
        <w:t>BETA 0.13</w:t>
      </w:r>
      <w:r w:rsidRPr="0072190D">
        <w:rPr>
          <w:lang w:val="fr-FR"/>
          <w:rPrChange w:id="2263" w:author="Danis Pierre-Alain" w:date="2019-11-21T16:28:00Z">
            <w:rPr/>
          </w:rPrChange>
        </w:rPr>
        <w:br/>
      </w:r>
      <w:r w:rsidRPr="0072190D">
        <w:rPr>
          <w:rStyle w:val="VerbatimChar"/>
          <w:lang w:val="fr-FR"/>
          <w:rPrChange w:id="2264" w:author="Danis Pierre-Alain" w:date="2019-11-21T16:28:00Z">
            <w:rPr>
              <w:rStyle w:val="VerbatimChar"/>
            </w:rPr>
          </w:rPrChange>
        </w:rPr>
        <w:t>mat -0.41</w:t>
      </w:r>
    </w:p>
    <w:p w14:paraId="6C835C42" w14:textId="77777777" w:rsidR="003B081E" w:rsidRPr="0072190D" w:rsidRDefault="0072190D">
      <w:pPr>
        <w:pStyle w:val="FirstParagraph"/>
        <w:rPr>
          <w:lang w:val="fr-FR"/>
          <w:rPrChange w:id="2265" w:author="Danis Pierre-Alain" w:date="2019-11-21T16:28:00Z">
            <w:rPr/>
          </w:rPrChange>
        </w:rPr>
      </w:pPr>
      <w:r w:rsidRPr="0072190D">
        <w:rPr>
          <w:lang w:val="fr-FR"/>
          <w:rPrChange w:id="2266" w:author="Danis Pierre-Alain" w:date="2019-11-21T16:28:00Z">
            <w:rPr/>
          </w:rPrChange>
        </w:rPr>
        <w:t>Pour la définition des paramètres et plus d’information voyez Prats &amp; Danis (2019).</w:t>
      </w:r>
    </w:p>
    <w:p w14:paraId="06773476" w14:textId="18198188" w:rsidR="003B081E" w:rsidRPr="0072190D" w:rsidRDefault="0072190D">
      <w:pPr>
        <w:pStyle w:val="Corpsdetexte"/>
        <w:rPr>
          <w:lang w:val="fr-FR"/>
          <w:rPrChange w:id="2267" w:author="Danis Pierre-Alain" w:date="2019-11-21T16:28:00Z">
            <w:rPr/>
          </w:rPrChange>
        </w:rPr>
      </w:pPr>
      <w:r w:rsidRPr="0072190D">
        <w:rPr>
          <w:lang w:val="fr-FR"/>
          <w:rPrChange w:id="2268" w:author="Danis Pierre-Alain" w:date="2019-11-21T16:28:00Z">
            <w:rPr/>
          </w:rPrChange>
        </w:rPr>
        <w:t xml:space="preserve">Si </w:t>
      </w:r>
      <w:proofErr w:type="spellStart"/>
      <w:r w:rsidRPr="0072190D">
        <w:rPr>
          <w:rStyle w:val="VerbatimChar"/>
          <w:lang w:val="fr-FR"/>
          <w:rPrChange w:id="2269" w:author="Danis Pierre-Alain" w:date="2019-11-21T16:28:00Z">
            <w:rPr>
              <w:rStyle w:val="VerbatimChar"/>
            </w:rPr>
          </w:rPrChange>
        </w:rPr>
        <w:t>par_file</w:t>
      </w:r>
      <w:proofErr w:type="spellEnd"/>
      <w:r w:rsidRPr="0072190D">
        <w:rPr>
          <w:lang w:val="fr-FR"/>
          <w:rPrChange w:id="2270" w:author="Danis Pierre-Alain" w:date="2019-11-21T16:28:00Z">
            <w:rPr/>
          </w:rPrChange>
        </w:rPr>
        <w:t xml:space="preserve"> n’est pas donnée par l’utilisateur, le modèle calcule les valeurs des paramètres en fonction des caractéristiques du lac définies dans </w:t>
      </w:r>
      <w:proofErr w:type="spellStart"/>
      <w:r w:rsidRPr="0072190D">
        <w:rPr>
          <w:rStyle w:val="VerbatimChar"/>
          <w:lang w:val="fr-FR"/>
          <w:rPrChange w:id="2271" w:author="Danis Pierre-Alain" w:date="2019-11-21T16:28:00Z">
            <w:rPr>
              <w:rStyle w:val="VerbatimChar"/>
            </w:rPr>
          </w:rPrChange>
        </w:rPr>
        <w:t>lake_file</w:t>
      </w:r>
      <w:proofErr w:type="spellEnd"/>
      <w:r w:rsidRPr="0072190D">
        <w:rPr>
          <w:lang w:val="fr-FR"/>
          <w:rPrChange w:id="2272" w:author="Danis Pierre-Alain" w:date="2019-11-21T16:28:00Z">
            <w:rPr/>
          </w:rPrChange>
        </w:rPr>
        <w:t xml:space="preserve"> d’accord avec la </w:t>
      </w:r>
      <w:proofErr w:type="spellStart"/>
      <w:r w:rsidRPr="0072190D">
        <w:rPr>
          <w:lang w:val="fr-FR"/>
          <w:rPrChange w:id="2273" w:author="Danis Pierre-Alain" w:date="2019-11-21T16:28:00Z">
            <w:rPr/>
          </w:rPrChange>
        </w:rPr>
        <w:t>paramétrisation</w:t>
      </w:r>
      <w:proofErr w:type="spellEnd"/>
      <w:r w:rsidRPr="0072190D">
        <w:rPr>
          <w:lang w:val="fr-FR"/>
          <w:rPrChange w:id="2274" w:author="Danis Pierre-Alain" w:date="2019-11-21T16:28:00Z">
            <w:rPr/>
          </w:rPrChange>
        </w:rPr>
        <w:t xml:space="preserve"> de Prats &amp; Danis (2019) pour les plans d’eau douce français. Les valeurs des paramètres ainsi estimé</w:t>
      </w:r>
      <w:ins w:id="2275" w:author="Danis Pierre-Alain" w:date="2019-11-25T17:01:00Z">
        <w:r w:rsidR="00F67836">
          <w:rPr>
            <w:lang w:val="fr-FR"/>
          </w:rPr>
          <w:t>e</w:t>
        </w:r>
      </w:ins>
      <w:r w:rsidRPr="0072190D">
        <w:rPr>
          <w:lang w:val="fr-FR"/>
          <w:rPrChange w:id="2276" w:author="Danis Pierre-Alain" w:date="2019-11-21T16:28:00Z">
            <w:rPr/>
          </w:rPrChange>
        </w:rPr>
        <w:t>s sont écrit</w:t>
      </w:r>
      <w:ins w:id="2277" w:author="Danis Pierre-Alain" w:date="2019-11-25T17:01:00Z">
        <w:r w:rsidR="00F67836">
          <w:rPr>
            <w:lang w:val="fr-FR"/>
          </w:rPr>
          <w:t>e</w:t>
        </w:r>
      </w:ins>
      <w:bookmarkStart w:id="2278" w:name="_GoBack"/>
      <w:bookmarkEnd w:id="2278"/>
      <w:r w:rsidRPr="0072190D">
        <w:rPr>
          <w:lang w:val="fr-FR"/>
          <w:rPrChange w:id="2279" w:author="Danis Pierre-Alain" w:date="2019-11-21T16:28:00Z">
            <w:rPr/>
          </w:rPrChange>
        </w:rPr>
        <w:t xml:space="preserve">s dans </w:t>
      </w:r>
      <w:proofErr w:type="spellStart"/>
      <w:r w:rsidRPr="0072190D">
        <w:rPr>
          <w:rStyle w:val="VerbatimChar"/>
          <w:lang w:val="fr-FR"/>
          <w:rPrChange w:id="2280" w:author="Danis Pierre-Alain" w:date="2019-11-21T16:28:00Z">
            <w:rPr>
              <w:rStyle w:val="VerbatimChar"/>
            </w:rPr>
          </w:rPrChange>
        </w:rPr>
        <w:t>par_file</w:t>
      </w:r>
      <w:proofErr w:type="spellEnd"/>
      <w:r w:rsidRPr="0072190D">
        <w:rPr>
          <w:lang w:val="fr-FR"/>
          <w:rPrChange w:id="2281" w:author="Danis Pierre-Alain" w:date="2019-11-21T16:28:00Z">
            <w:rPr/>
          </w:rPrChange>
        </w:rPr>
        <w:t>.</w:t>
      </w:r>
    </w:p>
    <w:p w14:paraId="2624364F" w14:textId="77777777" w:rsidR="003B081E" w:rsidRPr="0072190D" w:rsidRDefault="0072190D">
      <w:pPr>
        <w:pStyle w:val="Titre4"/>
        <w:rPr>
          <w:lang w:val="fr-FR"/>
          <w:rPrChange w:id="2282" w:author="Danis Pierre-Alain" w:date="2019-11-21T16:28:00Z">
            <w:rPr/>
          </w:rPrChange>
        </w:rPr>
      </w:pPr>
      <w:bookmarkStart w:id="2283" w:name="fichier-validation_data_file"/>
      <w:bookmarkEnd w:id="2283"/>
      <w:r w:rsidRPr="0072190D">
        <w:rPr>
          <w:lang w:val="fr-FR"/>
          <w:rPrChange w:id="2284" w:author="Danis Pierre-Alain" w:date="2019-11-21T16:28:00Z">
            <w:rPr/>
          </w:rPrChange>
        </w:rPr>
        <w:t xml:space="preserve">Fichier </w:t>
      </w:r>
      <w:proofErr w:type="spellStart"/>
      <w:r w:rsidRPr="0072190D">
        <w:rPr>
          <w:rStyle w:val="VerbatimChar"/>
          <w:lang w:val="fr-FR"/>
          <w:rPrChange w:id="2285" w:author="Danis Pierre-Alain" w:date="2019-11-21T16:28:00Z">
            <w:rPr>
              <w:rStyle w:val="VerbatimChar"/>
            </w:rPr>
          </w:rPrChange>
        </w:rPr>
        <w:t>validation_data_file</w:t>
      </w:r>
      <w:proofErr w:type="spellEnd"/>
      <w:r>
        <w:fldChar w:fldCharType="begin"/>
      </w:r>
      <w:r w:rsidRPr="0072190D">
        <w:rPr>
          <w:lang w:val="fr-FR"/>
          <w:rPrChange w:id="2286" w:author="Danis Pierre-Alain" w:date="2019-11-21T16:28:00Z">
            <w:rPr/>
          </w:rPrChange>
        </w:rPr>
        <w:instrText xml:space="preserve"> HYPERLINK \l "file-validation-data-file" \h </w:instrText>
      </w:r>
      <w:r>
        <w:fldChar w:fldCharType="separate"/>
      </w:r>
      <w:r w:rsidRPr="0072190D">
        <w:rPr>
          <w:rStyle w:val="Lienhypertexte"/>
          <w:lang w:val="fr-FR"/>
          <w:rPrChange w:id="2287" w:author="Danis Pierre-Alain" w:date="2019-11-21T16:28:00Z">
            <w:rPr>
              <w:rStyle w:val="Lienhypertexte"/>
            </w:rPr>
          </w:rPrChange>
        </w:rPr>
        <w:t>¶</w:t>
      </w:r>
      <w:r>
        <w:rPr>
          <w:rStyle w:val="Lienhypertexte"/>
        </w:rPr>
        <w:fldChar w:fldCharType="end"/>
      </w:r>
    </w:p>
    <w:p w14:paraId="56444B51" w14:textId="77777777" w:rsidR="003B081E" w:rsidRPr="0072190D" w:rsidRDefault="0072190D">
      <w:pPr>
        <w:pStyle w:val="FirstParagraph"/>
        <w:rPr>
          <w:lang w:val="fr-FR"/>
          <w:rPrChange w:id="2288" w:author="Danis Pierre-Alain" w:date="2019-11-21T16:28:00Z">
            <w:rPr/>
          </w:rPrChange>
        </w:rPr>
      </w:pPr>
      <w:r w:rsidRPr="0072190D">
        <w:rPr>
          <w:lang w:val="fr-FR"/>
          <w:rPrChange w:id="2289" w:author="Danis Pierre-Alain" w:date="2019-11-21T16:28:00Z">
            <w:rPr/>
          </w:rPrChange>
        </w:rPr>
        <w:t>Fichier de données observées optionnel utilisé pour calculer indicateurs de performance.</w:t>
      </w:r>
    </w:p>
    <w:p w14:paraId="150A3B5E" w14:textId="77777777" w:rsidR="003B081E" w:rsidRPr="0072190D" w:rsidRDefault="0072190D">
      <w:pPr>
        <w:pStyle w:val="Corpsdetexte"/>
        <w:rPr>
          <w:lang w:val="fr-FR"/>
          <w:rPrChange w:id="2290" w:author="Danis Pierre-Alain" w:date="2019-11-21T16:28:00Z">
            <w:rPr/>
          </w:rPrChange>
        </w:rPr>
      </w:pPr>
      <w:r w:rsidRPr="0072190D">
        <w:rPr>
          <w:lang w:val="fr-FR"/>
          <w:rPrChange w:id="2291" w:author="Danis Pierre-Alain" w:date="2019-11-21T16:28:00Z">
            <w:rPr/>
          </w:rPrChange>
        </w:rPr>
        <w:t>Le fichier est organisé en (au maximum) trois colonnes séparées par espaces vides :</w:t>
      </w:r>
    </w:p>
    <w:p w14:paraId="44944FED" w14:textId="77777777" w:rsidR="003B081E" w:rsidRPr="0072190D" w:rsidRDefault="0072190D">
      <w:pPr>
        <w:numPr>
          <w:ilvl w:val="0"/>
          <w:numId w:val="39"/>
        </w:numPr>
        <w:rPr>
          <w:lang w:val="fr-FR"/>
          <w:rPrChange w:id="2292" w:author="Danis Pierre-Alain" w:date="2019-11-21T16:28:00Z">
            <w:rPr/>
          </w:rPrChange>
        </w:rPr>
        <w:pPrChange w:id="2293" w:author="Danis Pierre-Alain" w:date="2019-11-21T16:28:00Z">
          <w:pPr>
            <w:numPr>
              <w:numId w:val="48"/>
            </w:numPr>
            <w:tabs>
              <w:tab w:val="num" w:pos="0"/>
            </w:tabs>
            <w:ind w:left="480" w:hanging="480"/>
          </w:pPr>
        </w:pPrChange>
      </w:pPr>
      <w:r w:rsidRPr="0072190D">
        <w:rPr>
          <w:lang w:val="fr-FR"/>
          <w:rPrChange w:id="2294" w:author="Danis Pierre-Alain" w:date="2019-11-21T16:28:00Z">
            <w:rPr/>
          </w:rPrChange>
        </w:rPr>
        <w:t>date : date avec le format “</w:t>
      </w:r>
      <w:proofErr w:type="spellStart"/>
      <w:r w:rsidRPr="0072190D">
        <w:rPr>
          <w:lang w:val="fr-FR"/>
          <w:rPrChange w:id="2295" w:author="Danis Pierre-Alain" w:date="2019-11-21T16:28:00Z">
            <w:rPr/>
          </w:rPrChange>
        </w:rPr>
        <w:t>aaaa</w:t>
      </w:r>
      <w:proofErr w:type="spellEnd"/>
      <w:r w:rsidRPr="0072190D">
        <w:rPr>
          <w:lang w:val="fr-FR"/>
          <w:rPrChange w:id="2296" w:author="Danis Pierre-Alain" w:date="2019-11-21T16:28:00Z">
            <w:rPr/>
          </w:rPrChange>
        </w:rPr>
        <w:t>-mm-</w:t>
      </w:r>
      <w:proofErr w:type="spellStart"/>
      <w:r w:rsidRPr="0072190D">
        <w:rPr>
          <w:lang w:val="fr-FR"/>
          <w:rPrChange w:id="2297" w:author="Danis Pierre-Alain" w:date="2019-11-21T16:28:00Z">
            <w:rPr/>
          </w:rPrChange>
        </w:rPr>
        <w:t>jj</w:t>
      </w:r>
      <w:proofErr w:type="spellEnd"/>
      <w:r w:rsidRPr="0072190D">
        <w:rPr>
          <w:lang w:val="fr-FR"/>
          <w:rPrChange w:id="2298" w:author="Danis Pierre-Alain" w:date="2019-11-21T16:28:00Z">
            <w:rPr/>
          </w:rPrChange>
        </w:rPr>
        <w:t>”.</w:t>
      </w:r>
    </w:p>
    <w:p w14:paraId="08CB1B95" w14:textId="77777777" w:rsidR="003B081E" w:rsidRPr="0072190D" w:rsidRDefault="0072190D">
      <w:pPr>
        <w:numPr>
          <w:ilvl w:val="0"/>
          <w:numId w:val="39"/>
        </w:numPr>
        <w:rPr>
          <w:lang w:val="fr-FR"/>
          <w:rPrChange w:id="2299" w:author="Danis Pierre-Alain" w:date="2019-11-21T16:28:00Z">
            <w:rPr/>
          </w:rPrChange>
        </w:rPr>
        <w:pPrChange w:id="2300" w:author="Danis Pierre-Alain" w:date="2019-11-21T16:28:00Z">
          <w:pPr>
            <w:numPr>
              <w:numId w:val="48"/>
            </w:numPr>
            <w:tabs>
              <w:tab w:val="num" w:pos="0"/>
            </w:tabs>
            <w:ind w:left="480" w:hanging="480"/>
          </w:pPr>
        </w:pPrChange>
      </w:pPr>
      <w:proofErr w:type="spellStart"/>
      <w:r w:rsidRPr="0072190D">
        <w:rPr>
          <w:lang w:val="fr-FR"/>
          <w:rPrChange w:id="2301" w:author="Danis Pierre-Alain" w:date="2019-11-21T16:28:00Z">
            <w:rPr/>
          </w:rPrChange>
        </w:rPr>
        <w:t>tepi</w:t>
      </w:r>
      <w:proofErr w:type="spellEnd"/>
      <w:r w:rsidRPr="0072190D">
        <w:rPr>
          <w:lang w:val="fr-FR"/>
          <w:rPrChange w:id="2302" w:author="Danis Pierre-Alain" w:date="2019-11-21T16:28:00Z">
            <w:rPr/>
          </w:rPrChange>
        </w:rPr>
        <w:t xml:space="preserve"> : température de l’épilimnion (ºC) (optionnelle).</w:t>
      </w:r>
    </w:p>
    <w:p w14:paraId="72EDC67E" w14:textId="77777777" w:rsidR="003B081E" w:rsidRPr="0072190D" w:rsidRDefault="0072190D">
      <w:pPr>
        <w:numPr>
          <w:ilvl w:val="0"/>
          <w:numId w:val="39"/>
        </w:numPr>
        <w:rPr>
          <w:lang w:val="fr-FR"/>
          <w:rPrChange w:id="2303" w:author="Danis Pierre-Alain" w:date="2019-11-21T16:28:00Z">
            <w:rPr/>
          </w:rPrChange>
        </w:rPr>
        <w:pPrChange w:id="2304" w:author="Danis Pierre-Alain" w:date="2019-11-21T16:28:00Z">
          <w:pPr>
            <w:numPr>
              <w:numId w:val="48"/>
            </w:numPr>
            <w:tabs>
              <w:tab w:val="num" w:pos="0"/>
            </w:tabs>
            <w:ind w:left="480" w:hanging="480"/>
          </w:pPr>
        </w:pPrChange>
      </w:pPr>
      <w:proofErr w:type="spellStart"/>
      <w:r w:rsidRPr="0072190D">
        <w:rPr>
          <w:lang w:val="fr-FR"/>
          <w:rPrChange w:id="2305" w:author="Danis Pierre-Alain" w:date="2019-11-21T16:28:00Z">
            <w:rPr/>
          </w:rPrChange>
        </w:rPr>
        <w:t>thyp</w:t>
      </w:r>
      <w:proofErr w:type="spellEnd"/>
      <w:r w:rsidRPr="0072190D">
        <w:rPr>
          <w:lang w:val="fr-FR"/>
          <w:rPrChange w:id="2306" w:author="Danis Pierre-Alain" w:date="2019-11-21T16:28:00Z">
            <w:rPr/>
          </w:rPrChange>
        </w:rPr>
        <w:t xml:space="preserve"> : température de l’hypolimnion (ºC) (optionnelle).</w:t>
      </w:r>
    </w:p>
    <w:p w14:paraId="26E4C5CA" w14:textId="77777777" w:rsidR="003B081E" w:rsidRPr="0072190D" w:rsidRDefault="0072190D">
      <w:pPr>
        <w:pStyle w:val="SourceCode"/>
        <w:rPr>
          <w:lang w:val="fr-FR"/>
          <w:rPrChange w:id="2307" w:author="Danis Pierre-Alain" w:date="2019-11-21T16:28:00Z">
            <w:rPr/>
          </w:rPrChange>
        </w:rPr>
      </w:pPr>
      <w:proofErr w:type="gramStart"/>
      <w:r w:rsidRPr="0072190D">
        <w:rPr>
          <w:rStyle w:val="VerbatimChar"/>
          <w:lang w:val="fr-FR"/>
          <w:rPrChange w:id="2308" w:author="Danis Pierre-Alain" w:date="2019-11-21T16:28:00Z">
            <w:rPr>
              <w:rStyle w:val="VerbatimChar"/>
            </w:rPr>
          </w:rPrChange>
        </w:rPr>
        <w:t>date</w:t>
      </w:r>
      <w:proofErr w:type="gramEnd"/>
      <w:r w:rsidRPr="0072190D">
        <w:rPr>
          <w:rStyle w:val="VerbatimChar"/>
          <w:lang w:val="fr-FR"/>
          <w:rPrChange w:id="2309" w:author="Danis Pierre-Alain" w:date="2019-11-21T16:28:00Z">
            <w:rPr>
              <w:rStyle w:val="VerbatimChar"/>
            </w:rPr>
          </w:rPrChange>
        </w:rPr>
        <w:t xml:space="preserve"> </w:t>
      </w:r>
      <w:proofErr w:type="spellStart"/>
      <w:r w:rsidRPr="0072190D">
        <w:rPr>
          <w:rStyle w:val="VerbatimChar"/>
          <w:lang w:val="fr-FR"/>
          <w:rPrChange w:id="2310" w:author="Danis Pierre-Alain" w:date="2019-11-21T16:28:00Z">
            <w:rPr>
              <w:rStyle w:val="VerbatimChar"/>
            </w:rPr>
          </w:rPrChange>
        </w:rPr>
        <w:t>tepi</w:t>
      </w:r>
      <w:proofErr w:type="spellEnd"/>
      <w:r w:rsidRPr="0072190D">
        <w:rPr>
          <w:rStyle w:val="VerbatimChar"/>
          <w:lang w:val="fr-FR"/>
          <w:rPrChange w:id="2311" w:author="Danis Pierre-Alain" w:date="2019-11-21T16:28:00Z">
            <w:rPr>
              <w:rStyle w:val="VerbatimChar"/>
            </w:rPr>
          </w:rPrChange>
        </w:rPr>
        <w:t xml:space="preserve"> </w:t>
      </w:r>
      <w:proofErr w:type="spellStart"/>
      <w:r w:rsidRPr="0072190D">
        <w:rPr>
          <w:rStyle w:val="VerbatimChar"/>
          <w:lang w:val="fr-FR"/>
          <w:rPrChange w:id="2312" w:author="Danis Pierre-Alain" w:date="2019-11-21T16:28:00Z">
            <w:rPr>
              <w:rStyle w:val="VerbatimChar"/>
            </w:rPr>
          </w:rPrChange>
        </w:rPr>
        <w:t>thyp</w:t>
      </w:r>
      <w:proofErr w:type="spellEnd"/>
      <w:r w:rsidRPr="0072190D">
        <w:rPr>
          <w:lang w:val="fr-FR"/>
          <w:rPrChange w:id="2313" w:author="Danis Pierre-Alain" w:date="2019-11-21T16:28:00Z">
            <w:rPr/>
          </w:rPrChange>
        </w:rPr>
        <w:br/>
      </w:r>
      <w:r w:rsidRPr="0072190D">
        <w:rPr>
          <w:rStyle w:val="VerbatimChar"/>
          <w:lang w:val="fr-FR"/>
          <w:rPrChange w:id="2314" w:author="Danis Pierre-Alain" w:date="2019-11-21T16:28:00Z">
            <w:rPr>
              <w:rStyle w:val="VerbatimChar"/>
            </w:rPr>
          </w:rPrChange>
        </w:rPr>
        <w:t>2015-01-10 0.0 3.9</w:t>
      </w:r>
      <w:r w:rsidRPr="0072190D">
        <w:rPr>
          <w:lang w:val="fr-FR"/>
          <w:rPrChange w:id="2315" w:author="Danis Pierre-Alain" w:date="2019-11-21T16:28:00Z">
            <w:rPr/>
          </w:rPrChange>
        </w:rPr>
        <w:br/>
      </w:r>
      <w:r w:rsidRPr="0072190D">
        <w:rPr>
          <w:rStyle w:val="VerbatimChar"/>
          <w:lang w:val="fr-FR"/>
          <w:rPrChange w:id="2316" w:author="Danis Pierre-Alain" w:date="2019-11-21T16:28:00Z">
            <w:rPr>
              <w:rStyle w:val="VerbatimChar"/>
            </w:rPr>
          </w:rPrChange>
        </w:rPr>
        <w:t>2015-03-08 0.0 4.0</w:t>
      </w:r>
      <w:r w:rsidRPr="0072190D">
        <w:rPr>
          <w:lang w:val="fr-FR"/>
          <w:rPrChange w:id="2317" w:author="Danis Pierre-Alain" w:date="2019-11-21T16:28:00Z">
            <w:rPr/>
          </w:rPrChange>
        </w:rPr>
        <w:br/>
      </w:r>
      <w:r w:rsidRPr="0072190D">
        <w:rPr>
          <w:rStyle w:val="VerbatimChar"/>
          <w:lang w:val="fr-FR"/>
          <w:rPrChange w:id="2318" w:author="Danis Pierre-Alain" w:date="2019-11-21T16:28:00Z">
            <w:rPr>
              <w:rStyle w:val="VerbatimChar"/>
            </w:rPr>
          </w:rPrChange>
        </w:rPr>
        <w:t>2015-04-04 2.0 4.0</w:t>
      </w:r>
      <w:r w:rsidRPr="0072190D">
        <w:rPr>
          <w:lang w:val="fr-FR"/>
          <w:rPrChange w:id="2319" w:author="Danis Pierre-Alain" w:date="2019-11-21T16:28:00Z">
            <w:rPr/>
          </w:rPrChange>
        </w:rPr>
        <w:br/>
      </w:r>
      <w:r w:rsidRPr="0072190D">
        <w:rPr>
          <w:rStyle w:val="VerbatimChar"/>
          <w:lang w:val="fr-FR"/>
          <w:rPrChange w:id="2320" w:author="Danis Pierre-Alain" w:date="2019-11-21T16:28:00Z">
            <w:rPr>
              <w:rStyle w:val="VerbatimChar"/>
            </w:rPr>
          </w:rPrChange>
        </w:rPr>
        <w:t>2015-06-11 8.5 5.2</w:t>
      </w:r>
      <w:r w:rsidRPr="0072190D">
        <w:rPr>
          <w:lang w:val="fr-FR"/>
          <w:rPrChange w:id="2321" w:author="Danis Pierre-Alain" w:date="2019-11-21T16:28:00Z">
            <w:rPr/>
          </w:rPrChange>
        </w:rPr>
        <w:br/>
      </w:r>
      <w:r w:rsidRPr="0072190D">
        <w:rPr>
          <w:rStyle w:val="VerbatimChar"/>
          <w:lang w:val="fr-FR"/>
          <w:rPrChange w:id="2322" w:author="Danis Pierre-Alain" w:date="2019-11-21T16:28:00Z">
            <w:rPr>
              <w:rStyle w:val="VerbatimChar"/>
            </w:rPr>
          </w:rPrChange>
        </w:rPr>
        <w:t>2015-06-12 8.0 5.3</w:t>
      </w:r>
      <w:r w:rsidRPr="0072190D">
        <w:rPr>
          <w:lang w:val="fr-FR"/>
          <w:rPrChange w:id="2323" w:author="Danis Pierre-Alain" w:date="2019-11-21T16:28:00Z">
            <w:rPr/>
          </w:rPrChange>
        </w:rPr>
        <w:br/>
      </w:r>
      <w:r w:rsidRPr="0072190D">
        <w:rPr>
          <w:rStyle w:val="VerbatimChar"/>
          <w:lang w:val="fr-FR"/>
          <w:rPrChange w:id="2324" w:author="Danis Pierre-Alain" w:date="2019-11-21T16:28:00Z">
            <w:rPr>
              <w:rStyle w:val="VerbatimChar"/>
            </w:rPr>
          </w:rPrChange>
        </w:rPr>
        <w:t>2015-06-13 9.2 5.4</w:t>
      </w:r>
      <w:r w:rsidRPr="0072190D">
        <w:rPr>
          <w:lang w:val="fr-FR"/>
          <w:rPrChange w:id="2325" w:author="Danis Pierre-Alain" w:date="2019-11-21T16:28:00Z">
            <w:rPr/>
          </w:rPrChange>
        </w:rPr>
        <w:br/>
      </w:r>
      <w:r w:rsidRPr="0072190D">
        <w:rPr>
          <w:rStyle w:val="VerbatimChar"/>
          <w:lang w:val="fr-FR"/>
          <w:rPrChange w:id="2326" w:author="Danis Pierre-Alain" w:date="2019-11-21T16:28:00Z">
            <w:rPr>
              <w:rStyle w:val="VerbatimChar"/>
            </w:rPr>
          </w:rPrChange>
        </w:rPr>
        <w:t>2015-08-18 13.7 6.8</w:t>
      </w:r>
      <w:r w:rsidRPr="0072190D">
        <w:rPr>
          <w:lang w:val="fr-FR"/>
          <w:rPrChange w:id="2327" w:author="Danis Pierre-Alain" w:date="2019-11-21T16:28:00Z">
            <w:rPr/>
          </w:rPrChange>
        </w:rPr>
        <w:br/>
      </w:r>
      <w:r w:rsidRPr="0072190D">
        <w:rPr>
          <w:rStyle w:val="VerbatimChar"/>
          <w:lang w:val="fr-FR"/>
          <w:rPrChange w:id="2328" w:author="Danis Pierre-Alain" w:date="2019-11-21T16:28:00Z">
            <w:rPr>
              <w:rStyle w:val="VerbatimChar"/>
            </w:rPr>
          </w:rPrChange>
        </w:rPr>
        <w:t>2015-10-23 7.0 4.9</w:t>
      </w:r>
      <w:r w:rsidRPr="0072190D">
        <w:rPr>
          <w:lang w:val="fr-FR"/>
          <w:rPrChange w:id="2329" w:author="Danis Pierre-Alain" w:date="2019-11-21T16:28:00Z">
            <w:rPr/>
          </w:rPrChange>
        </w:rPr>
        <w:br/>
      </w:r>
      <w:r w:rsidRPr="0072190D">
        <w:rPr>
          <w:rStyle w:val="VerbatimChar"/>
          <w:lang w:val="fr-FR"/>
          <w:rPrChange w:id="2330" w:author="Danis Pierre-Alain" w:date="2019-11-21T16:28:00Z">
            <w:rPr>
              <w:rStyle w:val="VerbatimChar"/>
            </w:rPr>
          </w:rPrChange>
        </w:rPr>
        <w:t>2015-10-29 1.2 4.0</w:t>
      </w:r>
      <w:r w:rsidRPr="0072190D">
        <w:rPr>
          <w:lang w:val="fr-FR"/>
          <w:rPrChange w:id="2331" w:author="Danis Pierre-Alain" w:date="2019-11-21T16:28:00Z">
            <w:rPr/>
          </w:rPrChange>
        </w:rPr>
        <w:br/>
      </w:r>
      <w:r w:rsidRPr="0072190D">
        <w:rPr>
          <w:rStyle w:val="VerbatimChar"/>
          <w:lang w:val="fr-FR"/>
          <w:rPrChange w:id="2332" w:author="Danis Pierre-Alain" w:date="2019-11-21T16:28:00Z">
            <w:rPr>
              <w:rStyle w:val="VerbatimChar"/>
            </w:rPr>
          </w:rPrChange>
        </w:rPr>
        <w:t>2015-12-31 0.2 4.0</w:t>
      </w:r>
    </w:p>
    <w:p w14:paraId="31848D28" w14:textId="77777777" w:rsidR="003B081E" w:rsidRPr="0072190D" w:rsidRDefault="0072190D">
      <w:pPr>
        <w:pStyle w:val="FirstParagraph"/>
        <w:rPr>
          <w:lang w:val="fr-FR"/>
          <w:rPrChange w:id="2333" w:author="Danis Pierre-Alain" w:date="2019-11-21T16:28:00Z">
            <w:rPr/>
          </w:rPrChange>
        </w:rPr>
      </w:pPr>
      <w:r w:rsidRPr="0072190D">
        <w:rPr>
          <w:lang w:val="fr-FR"/>
          <w:rPrChange w:id="2334" w:author="Danis Pierre-Alain" w:date="2019-11-21T16:28:00Z">
            <w:rPr/>
          </w:rPrChange>
        </w:rPr>
        <w:t xml:space="preserve">Le fichier contient données pour les dates où il y a des mesures disponibles. Vous pouvez fournier des données seulement pour une d’entre </w:t>
      </w:r>
      <w:proofErr w:type="spellStart"/>
      <w:r w:rsidRPr="0072190D">
        <w:rPr>
          <w:lang w:val="fr-FR"/>
          <w:rPrChange w:id="2335" w:author="Danis Pierre-Alain" w:date="2019-11-21T16:28:00Z">
            <w:rPr/>
          </w:rPrChange>
        </w:rPr>
        <w:t>tepi</w:t>
      </w:r>
      <w:proofErr w:type="spellEnd"/>
      <w:r w:rsidRPr="0072190D">
        <w:rPr>
          <w:lang w:val="fr-FR"/>
          <w:rPrChange w:id="2336" w:author="Danis Pierre-Alain" w:date="2019-11-21T16:28:00Z">
            <w:rPr/>
          </w:rPrChange>
        </w:rPr>
        <w:t xml:space="preserve"> et </w:t>
      </w:r>
      <w:proofErr w:type="spellStart"/>
      <w:r w:rsidRPr="0072190D">
        <w:rPr>
          <w:lang w:val="fr-FR"/>
          <w:rPrChange w:id="2337" w:author="Danis Pierre-Alain" w:date="2019-11-21T16:28:00Z">
            <w:rPr/>
          </w:rPrChange>
        </w:rPr>
        <w:t>thyp</w:t>
      </w:r>
      <w:proofErr w:type="spellEnd"/>
      <w:r w:rsidRPr="0072190D">
        <w:rPr>
          <w:lang w:val="fr-FR"/>
          <w:rPrChange w:id="2338" w:author="Danis Pierre-Alain" w:date="2019-11-21T16:28:00Z">
            <w:rPr/>
          </w:rPrChange>
        </w:rPr>
        <w:t>:</w:t>
      </w:r>
    </w:p>
    <w:p w14:paraId="452808E7" w14:textId="77777777" w:rsidR="003B081E" w:rsidRPr="0072190D" w:rsidRDefault="0072190D">
      <w:pPr>
        <w:pStyle w:val="SourceCode"/>
        <w:rPr>
          <w:lang w:val="fr-FR"/>
          <w:rPrChange w:id="2339" w:author="Danis Pierre-Alain" w:date="2019-11-21T16:28:00Z">
            <w:rPr/>
          </w:rPrChange>
        </w:rPr>
      </w:pPr>
      <w:proofErr w:type="gramStart"/>
      <w:r w:rsidRPr="0072190D">
        <w:rPr>
          <w:rStyle w:val="VerbatimChar"/>
          <w:lang w:val="fr-FR"/>
          <w:rPrChange w:id="2340" w:author="Danis Pierre-Alain" w:date="2019-11-21T16:28:00Z">
            <w:rPr>
              <w:rStyle w:val="VerbatimChar"/>
            </w:rPr>
          </w:rPrChange>
        </w:rPr>
        <w:t>date</w:t>
      </w:r>
      <w:proofErr w:type="gramEnd"/>
      <w:r w:rsidRPr="0072190D">
        <w:rPr>
          <w:rStyle w:val="VerbatimChar"/>
          <w:lang w:val="fr-FR"/>
          <w:rPrChange w:id="2341" w:author="Danis Pierre-Alain" w:date="2019-11-21T16:28:00Z">
            <w:rPr>
              <w:rStyle w:val="VerbatimChar"/>
            </w:rPr>
          </w:rPrChange>
        </w:rPr>
        <w:t xml:space="preserve"> </w:t>
      </w:r>
      <w:proofErr w:type="spellStart"/>
      <w:r w:rsidRPr="0072190D">
        <w:rPr>
          <w:rStyle w:val="VerbatimChar"/>
          <w:lang w:val="fr-FR"/>
          <w:rPrChange w:id="2342" w:author="Danis Pierre-Alain" w:date="2019-11-21T16:28:00Z">
            <w:rPr>
              <w:rStyle w:val="VerbatimChar"/>
            </w:rPr>
          </w:rPrChange>
        </w:rPr>
        <w:t>tepi</w:t>
      </w:r>
      <w:proofErr w:type="spellEnd"/>
      <w:r w:rsidRPr="0072190D">
        <w:rPr>
          <w:lang w:val="fr-FR"/>
          <w:rPrChange w:id="2343" w:author="Danis Pierre-Alain" w:date="2019-11-21T16:28:00Z">
            <w:rPr/>
          </w:rPrChange>
        </w:rPr>
        <w:br/>
      </w:r>
      <w:r w:rsidRPr="0072190D">
        <w:rPr>
          <w:rStyle w:val="VerbatimChar"/>
          <w:lang w:val="fr-FR"/>
          <w:rPrChange w:id="2344" w:author="Danis Pierre-Alain" w:date="2019-11-21T16:28:00Z">
            <w:rPr>
              <w:rStyle w:val="VerbatimChar"/>
            </w:rPr>
          </w:rPrChange>
        </w:rPr>
        <w:t>2015-01-10 0.0</w:t>
      </w:r>
      <w:r w:rsidRPr="0072190D">
        <w:rPr>
          <w:lang w:val="fr-FR"/>
          <w:rPrChange w:id="2345" w:author="Danis Pierre-Alain" w:date="2019-11-21T16:28:00Z">
            <w:rPr/>
          </w:rPrChange>
        </w:rPr>
        <w:br/>
      </w:r>
      <w:r w:rsidRPr="0072190D">
        <w:rPr>
          <w:rStyle w:val="VerbatimChar"/>
          <w:lang w:val="fr-FR"/>
          <w:rPrChange w:id="2346" w:author="Danis Pierre-Alain" w:date="2019-11-21T16:28:00Z">
            <w:rPr>
              <w:rStyle w:val="VerbatimChar"/>
            </w:rPr>
          </w:rPrChange>
        </w:rPr>
        <w:t>2015-03-08 0.0</w:t>
      </w:r>
      <w:r w:rsidRPr="0072190D">
        <w:rPr>
          <w:lang w:val="fr-FR"/>
          <w:rPrChange w:id="2347" w:author="Danis Pierre-Alain" w:date="2019-11-21T16:28:00Z">
            <w:rPr/>
          </w:rPrChange>
        </w:rPr>
        <w:br/>
      </w:r>
      <w:r w:rsidRPr="0072190D">
        <w:rPr>
          <w:rStyle w:val="VerbatimChar"/>
          <w:lang w:val="fr-FR"/>
          <w:rPrChange w:id="2348" w:author="Danis Pierre-Alain" w:date="2019-11-21T16:28:00Z">
            <w:rPr>
              <w:rStyle w:val="VerbatimChar"/>
            </w:rPr>
          </w:rPrChange>
        </w:rPr>
        <w:t>2015-04-04 2.0</w:t>
      </w:r>
      <w:r w:rsidRPr="0072190D">
        <w:rPr>
          <w:lang w:val="fr-FR"/>
          <w:rPrChange w:id="2349" w:author="Danis Pierre-Alain" w:date="2019-11-21T16:28:00Z">
            <w:rPr/>
          </w:rPrChange>
        </w:rPr>
        <w:br/>
      </w:r>
      <w:r w:rsidRPr="0072190D">
        <w:rPr>
          <w:rStyle w:val="VerbatimChar"/>
          <w:lang w:val="fr-FR"/>
          <w:rPrChange w:id="2350" w:author="Danis Pierre-Alain" w:date="2019-11-21T16:28:00Z">
            <w:rPr>
              <w:rStyle w:val="VerbatimChar"/>
            </w:rPr>
          </w:rPrChange>
        </w:rPr>
        <w:t>2015-06-11 8.5</w:t>
      </w:r>
      <w:r w:rsidRPr="0072190D">
        <w:rPr>
          <w:lang w:val="fr-FR"/>
          <w:rPrChange w:id="2351" w:author="Danis Pierre-Alain" w:date="2019-11-21T16:28:00Z">
            <w:rPr/>
          </w:rPrChange>
        </w:rPr>
        <w:br/>
      </w:r>
      <w:r w:rsidRPr="0072190D">
        <w:rPr>
          <w:rStyle w:val="VerbatimChar"/>
          <w:lang w:val="fr-FR"/>
          <w:rPrChange w:id="2352" w:author="Danis Pierre-Alain" w:date="2019-11-21T16:28:00Z">
            <w:rPr>
              <w:rStyle w:val="VerbatimChar"/>
            </w:rPr>
          </w:rPrChange>
        </w:rPr>
        <w:t>2015-06-12 8.0</w:t>
      </w:r>
      <w:r w:rsidRPr="0072190D">
        <w:rPr>
          <w:lang w:val="fr-FR"/>
          <w:rPrChange w:id="2353" w:author="Danis Pierre-Alain" w:date="2019-11-21T16:28:00Z">
            <w:rPr/>
          </w:rPrChange>
        </w:rPr>
        <w:br/>
      </w:r>
      <w:r w:rsidRPr="0072190D">
        <w:rPr>
          <w:rStyle w:val="VerbatimChar"/>
          <w:lang w:val="fr-FR"/>
          <w:rPrChange w:id="2354" w:author="Danis Pierre-Alain" w:date="2019-11-21T16:28:00Z">
            <w:rPr>
              <w:rStyle w:val="VerbatimChar"/>
            </w:rPr>
          </w:rPrChange>
        </w:rPr>
        <w:t>2015-06-13 9.2</w:t>
      </w:r>
      <w:r w:rsidRPr="0072190D">
        <w:rPr>
          <w:lang w:val="fr-FR"/>
          <w:rPrChange w:id="2355" w:author="Danis Pierre-Alain" w:date="2019-11-21T16:28:00Z">
            <w:rPr/>
          </w:rPrChange>
        </w:rPr>
        <w:br/>
      </w:r>
      <w:r w:rsidRPr="0072190D">
        <w:rPr>
          <w:rStyle w:val="VerbatimChar"/>
          <w:lang w:val="fr-FR"/>
          <w:rPrChange w:id="2356" w:author="Danis Pierre-Alain" w:date="2019-11-21T16:28:00Z">
            <w:rPr>
              <w:rStyle w:val="VerbatimChar"/>
            </w:rPr>
          </w:rPrChange>
        </w:rPr>
        <w:t>2015-08-18 13.7</w:t>
      </w:r>
      <w:r w:rsidRPr="0072190D">
        <w:rPr>
          <w:lang w:val="fr-FR"/>
          <w:rPrChange w:id="2357" w:author="Danis Pierre-Alain" w:date="2019-11-21T16:28:00Z">
            <w:rPr/>
          </w:rPrChange>
        </w:rPr>
        <w:br/>
      </w:r>
      <w:r w:rsidRPr="0072190D">
        <w:rPr>
          <w:rStyle w:val="VerbatimChar"/>
          <w:lang w:val="fr-FR"/>
          <w:rPrChange w:id="2358" w:author="Danis Pierre-Alain" w:date="2019-11-21T16:28:00Z">
            <w:rPr>
              <w:rStyle w:val="VerbatimChar"/>
            </w:rPr>
          </w:rPrChange>
        </w:rPr>
        <w:t>2015-10-23 7.0</w:t>
      </w:r>
      <w:r w:rsidRPr="0072190D">
        <w:rPr>
          <w:lang w:val="fr-FR"/>
          <w:rPrChange w:id="2359" w:author="Danis Pierre-Alain" w:date="2019-11-21T16:28:00Z">
            <w:rPr/>
          </w:rPrChange>
        </w:rPr>
        <w:br/>
      </w:r>
      <w:r w:rsidRPr="0072190D">
        <w:rPr>
          <w:rStyle w:val="VerbatimChar"/>
          <w:lang w:val="fr-FR"/>
          <w:rPrChange w:id="2360" w:author="Danis Pierre-Alain" w:date="2019-11-21T16:28:00Z">
            <w:rPr>
              <w:rStyle w:val="VerbatimChar"/>
            </w:rPr>
          </w:rPrChange>
        </w:rPr>
        <w:t>2015-10-29 1.2</w:t>
      </w:r>
      <w:r w:rsidRPr="0072190D">
        <w:rPr>
          <w:lang w:val="fr-FR"/>
          <w:rPrChange w:id="2361" w:author="Danis Pierre-Alain" w:date="2019-11-21T16:28:00Z">
            <w:rPr/>
          </w:rPrChange>
        </w:rPr>
        <w:br/>
      </w:r>
      <w:r w:rsidRPr="0072190D">
        <w:rPr>
          <w:rStyle w:val="VerbatimChar"/>
          <w:lang w:val="fr-FR"/>
          <w:rPrChange w:id="2362" w:author="Danis Pierre-Alain" w:date="2019-11-21T16:28:00Z">
            <w:rPr>
              <w:rStyle w:val="VerbatimChar"/>
            </w:rPr>
          </w:rPrChange>
        </w:rPr>
        <w:t>2015-12-31 0.2</w:t>
      </w:r>
    </w:p>
    <w:p w14:paraId="2BEA69CD" w14:textId="77777777" w:rsidR="003B081E" w:rsidRPr="0072190D" w:rsidRDefault="0072190D">
      <w:pPr>
        <w:pStyle w:val="Titre4"/>
        <w:rPr>
          <w:lang w:val="fr-FR"/>
          <w:rPrChange w:id="2363" w:author="Danis Pierre-Alain" w:date="2019-11-21T16:28:00Z">
            <w:rPr/>
          </w:rPrChange>
        </w:rPr>
      </w:pPr>
      <w:bookmarkStart w:id="2364" w:name="début-et-fin-de-la-simulation"/>
      <w:bookmarkEnd w:id="2364"/>
      <w:r w:rsidRPr="0072190D">
        <w:rPr>
          <w:lang w:val="fr-FR"/>
          <w:rPrChange w:id="2365" w:author="Danis Pierre-Alain" w:date="2019-11-21T16:28:00Z">
            <w:rPr/>
          </w:rPrChange>
        </w:rPr>
        <w:t>Début et fin de la simulation</w:t>
      </w:r>
      <w:r>
        <w:fldChar w:fldCharType="begin"/>
      </w:r>
      <w:r w:rsidRPr="0072190D">
        <w:rPr>
          <w:lang w:val="fr-FR"/>
          <w:rPrChange w:id="2366" w:author="Danis Pierre-Alain" w:date="2019-11-21T16:28:00Z">
            <w:rPr/>
          </w:rPrChange>
        </w:rPr>
        <w:instrText xml:space="preserve"> HYPERLINK \l "start-and-end-of-simulation" \h </w:instrText>
      </w:r>
      <w:r>
        <w:fldChar w:fldCharType="separate"/>
      </w:r>
      <w:r w:rsidRPr="0072190D">
        <w:rPr>
          <w:rStyle w:val="Lienhypertexte"/>
          <w:lang w:val="fr-FR"/>
          <w:rPrChange w:id="2367" w:author="Danis Pierre-Alain" w:date="2019-11-21T16:28:00Z">
            <w:rPr>
              <w:rStyle w:val="Lienhypertexte"/>
            </w:rPr>
          </w:rPrChange>
        </w:rPr>
        <w:t>¶</w:t>
      </w:r>
      <w:r>
        <w:rPr>
          <w:rStyle w:val="Lienhypertexte"/>
        </w:rPr>
        <w:fldChar w:fldCharType="end"/>
      </w:r>
    </w:p>
    <w:p w14:paraId="5AE995D1" w14:textId="77777777" w:rsidR="003B081E" w:rsidRPr="0072190D" w:rsidRDefault="0072190D">
      <w:pPr>
        <w:pStyle w:val="FirstParagraph"/>
        <w:rPr>
          <w:lang w:val="fr-FR"/>
          <w:rPrChange w:id="2368" w:author="Danis Pierre-Alain" w:date="2019-11-21T16:28:00Z">
            <w:rPr/>
          </w:rPrChange>
        </w:rPr>
      </w:pPr>
      <w:r w:rsidRPr="0072190D">
        <w:rPr>
          <w:lang w:val="fr-FR"/>
          <w:rPrChange w:id="2369" w:author="Danis Pierre-Alain" w:date="2019-11-21T16:28:00Z">
            <w:rPr/>
          </w:rPrChange>
        </w:rPr>
        <w:t xml:space="preserve">Quand vous appelez la fonction </w:t>
      </w:r>
      <w:proofErr w:type="spellStart"/>
      <w:r w:rsidRPr="0072190D">
        <w:rPr>
          <w:rStyle w:val="VerbatimChar"/>
          <w:lang w:val="fr-FR"/>
          <w:rPrChange w:id="2370" w:author="Danis Pierre-Alain" w:date="2019-11-21T16:28:00Z">
            <w:rPr>
              <w:rStyle w:val="VerbatimChar"/>
            </w:rPr>
          </w:rPrChange>
        </w:rPr>
        <w:t>run_</w:t>
      </w:r>
      <w:proofErr w:type="gramStart"/>
      <w:r w:rsidRPr="0072190D">
        <w:rPr>
          <w:rStyle w:val="VerbatimChar"/>
          <w:lang w:val="fr-FR"/>
          <w:rPrChange w:id="2371" w:author="Danis Pierre-Alain" w:date="2019-11-21T16:28:00Z">
            <w:rPr>
              <w:rStyle w:val="VerbatimChar"/>
            </w:rPr>
          </w:rPrChange>
        </w:rPr>
        <w:t>okp</w:t>
      </w:r>
      <w:proofErr w:type="spellEnd"/>
      <w:r w:rsidRPr="0072190D">
        <w:rPr>
          <w:rStyle w:val="VerbatimChar"/>
          <w:lang w:val="fr-FR"/>
          <w:rPrChange w:id="2372" w:author="Danis Pierre-Alain" w:date="2019-11-21T16:28:00Z">
            <w:rPr>
              <w:rStyle w:val="VerbatimChar"/>
            </w:rPr>
          </w:rPrChange>
        </w:rPr>
        <w:t>(</w:t>
      </w:r>
      <w:proofErr w:type="gramEnd"/>
      <w:r w:rsidRPr="0072190D">
        <w:rPr>
          <w:rStyle w:val="VerbatimChar"/>
          <w:lang w:val="fr-FR"/>
          <w:rPrChange w:id="2373" w:author="Danis Pierre-Alain" w:date="2019-11-21T16:28:00Z">
            <w:rPr>
              <w:rStyle w:val="VerbatimChar"/>
            </w:rPr>
          </w:rPrChange>
        </w:rPr>
        <w:t>)</w:t>
      </w:r>
      <w:r w:rsidRPr="0072190D">
        <w:rPr>
          <w:lang w:val="fr-FR"/>
          <w:rPrChange w:id="2374" w:author="Danis Pierre-Alain" w:date="2019-11-21T16:28:00Z">
            <w:rPr/>
          </w:rPrChange>
        </w:rPr>
        <w:t xml:space="preserve">, vous pouvez spécifier les dates de début et fin de simulation avec les arguments </w:t>
      </w:r>
      <w:proofErr w:type="spellStart"/>
      <w:r w:rsidRPr="0072190D">
        <w:rPr>
          <w:rStyle w:val="VerbatimChar"/>
          <w:lang w:val="fr-FR"/>
          <w:rPrChange w:id="2375" w:author="Danis Pierre-Alain" w:date="2019-11-21T16:28:00Z">
            <w:rPr>
              <w:rStyle w:val="VerbatimChar"/>
            </w:rPr>
          </w:rPrChange>
        </w:rPr>
        <w:t>start_date</w:t>
      </w:r>
      <w:proofErr w:type="spellEnd"/>
      <w:r w:rsidRPr="0072190D">
        <w:rPr>
          <w:lang w:val="fr-FR"/>
          <w:rPrChange w:id="2376" w:author="Danis Pierre-Alain" w:date="2019-11-21T16:28:00Z">
            <w:rPr/>
          </w:rPrChange>
        </w:rPr>
        <w:t xml:space="preserve"> et </w:t>
      </w:r>
      <w:proofErr w:type="spellStart"/>
      <w:r w:rsidRPr="0072190D">
        <w:rPr>
          <w:rStyle w:val="VerbatimChar"/>
          <w:lang w:val="fr-FR"/>
          <w:rPrChange w:id="2377" w:author="Danis Pierre-Alain" w:date="2019-11-21T16:28:00Z">
            <w:rPr>
              <w:rStyle w:val="VerbatimChar"/>
            </w:rPr>
          </w:rPrChange>
        </w:rPr>
        <w:t>end_date</w:t>
      </w:r>
      <w:proofErr w:type="spellEnd"/>
      <w:r w:rsidRPr="0072190D">
        <w:rPr>
          <w:lang w:val="fr-FR"/>
          <w:rPrChange w:id="2378" w:author="Danis Pierre-Alain" w:date="2019-11-21T16:28:00Z">
            <w:rPr/>
          </w:rPrChange>
        </w:rPr>
        <w:t xml:space="preserve"> (ou </w:t>
      </w:r>
      <w:r w:rsidRPr="0072190D">
        <w:rPr>
          <w:rStyle w:val="VerbatimChar"/>
          <w:lang w:val="fr-FR"/>
          <w:rPrChange w:id="2379" w:author="Danis Pierre-Alain" w:date="2019-11-21T16:28:00Z">
            <w:rPr>
              <w:rStyle w:val="VerbatimChar"/>
            </w:rPr>
          </w:rPrChange>
        </w:rPr>
        <w:t>-s</w:t>
      </w:r>
      <w:r w:rsidRPr="0072190D">
        <w:rPr>
          <w:lang w:val="fr-FR"/>
          <w:rPrChange w:id="2380" w:author="Danis Pierre-Alain" w:date="2019-11-21T16:28:00Z">
            <w:rPr/>
          </w:rPrChange>
        </w:rPr>
        <w:t xml:space="preserve"> et </w:t>
      </w:r>
      <w:r w:rsidRPr="0072190D">
        <w:rPr>
          <w:rStyle w:val="VerbatimChar"/>
          <w:lang w:val="fr-FR"/>
          <w:rPrChange w:id="2381" w:author="Danis Pierre-Alain" w:date="2019-11-21T16:28:00Z">
            <w:rPr>
              <w:rStyle w:val="VerbatimChar"/>
            </w:rPr>
          </w:rPrChange>
        </w:rPr>
        <w:t>-e</w:t>
      </w:r>
      <w:r w:rsidRPr="0072190D">
        <w:rPr>
          <w:lang w:val="fr-FR"/>
          <w:rPrChange w:id="2382" w:author="Danis Pierre-Alain" w:date="2019-11-21T16:28:00Z">
            <w:rPr/>
          </w:rPrChange>
        </w:rPr>
        <w:t xml:space="preserve"> en ligne de commande). Le format des dates est “</w:t>
      </w:r>
      <w:proofErr w:type="spellStart"/>
      <w:r w:rsidRPr="0072190D">
        <w:rPr>
          <w:lang w:val="fr-FR"/>
          <w:rPrChange w:id="2383" w:author="Danis Pierre-Alain" w:date="2019-11-21T16:28:00Z">
            <w:rPr/>
          </w:rPrChange>
        </w:rPr>
        <w:t>aaaa</w:t>
      </w:r>
      <w:proofErr w:type="spellEnd"/>
      <w:r w:rsidRPr="0072190D">
        <w:rPr>
          <w:lang w:val="fr-FR"/>
          <w:rPrChange w:id="2384" w:author="Danis Pierre-Alain" w:date="2019-11-21T16:28:00Z">
            <w:rPr/>
          </w:rPrChange>
        </w:rPr>
        <w:t>-mm-</w:t>
      </w:r>
      <w:proofErr w:type="spellStart"/>
      <w:r w:rsidRPr="0072190D">
        <w:rPr>
          <w:lang w:val="fr-FR"/>
          <w:rPrChange w:id="2385" w:author="Danis Pierre-Alain" w:date="2019-11-21T16:28:00Z">
            <w:rPr/>
          </w:rPrChange>
        </w:rPr>
        <w:t>jj</w:t>
      </w:r>
      <w:proofErr w:type="spellEnd"/>
      <w:r w:rsidRPr="0072190D">
        <w:rPr>
          <w:lang w:val="fr-FR"/>
          <w:rPrChange w:id="2386" w:author="Danis Pierre-Alain" w:date="2019-11-21T16:28:00Z">
            <w:rPr/>
          </w:rPrChange>
        </w:rPr>
        <w:t>”.</w:t>
      </w:r>
    </w:p>
    <w:p w14:paraId="4E25638B" w14:textId="77777777" w:rsidR="003B081E" w:rsidRPr="0072190D" w:rsidRDefault="0072190D">
      <w:pPr>
        <w:pStyle w:val="Corpsdetexte"/>
        <w:rPr>
          <w:lang w:val="fr-FR"/>
          <w:rPrChange w:id="2387" w:author="Danis Pierre-Alain" w:date="2019-11-21T16:28:00Z">
            <w:rPr/>
          </w:rPrChange>
        </w:rPr>
      </w:pPr>
      <w:r w:rsidRPr="0072190D">
        <w:rPr>
          <w:lang w:val="fr-FR"/>
          <w:rPrChange w:id="2388" w:author="Danis Pierre-Alain" w:date="2019-11-21T16:28:00Z">
            <w:rPr/>
          </w:rPrChange>
        </w:rPr>
        <w:t xml:space="preserve">Si la date de début et fin ne sont pas définies, la durée de la simulation est déterminée par la longueur de </w:t>
      </w:r>
      <w:proofErr w:type="spellStart"/>
      <w:r w:rsidRPr="0072190D">
        <w:rPr>
          <w:rStyle w:val="VerbatimChar"/>
          <w:lang w:val="fr-FR"/>
          <w:rPrChange w:id="2389" w:author="Danis Pierre-Alain" w:date="2019-11-21T16:28:00Z">
            <w:rPr>
              <w:rStyle w:val="VerbatimChar"/>
            </w:rPr>
          </w:rPrChange>
        </w:rPr>
        <w:t>meteo_file</w:t>
      </w:r>
      <w:proofErr w:type="spellEnd"/>
      <w:r w:rsidRPr="0072190D">
        <w:rPr>
          <w:lang w:val="fr-FR"/>
          <w:rPrChange w:id="2390" w:author="Danis Pierre-Alain" w:date="2019-11-21T16:28:00Z">
            <w:rPr/>
          </w:rPrChange>
        </w:rPr>
        <w:t>.</w:t>
      </w:r>
    </w:p>
    <w:p w14:paraId="7A7D62CC" w14:textId="77777777" w:rsidR="003B081E" w:rsidRPr="0072190D" w:rsidRDefault="0072190D">
      <w:pPr>
        <w:pStyle w:val="Titre3"/>
        <w:rPr>
          <w:moveFrom w:id="2391" w:author="Danis Pierre-Alain" w:date="2019-11-21T16:28:00Z"/>
          <w:lang w:val="fr-FR"/>
          <w:rPrChange w:id="2392" w:author="Danis Pierre-Alain" w:date="2019-11-21T16:28:00Z">
            <w:rPr>
              <w:moveFrom w:id="2393" w:author="Danis Pierre-Alain" w:date="2019-11-21T16:28:00Z"/>
            </w:rPr>
          </w:rPrChange>
        </w:rPr>
      </w:pPr>
      <w:bookmarkStart w:id="2394" w:name="application-en-ligne-de-commande-applica"/>
      <w:bookmarkEnd w:id="2394"/>
      <w:moveFromRangeStart w:id="2395" w:author="Danis Pierre-Alain" w:date="2019-11-21T16:28:00Z" w:name="move25246100"/>
      <w:moveFrom w:id="2396" w:author="Danis Pierre-Alain" w:date="2019-11-21T16:28:00Z">
        <w:r w:rsidRPr="0072190D">
          <w:rPr>
            <w:lang w:val="fr-FR"/>
            <w:rPrChange w:id="2397" w:author="Danis Pierre-Alain" w:date="2019-11-21T16:28:00Z">
              <w:rPr/>
            </w:rPrChange>
          </w:rPr>
          <w:t>Données de sortie</w:t>
        </w:r>
        <w:r>
          <w:fldChar w:fldCharType="begin"/>
        </w:r>
        <w:r w:rsidRPr="0072190D">
          <w:rPr>
            <w:lang w:val="fr-FR"/>
            <w:rPrChange w:id="2398" w:author="Danis Pierre-Alain" w:date="2019-11-21T16:28:00Z">
              <w:rPr/>
            </w:rPrChange>
          </w:rPr>
          <w:instrText xml:space="preserve"> HYPERLINK \l "output-data" \h </w:instrText>
        </w:r>
        <w:r>
          <w:fldChar w:fldCharType="separate"/>
        </w:r>
        <w:r w:rsidRPr="0072190D">
          <w:rPr>
            <w:rStyle w:val="Lienhypertexte"/>
            <w:lang w:val="fr-FR"/>
            <w:rPrChange w:id="2399" w:author="Danis Pierre-Alain" w:date="2019-11-21T16:28:00Z">
              <w:rPr>
                <w:rStyle w:val="Lienhypertexte"/>
              </w:rPr>
            </w:rPrChange>
          </w:rPr>
          <w:t>¶</w:t>
        </w:r>
        <w:r>
          <w:rPr>
            <w:rStyle w:val="Lienhypertexte"/>
          </w:rPr>
          <w:fldChar w:fldCharType="end"/>
        </w:r>
      </w:moveFrom>
    </w:p>
    <w:moveFromRangeEnd w:id="2395"/>
    <w:p w14:paraId="4CA71358" w14:textId="77777777" w:rsidR="003B081E" w:rsidRPr="0072190D" w:rsidRDefault="00903677">
      <w:pPr>
        <w:pStyle w:val="FirstParagraph"/>
        <w:rPr>
          <w:moveFrom w:id="2400" w:author="Danis Pierre-Alain" w:date="2019-11-21T16:28:00Z"/>
          <w:lang w:val="fr-FR"/>
          <w:rPrChange w:id="2401" w:author="Danis Pierre-Alain" w:date="2019-11-21T16:28:00Z">
            <w:rPr>
              <w:moveFrom w:id="2402" w:author="Danis Pierre-Alain" w:date="2019-11-21T16:28:00Z"/>
            </w:rPr>
          </w:rPrChange>
        </w:rPr>
      </w:pPr>
      <w:del w:id="2403" w:author="Danis Pierre-Alain" w:date="2019-11-21T16:28:00Z">
        <w:r>
          <w:delText>Le modèle OKP produit trois</w:delText>
        </w:r>
      </w:del>
      <w:moveFromRangeStart w:id="2404" w:author="Danis Pierre-Alain" w:date="2019-11-21T16:28:00Z" w:name="move25246101"/>
      <w:moveFrom w:id="2405" w:author="Danis Pierre-Alain" w:date="2019-11-21T16:28:00Z">
        <w:r w:rsidR="0072190D" w:rsidRPr="0072190D">
          <w:rPr>
            <w:lang w:val="fr-FR"/>
            <w:rPrChange w:id="2406" w:author="Danis Pierre-Alain" w:date="2019-11-21T16:28:00Z">
              <w:rPr/>
            </w:rPrChange>
          </w:rPr>
          <w:t xml:space="preserve"> types de données de sortie :</w:t>
        </w:r>
      </w:moveFrom>
    </w:p>
    <w:p w14:paraId="409DFAC6" w14:textId="77777777" w:rsidR="003B081E" w:rsidRPr="0072190D" w:rsidRDefault="0072190D">
      <w:pPr>
        <w:numPr>
          <w:ilvl w:val="0"/>
          <w:numId w:val="3"/>
        </w:numPr>
        <w:rPr>
          <w:moveFrom w:id="2407" w:author="Danis Pierre-Alain" w:date="2019-11-21T16:28:00Z"/>
          <w:lang w:val="fr-FR"/>
          <w:rPrChange w:id="2408" w:author="Danis Pierre-Alain" w:date="2019-11-21T16:28:00Z">
            <w:rPr>
              <w:moveFrom w:id="2409" w:author="Danis Pierre-Alain" w:date="2019-11-21T16:28:00Z"/>
            </w:rPr>
          </w:rPrChange>
        </w:rPr>
        <w:pPrChange w:id="2410" w:author="Danis Pierre-Alain" w:date="2019-11-21T16:28:00Z">
          <w:pPr>
            <w:numPr>
              <w:numId w:val="48"/>
            </w:numPr>
            <w:tabs>
              <w:tab w:val="num" w:pos="0"/>
            </w:tabs>
            <w:ind w:left="480" w:hanging="480"/>
          </w:pPr>
        </w:pPrChange>
      </w:pPr>
      <w:moveFrom w:id="2411" w:author="Danis Pierre-Alain" w:date="2019-11-21T16:28:00Z">
        <w:r w:rsidRPr="0072190D">
          <w:rPr>
            <w:lang w:val="fr-FR"/>
            <w:rPrChange w:id="2412" w:author="Danis Pierre-Alain" w:date="2019-11-21T16:28:00Z">
              <w:rPr/>
            </w:rPrChange>
          </w:rPr>
          <w:t xml:space="preserve">simulations de température de l’eau, sauvegardées au fichier </w:t>
        </w:r>
        <w:r w:rsidRPr="0072190D">
          <w:rPr>
            <w:rStyle w:val="VerbatimChar"/>
            <w:lang w:val="fr-FR"/>
            <w:rPrChange w:id="2413" w:author="Danis Pierre-Alain" w:date="2019-11-21T16:28:00Z">
              <w:rPr>
                <w:rStyle w:val="VerbatimChar"/>
              </w:rPr>
            </w:rPrChange>
          </w:rPr>
          <w:t>output_file</w:t>
        </w:r>
        <w:r w:rsidRPr="0072190D">
          <w:rPr>
            <w:lang w:val="fr-FR"/>
            <w:rPrChange w:id="2414" w:author="Danis Pierre-Alain" w:date="2019-11-21T16:28:00Z">
              <w:rPr/>
            </w:rPrChange>
          </w:rPr>
          <w:t>.</w:t>
        </w:r>
      </w:moveFrom>
    </w:p>
    <w:moveFromRangeEnd w:id="2404"/>
    <w:p w14:paraId="07AA55AD" w14:textId="77777777" w:rsidR="007E1261" w:rsidRDefault="00903677">
      <w:pPr>
        <w:numPr>
          <w:ilvl w:val="0"/>
          <w:numId w:val="48"/>
        </w:numPr>
        <w:rPr>
          <w:del w:id="2415" w:author="Danis Pierre-Alain" w:date="2019-11-21T16:28:00Z"/>
        </w:rPr>
      </w:pPr>
      <w:del w:id="2416" w:author="Danis Pierre-Alain" w:date="2019-11-21T16:28:00Z">
        <w:r>
          <w:delText xml:space="preserve">valeurs estimées des paramètres (si non fournies par utilisateur), sauvegardées au fichier </w:delText>
        </w:r>
        <w:r>
          <w:rPr>
            <w:rStyle w:val="VerbatimChar"/>
          </w:rPr>
          <w:delText>par_file</w:delText>
        </w:r>
        <w:r>
          <w:delText xml:space="preserve"> décrit ci-dessus.</w:delText>
        </w:r>
      </w:del>
    </w:p>
    <w:p w14:paraId="2CA575DC" w14:textId="77777777" w:rsidR="003B081E" w:rsidRPr="0072190D" w:rsidRDefault="0072190D">
      <w:pPr>
        <w:numPr>
          <w:ilvl w:val="0"/>
          <w:numId w:val="3"/>
        </w:numPr>
        <w:rPr>
          <w:moveFrom w:id="2417" w:author="Danis Pierre-Alain" w:date="2019-11-21T16:28:00Z"/>
          <w:lang w:val="fr-FR"/>
          <w:rPrChange w:id="2418" w:author="Danis Pierre-Alain" w:date="2019-11-21T16:28:00Z">
            <w:rPr>
              <w:moveFrom w:id="2419" w:author="Danis Pierre-Alain" w:date="2019-11-21T16:28:00Z"/>
            </w:rPr>
          </w:rPrChange>
        </w:rPr>
        <w:pPrChange w:id="2420" w:author="Danis Pierre-Alain" w:date="2019-11-21T16:28:00Z">
          <w:pPr>
            <w:numPr>
              <w:numId w:val="48"/>
            </w:numPr>
            <w:tabs>
              <w:tab w:val="num" w:pos="0"/>
            </w:tabs>
            <w:ind w:left="480" w:hanging="480"/>
          </w:pPr>
        </w:pPrChange>
      </w:pPr>
      <w:moveFromRangeStart w:id="2421" w:author="Danis Pierre-Alain" w:date="2019-11-21T16:28:00Z" w:name="move25246102"/>
      <w:moveFrom w:id="2422" w:author="Danis Pierre-Alain" w:date="2019-11-21T16:28:00Z">
        <w:r w:rsidRPr="0072190D">
          <w:rPr>
            <w:lang w:val="fr-FR"/>
            <w:rPrChange w:id="2423" w:author="Danis Pierre-Alain" w:date="2019-11-21T16:28:00Z">
              <w:rPr/>
            </w:rPrChange>
          </w:rPr>
          <w:t xml:space="preserve">indicateurs de la performance des simulations (s’il y a des données de validation), sauvegardés dans le fichier </w:t>
        </w:r>
        <w:r w:rsidRPr="0072190D">
          <w:rPr>
            <w:rStyle w:val="VerbatimChar"/>
            <w:lang w:val="fr-FR"/>
            <w:rPrChange w:id="2424" w:author="Danis Pierre-Alain" w:date="2019-11-21T16:28:00Z">
              <w:rPr>
                <w:rStyle w:val="VerbatimChar"/>
              </w:rPr>
            </w:rPrChange>
          </w:rPr>
          <w:t>validation_res_file</w:t>
        </w:r>
        <w:r w:rsidRPr="0072190D">
          <w:rPr>
            <w:lang w:val="fr-FR"/>
            <w:rPrChange w:id="2425" w:author="Danis Pierre-Alain" w:date="2019-11-21T16:28:00Z">
              <w:rPr/>
            </w:rPrChange>
          </w:rPr>
          <w:t>.</w:t>
        </w:r>
      </w:moveFrom>
    </w:p>
    <w:p w14:paraId="62A7529C" w14:textId="77777777" w:rsidR="003B081E" w:rsidRPr="0072190D" w:rsidRDefault="0072190D">
      <w:pPr>
        <w:pStyle w:val="Titre4"/>
        <w:rPr>
          <w:moveFrom w:id="2426" w:author="Danis Pierre-Alain" w:date="2019-11-21T16:28:00Z"/>
          <w:lang w:val="fr-FR"/>
          <w:rPrChange w:id="2427" w:author="Danis Pierre-Alain" w:date="2019-11-21T16:28:00Z">
            <w:rPr>
              <w:moveFrom w:id="2428" w:author="Danis Pierre-Alain" w:date="2019-11-21T16:28:00Z"/>
            </w:rPr>
          </w:rPrChange>
        </w:rPr>
      </w:pPr>
      <w:moveFrom w:id="2429" w:author="Danis Pierre-Alain" w:date="2019-11-21T16:28:00Z">
        <w:r w:rsidRPr="0072190D">
          <w:rPr>
            <w:lang w:val="fr-FR"/>
            <w:rPrChange w:id="2430" w:author="Danis Pierre-Alain" w:date="2019-11-21T16:28:00Z">
              <w:rPr/>
            </w:rPrChange>
          </w:rPr>
          <w:t xml:space="preserve">Fichier </w:t>
        </w:r>
        <w:r w:rsidRPr="0072190D">
          <w:rPr>
            <w:rStyle w:val="VerbatimChar"/>
            <w:lang w:val="fr-FR"/>
            <w:rPrChange w:id="2431" w:author="Danis Pierre-Alain" w:date="2019-11-21T16:28:00Z">
              <w:rPr>
                <w:rStyle w:val="VerbatimChar"/>
              </w:rPr>
            </w:rPrChange>
          </w:rPr>
          <w:t>output_file</w:t>
        </w:r>
        <w:r>
          <w:fldChar w:fldCharType="begin"/>
        </w:r>
        <w:r w:rsidRPr="0072190D">
          <w:rPr>
            <w:lang w:val="fr-FR"/>
            <w:rPrChange w:id="2432" w:author="Danis Pierre-Alain" w:date="2019-11-21T16:28:00Z">
              <w:rPr/>
            </w:rPrChange>
          </w:rPr>
          <w:instrText xml:space="preserve"> HYPERLINK \l "file-output-file" \h </w:instrText>
        </w:r>
        <w:r>
          <w:fldChar w:fldCharType="separate"/>
        </w:r>
        <w:r w:rsidRPr="0072190D">
          <w:rPr>
            <w:rStyle w:val="Lienhypertexte"/>
            <w:lang w:val="fr-FR"/>
            <w:rPrChange w:id="2433" w:author="Danis Pierre-Alain" w:date="2019-11-21T16:28:00Z">
              <w:rPr>
                <w:rStyle w:val="Lienhypertexte"/>
              </w:rPr>
            </w:rPrChange>
          </w:rPr>
          <w:t>¶</w:t>
        </w:r>
        <w:r>
          <w:rPr>
            <w:rStyle w:val="Lienhypertexte"/>
          </w:rPr>
          <w:fldChar w:fldCharType="end"/>
        </w:r>
      </w:moveFrom>
    </w:p>
    <w:p w14:paraId="481914C5" w14:textId="77777777" w:rsidR="003B081E" w:rsidRPr="0072190D" w:rsidRDefault="0072190D">
      <w:pPr>
        <w:pStyle w:val="FirstParagraph"/>
        <w:rPr>
          <w:moveFrom w:id="2434" w:author="Danis Pierre-Alain" w:date="2019-11-21T16:28:00Z"/>
          <w:lang w:val="fr-FR"/>
          <w:rPrChange w:id="2435" w:author="Danis Pierre-Alain" w:date="2019-11-21T16:28:00Z">
            <w:rPr>
              <w:moveFrom w:id="2436" w:author="Danis Pierre-Alain" w:date="2019-11-21T16:28:00Z"/>
            </w:rPr>
          </w:rPrChange>
        </w:rPr>
      </w:pPr>
      <w:moveFrom w:id="2437" w:author="Danis Pierre-Alain" w:date="2019-11-21T16:28:00Z">
        <w:r w:rsidRPr="0072190D">
          <w:rPr>
            <w:lang w:val="fr-FR"/>
            <w:rPrChange w:id="2438" w:author="Danis Pierre-Alain" w:date="2019-11-21T16:28:00Z">
              <w:rPr/>
            </w:rPrChange>
          </w:rPr>
          <w:t>Fichier de sortie principale. Il contient la température simulée de l’épilimnion et de l’hypolimnion avec la périodicité de sortie sollicitée.</w:t>
        </w:r>
      </w:moveFrom>
    </w:p>
    <w:p w14:paraId="053EAB34" w14:textId="77777777" w:rsidR="003B081E" w:rsidRPr="0072190D" w:rsidRDefault="0072190D">
      <w:pPr>
        <w:pStyle w:val="Corpsdetexte"/>
        <w:rPr>
          <w:moveFrom w:id="2439" w:author="Danis Pierre-Alain" w:date="2019-11-21T16:28:00Z"/>
          <w:lang w:val="fr-FR"/>
          <w:rPrChange w:id="2440" w:author="Danis Pierre-Alain" w:date="2019-11-21T16:28:00Z">
            <w:rPr>
              <w:moveFrom w:id="2441" w:author="Danis Pierre-Alain" w:date="2019-11-21T16:28:00Z"/>
            </w:rPr>
          </w:rPrChange>
        </w:rPr>
      </w:pPr>
      <w:moveFrom w:id="2442" w:author="Danis Pierre-Alain" w:date="2019-11-21T16:28:00Z">
        <w:r w:rsidRPr="0072190D">
          <w:rPr>
            <w:lang w:val="fr-FR"/>
            <w:rPrChange w:id="2443" w:author="Danis Pierre-Alain" w:date="2019-11-21T16:28:00Z">
              <w:rPr/>
            </w:rPrChange>
          </w:rPr>
          <w:t>Le fichier est organisé en trois colonnes séparées par espaces vides :</w:t>
        </w:r>
      </w:moveFrom>
    </w:p>
    <w:p w14:paraId="503A9101" w14:textId="77777777" w:rsidR="003B081E" w:rsidRPr="0072190D" w:rsidRDefault="0072190D">
      <w:pPr>
        <w:numPr>
          <w:ilvl w:val="0"/>
          <w:numId w:val="3"/>
        </w:numPr>
        <w:rPr>
          <w:moveFrom w:id="2444" w:author="Danis Pierre-Alain" w:date="2019-11-21T16:28:00Z"/>
          <w:lang w:val="fr-FR"/>
          <w:rPrChange w:id="2445" w:author="Danis Pierre-Alain" w:date="2019-11-21T16:28:00Z">
            <w:rPr>
              <w:moveFrom w:id="2446" w:author="Danis Pierre-Alain" w:date="2019-11-21T16:28:00Z"/>
            </w:rPr>
          </w:rPrChange>
        </w:rPr>
        <w:pPrChange w:id="2447" w:author="Danis Pierre-Alain" w:date="2019-11-21T16:28:00Z">
          <w:pPr>
            <w:numPr>
              <w:numId w:val="48"/>
            </w:numPr>
            <w:tabs>
              <w:tab w:val="num" w:pos="0"/>
            </w:tabs>
            <w:ind w:left="480" w:hanging="480"/>
          </w:pPr>
        </w:pPrChange>
      </w:pPr>
      <w:moveFrom w:id="2448" w:author="Danis Pierre-Alain" w:date="2019-11-21T16:28:00Z">
        <w:r w:rsidRPr="0072190D">
          <w:rPr>
            <w:lang w:val="fr-FR"/>
            <w:rPrChange w:id="2449" w:author="Danis Pierre-Alain" w:date="2019-11-21T16:28:00Z">
              <w:rPr/>
            </w:rPrChange>
          </w:rPr>
          <w:t>date : date avec le format “aaaa-mm-jj”.</w:t>
        </w:r>
      </w:moveFrom>
    </w:p>
    <w:p w14:paraId="71D9A628" w14:textId="77777777" w:rsidR="003B081E" w:rsidRPr="0072190D" w:rsidRDefault="0072190D">
      <w:pPr>
        <w:numPr>
          <w:ilvl w:val="0"/>
          <w:numId w:val="3"/>
        </w:numPr>
        <w:rPr>
          <w:moveFrom w:id="2450" w:author="Danis Pierre-Alain" w:date="2019-11-21T16:28:00Z"/>
          <w:lang w:val="fr-FR"/>
          <w:rPrChange w:id="2451" w:author="Danis Pierre-Alain" w:date="2019-11-21T16:28:00Z">
            <w:rPr>
              <w:moveFrom w:id="2452" w:author="Danis Pierre-Alain" w:date="2019-11-21T16:28:00Z"/>
            </w:rPr>
          </w:rPrChange>
        </w:rPr>
        <w:pPrChange w:id="2453" w:author="Danis Pierre-Alain" w:date="2019-11-21T16:28:00Z">
          <w:pPr>
            <w:numPr>
              <w:numId w:val="48"/>
            </w:numPr>
            <w:tabs>
              <w:tab w:val="num" w:pos="0"/>
            </w:tabs>
            <w:ind w:left="480" w:hanging="480"/>
          </w:pPr>
        </w:pPrChange>
      </w:pPr>
      <w:moveFrom w:id="2454" w:author="Danis Pierre-Alain" w:date="2019-11-21T16:28:00Z">
        <w:r w:rsidRPr="0072190D">
          <w:rPr>
            <w:lang w:val="fr-FR"/>
            <w:rPrChange w:id="2455" w:author="Danis Pierre-Alain" w:date="2019-11-21T16:28:00Z">
              <w:rPr/>
            </w:rPrChange>
          </w:rPr>
          <w:t>tepi : température de l’épilimnion (ºC).</w:t>
        </w:r>
      </w:moveFrom>
    </w:p>
    <w:p w14:paraId="45C841B8" w14:textId="77777777" w:rsidR="003B081E" w:rsidRPr="0072190D" w:rsidRDefault="0072190D">
      <w:pPr>
        <w:numPr>
          <w:ilvl w:val="0"/>
          <w:numId w:val="3"/>
        </w:numPr>
        <w:rPr>
          <w:moveFrom w:id="2456" w:author="Danis Pierre-Alain" w:date="2019-11-21T16:28:00Z"/>
          <w:lang w:val="fr-FR"/>
          <w:rPrChange w:id="2457" w:author="Danis Pierre-Alain" w:date="2019-11-21T16:28:00Z">
            <w:rPr>
              <w:moveFrom w:id="2458" w:author="Danis Pierre-Alain" w:date="2019-11-21T16:28:00Z"/>
            </w:rPr>
          </w:rPrChange>
        </w:rPr>
        <w:pPrChange w:id="2459" w:author="Danis Pierre-Alain" w:date="2019-11-21T16:28:00Z">
          <w:pPr>
            <w:numPr>
              <w:numId w:val="48"/>
            </w:numPr>
            <w:tabs>
              <w:tab w:val="num" w:pos="0"/>
            </w:tabs>
            <w:ind w:left="480" w:hanging="480"/>
          </w:pPr>
        </w:pPrChange>
      </w:pPr>
      <w:moveFrom w:id="2460" w:author="Danis Pierre-Alain" w:date="2019-11-21T16:28:00Z">
        <w:r w:rsidRPr="0072190D">
          <w:rPr>
            <w:lang w:val="fr-FR"/>
            <w:rPrChange w:id="2461" w:author="Danis Pierre-Alain" w:date="2019-11-21T16:28:00Z">
              <w:rPr/>
            </w:rPrChange>
          </w:rPr>
          <w:t>thyp : température de l’hypolimnion (ºC).</w:t>
        </w:r>
      </w:moveFrom>
    </w:p>
    <w:p w14:paraId="2E8E0CFB" w14:textId="77777777" w:rsidR="003B081E" w:rsidRPr="0072190D" w:rsidRDefault="0072190D">
      <w:pPr>
        <w:pStyle w:val="SourceCode"/>
        <w:rPr>
          <w:moveFrom w:id="2462" w:author="Danis Pierre-Alain" w:date="2019-11-21T16:28:00Z"/>
          <w:lang w:val="fr-FR"/>
          <w:rPrChange w:id="2463" w:author="Danis Pierre-Alain" w:date="2019-11-21T16:28:00Z">
            <w:rPr>
              <w:moveFrom w:id="2464" w:author="Danis Pierre-Alain" w:date="2019-11-21T16:28:00Z"/>
            </w:rPr>
          </w:rPrChange>
        </w:rPr>
      </w:pPr>
      <w:moveFrom w:id="2465" w:author="Danis Pierre-Alain" w:date="2019-11-21T16:28:00Z">
        <w:r w:rsidRPr="0072190D">
          <w:rPr>
            <w:rStyle w:val="VerbatimChar"/>
            <w:lang w:val="fr-FR"/>
            <w:rPrChange w:id="2466" w:author="Danis Pierre-Alain" w:date="2019-11-21T16:28:00Z">
              <w:rPr>
                <w:rStyle w:val="VerbatimChar"/>
              </w:rPr>
            </w:rPrChange>
          </w:rPr>
          <w:t>date tepi thyp</w:t>
        </w:r>
        <w:r w:rsidRPr="0072190D">
          <w:rPr>
            <w:lang w:val="fr-FR"/>
            <w:rPrChange w:id="2467" w:author="Danis Pierre-Alain" w:date="2019-11-21T16:28:00Z">
              <w:rPr/>
            </w:rPrChange>
          </w:rPr>
          <w:br/>
        </w:r>
        <w:r w:rsidRPr="0072190D">
          <w:rPr>
            <w:rStyle w:val="VerbatimChar"/>
            <w:lang w:val="fr-FR"/>
            <w:rPrChange w:id="2468" w:author="Danis Pierre-Alain" w:date="2019-11-21T16:28:00Z">
              <w:rPr>
                <w:rStyle w:val="VerbatimChar"/>
              </w:rPr>
            </w:rPrChange>
          </w:rPr>
          <w:t>2015-01-01 0.7736048264277242 4.0</w:t>
        </w:r>
        <w:r w:rsidRPr="0072190D">
          <w:rPr>
            <w:lang w:val="fr-FR"/>
            <w:rPrChange w:id="2469" w:author="Danis Pierre-Alain" w:date="2019-11-21T16:28:00Z">
              <w:rPr/>
            </w:rPrChange>
          </w:rPr>
          <w:br/>
        </w:r>
        <w:r w:rsidRPr="0072190D">
          <w:rPr>
            <w:rStyle w:val="VerbatimChar"/>
            <w:lang w:val="fr-FR"/>
            <w:rPrChange w:id="2470" w:author="Danis Pierre-Alain" w:date="2019-11-21T16:28:00Z">
              <w:rPr>
                <w:rStyle w:val="VerbatimChar"/>
              </w:rPr>
            </w:rPrChange>
          </w:rPr>
          <w:t>2015-01-02 0.8253707698690544 4.001647106544848</w:t>
        </w:r>
        <w:r w:rsidRPr="0072190D">
          <w:rPr>
            <w:lang w:val="fr-FR"/>
            <w:rPrChange w:id="2471" w:author="Danis Pierre-Alain" w:date="2019-11-21T16:28:00Z">
              <w:rPr/>
            </w:rPrChange>
          </w:rPr>
          <w:br/>
        </w:r>
        <w:r w:rsidRPr="0072190D">
          <w:rPr>
            <w:rStyle w:val="VerbatimChar"/>
            <w:lang w:val="fr-FR"/>
            <w:rPrChange w:id="2472" w:author="Danis Pierre-Alain" w:date="2019-11-21T16:28:00Z">
              <w:rPr>
                <w:rStyle w:val="VerbatimChar"/>
              </w:rPr>
            </w:rPrChange>
          </w:rPr>
          <w:t>2015-01-03 0.780854030568508 4.001663640357946</w:t>
        </w:r>
        <w:r w:rsidRPr="0072190D">
          <w:rPr>
            <w:lang w:val="fr-FR"/>
            <w:rPrChange w:id="2473" w:author="Danis Pierre-Alain" w:date="2019-11-21T16:28:00Z">
              <w:rPr/>
            </w:rPrChange>
          </w:rPr>
          <w:br/>
        </w:r>
        <w:r w:rsidRPr="0072190D">
          <w:rPr>
            <w:rStyle w:val="VerbatimChar"/>
            <w:lang w:val="fr-FR"/>
            <w:rPrChange w:id="2474" w:author="Danis Pierre-Alain" w:date="2019-11-21T16:28:00Z">
              <w:rPr>
                <w:rStyle w:val="VerbatimChar"/>
              </w:rPr>
            </w:rPrChange>
          </w:rPr>
          <w:t>2015-01-04 0.5561293109277756 4.0</w:t>
        </w:r>
        <w:r w:rsidRPr="0072190D">
          <w:rPr>
            <w:lang w:val="fr-FR"/>
            <w:rPrChange w:id="2475" w:author="Danis Pierre-Alain" w:date="2019-11-21T16:28:00Z">
              <w:rPr/>
            </w:rPrChange>
          </w:rPr>
          <w:br/>
        </w:r>
        <w:r w:rsidRPr="0072190D">
          <w:rPr>
            <w:rStyle w:val="VerbatimChar"/>
            <w:lang w:val="fr-FR"/>
            <w:rPrChange w:id="2476" w:author="Danis Pierre-Alain" w:date="2019-11-21T16:28:00Z">
              <w:rPr>
                <w:rStyle w:val="VerbatimChar"/>
              </w:rPr>
            </w:rPrChange>
          </w:rPr>
          <w:t>2015-01-05 0.31121842955433243 4.0</w:t>
        </w:r>
        <w:r w:rsidRPr="0072190D">
          <w:rPr>
            <w:lang w:val="fr-FR"/>
            <w:rPrChange w:id="2477" w:author="Danis Pierre-Alain" w:date="2019-11-21T16:28:00Z">
              <w:rPr/>
            </w:rPrChange>
          </w:rPr>
          <w:br/>
        </w:r>
        <w:r w:rsidRPr="0072190D">
          <w:rPr>
            <w:rStyle w:val="VerbatimChar"/>
            <w:lang w:val="fr-FR"/>
            <w:rPrChange w:id="2478" w:author="Danis Pierre-Alain" w:date="2019-11-21T16:28:00Z">
              <w:rPr>
                <w:rStyle w:val="VerbatimChar"/>
              </w:rPr>
            </w:rPrChange>
          </w:rPr>
          <w:t>2015-01-06 0.06755075725464099 4.0</w:t>
        </w:r>
        <w:r w:rsidRPr="0072190D">
          <w:rPr>
            <w:lang w:val="fr-FR"/>
            <w:rPrChange w:id="2479" w:author="Danis Pierre-Alain" w:date="2019-11-21T16:28:00Z">
              <w:rPr/>
            </w:rPrChange>
          </w:rPr>
          <w:br/>
        </w:r>
        <w:r w:rsidRPr="0072190D">
          <w:rPr>
            <w:rStyle w:val="VerbatimChar"/>
            <w:lang w:val="fr-FR"/>
            <w:rPrChange w:id="2480" w:author="Danis Pierre-Alain" w:date="2019-11-21T16:28:00Z">
              <w:rPr>
                <w:rStyle w:val="VerbatimChar"/>
              </w:rPr>
            </w:rPrChange>
          </w:rPr>
          <w:t>2015-01-07 0.0 4.0</w:t>
        </w:r>
        <w:r w:rsidRPr="0072190D">
          <w:rPr>
            <w:lang w:val="fr-FR"/>
            <w:rPrChange w:id="2481" w:author="Danis Pierre-Alain" w:date="2019-11-21T16:28:00Z">
              <w:rPr/>
            </w:rPrChange>
          </w:rPr>
          <w:br/>
        </w:r>
        <w:r w:rsidRPr="0072190D">
          <w:rPr>
            <w:rStyle w:val="VerbatimChar"/>
            <w:lang w:val="fr-FR"/>
            <w:rPrChange w:id="2482" w:author="Danis Pierre-Alain" w:date="2019-11-21T16:28:00Z">
              <w:rPr>
                <w:rStyle w:val="VerbatimChar"/>
              </w:rPr>
            </w:rPrChange>
          </w:rPr>
          <w:t>2015-01-08 0.0 4.0</w:t>
        </w:r>
        <w:r w:rsidRPr="0072190D">
          <w:rPr>
            <w:lang w:val="fr-FR"/>
            <w:rPrChange w:id="2483" w:author="Danis Pierre-Alain" w:date="2019-11-21T16:28:00Z">
              <w:rPr/>
            </w:rPrChange>
          </w:rPr>
          <w:br/>
        </w:r>
        <w:r w:rsidRPr="0072190D">
          <w:rPr>
            <w:rStyle w:val="VerbatimChar"/>
            <w:lang w:val="fr-FR"/>
            <w:rPrChange w:id="2484" w:author="Danis Pierre-Alain" w:date="2019-11-21T16:28:00Z">
              <w:rPr>
                <w:rStyle w:val="VerbatimChar"/>
              </w:rPr>
            </w:rPrChange>
          </w:rPr>
          <w:t>2015-01-09 0.0 4.0</w:t>
        </w:r>
        <w:r w:rsidRPr="0072190D">
          <w:rPr>
            <w:lang w:val="fr-FR"/>
            <w:rPrChange w:id="2485" w:author="Danis Pierre-Alain" w:date="2019-11-21T16:28:00Z">
              <w:rPr/>
            </w:rPrChange>
          </w:rPr>
          <w:br/>
        </w:r>
        <w:r w:rsidRPr="0072190D">
          <w:rPr>
            <w:rStyle w:val="VerbatimChar"/>
            <w:lang w:val="fr-FR"/>
            <w:rPrChange w:id="2486" w:author="Danis Pierre-Alain" w:date="2019-11-21T16:28:00Z">
              <w:rPr>
                <w:rStyle w:val="VerbatimChar"/>
              </w:rPr>
            </w:rPrChange>
          </w:rPr>
          <w:t>...</w:t>
        </w:r>
      </w:moveFrom>
    </w:p>
    <w:p w14:paraId="1A94CA8F" w14:textId="77777777" w:rsidR="003B081E" w:rsidRPr="0072190D" w:rsidRDefault="0072190D">
      <w:pPr>
        <w:pStyle w:val="Titre4"/>
        <w:rPr>
          <w:moveFrom w:id="2487" w:author="Danis Pierre-Alain" w:date="2019-11-21T16:28:00Z"/>
          <w:lang w:val="fr-FR"/>
          <w:rPrChange w:id="2488" w:author="Danis Pierre-Alain" w:date="2019-11-21T16:28:00Z">
            <w:rPr>
              <w:moveFrom w:id="2489" w:author="Danis Pierre-Alain" w:date="2019-11-21T16:28:00Z"/>
            </w:rPr>
          </w:rPrChange>
        </w:rPr>
      </w:pPr>
      <w:moveFrom w:id="2490" w:author="Danis Pierre-Alain" w:date="2019-11-21T16:28:00Z">
        <w:r w:rsidRPr="0072190D">
          <w:rPr>
            <w:lang w:val="fr-FR"/>
            <w:rPrChange w:id="2491" w:author="Danis Pierre-Alain" w:date="2019-11-21T16:28:00Z">
              <w:rPr/>
            </w:rPrChange>
          </w:rPr>
          <w:t xml:space="preserve">Fichier </w:t>
        </w:r>
        <w:r w:rsidRPr="0072190D">
          <w:rPr>
            <w:rStyle w:val="VerbatimChar"/>
            <w:lang w:val="fr-FR"/>
            <w:rPrChange w:id="2492" w:author="Danis Pierre-Alain" w:date="2019-11-21T16:28:00Z">
              <w:rPr>
                <w:rStyle w:val="VerbatimChar"/>
              </w:rPr>
            </w:rPrChange>
          </w:rPr>
          <w:t>validation_res_file</w:t>
        </w:r>
        <w:r>
          <w:fldChar w:fldCharType="begin"/>
        </w:r>
        <w:r w:rsidRPr="0072190D">
          <w:rPr>
            <w:lang w:val="fr-FR"/>
            <w:rPrChange w:id="2493" w:author="Danis Pierre-Alain" w:date="2019-11-21T16:28:00Z">
              <w:rPr/>
            </w:rPrChange>
          </w:rPr>
          <w:instrText xml:space="preserve"> HYPERLINK \l "file-validation-res-file" \h </w:instrText>
        </w:r>
        <w:r>
          <w:fldChar w:fldCharType="separate"/>
        </w:r>
        <w:r w:rsidRPr="0072190D">
          <w:rPr>
            <w:rStyle w:val="Lienhypertexte"/>
            <w:lang w:val="fr-FR"/>
            <w:rPrChange w:id="2494" w:author="Danis Pierre-Alain" w:date="2019-11-21T16:28:00Z">
              <w:rPr>
                <w:rStyle w:val="Lienhypertexte"/>
              </w:rPr>
            </w:rPrChange>
          </w:rPr>
          <w:t>¶</w:t>
        </w:r>
        <w:r>
          <w:rPr>
            <w:rStyle w:val="Lienhypertexte"/>
          </w:rPr>
          <w:fldChar w:fldCharType="end"/>
        </w:r>
      </w:moveFrom>
    </w:p>
    <w:p w14:paraId="592B8D77" w14:textId="77777777" w:rsidR="003B081E" w:rsidRPr="0072190D" w:rsidRDefault="0072190D">
      <w:pPr>
        <w:pStyle w:val="FirstParagraph"/>
        <w:rPr>
          <w:moveFrom w:id="2495" w:author="Danis Pierre-Alain" w:date="2019-11-21T16:28:00Z"/>
          <w:lang w:val="fr-FR"/>
          <w:rPrChange w:id="2496" w:author="Danis Pierre-Alain" w:date="2019-11-21T16:28:00Z">
            <w:rPr>
              <w:moveFrom w:id="2497" w:author="Danis Pierre-Alain" w:date="2019-11-21T16:28:00Z"/>
            </w:rPr>
          </w:rPrChange>
        </w:rPr>
      </w:pPr>
      <w:moveFrom w:id="2498" w:author="Danis Pierre-Alain" w:date="2019-11-21T16:28:00Z">
        <w:r w:rsidRPr="0072190D">
          <w:rPr>
            <w:lang w:val="fr-FR"/>
            <w:rPrChange w:id="2499" w:author="Danis Pierre-Alain" w:date="2019-11-21T16:28:00Z">
              <w:rPr/>
            </w:rPrChange>
          </w:rPr>
          <w:t xml:space="preserve">Fichier de sortie optionnel. Il contient statistiques de la simulation, calculées si </w:t>
        </w:r>
        <w:r w:rsidRPr="0072190D">
          <w:rPr>
            <w:rStyle w:val="VerbatimChar"/>
            <w:lang w:val="fr-FR"/>
            <w:rPrChange w:id="2500" w:author="Danis Pierre-Alain" w:date="2019-11-21T16:28:00Z">
              <w:rPr>
                <w:rStyle w:val="VerbatimChar"/>
              </w:rPr>
            </w:rPrChange>
          </w:rPr>
          <w:t>validation_data_file</w:t>
        </w:r>
        <w:r w:rsidRPr="0072190D">
          <w:rPr>
            <w:lang w:val="fr-FR"/>
            <w:rPrChange w:id="2501" w:author="Danis Pierre-Alain" w:date="2019-11-21T16:28:00Z">
              <w:rPr/>
            </w:rPrChange>
          </w:rPr>
          <w:t xml:space="preserve"> et </w:t>
        </w:r>
        <w:r w:rsidRPr="0072190D">
          <w:rPr>
            <w:rStyle w:val="VerbatimChar"/>
            <w:lang w:val="fr-FR"/>
            <w:rPrChange w:id="2502" w:author="Danis Pierre-Alain" w:date="2019-11-21T16:28:00Z">
              <w:rPr>
                <w:rStyle w:val="VerbatimChar"/>
              </w:rPr>
            </w:rPrChange>
          </w:rPr>
          <w:t>validation_res_file</w:t>
        </w:r>
        <w:r w:rsidRPr="0072190D">
          <w:rPr>
            <w:lang w:val="fr-FR"/>
            <w:rPrChange w:id="2503" w:author="Danis Pierre-Alain" w:date="2019-11-21T16:28:00Z">
              <w:rPr/>
            </w:rPrChange>
          </w:rPr>
          <w:t xml:space="preserve"> sont définis.</w:t>
        </w:r>
      </w:moveFrom>
    </w:p>
    <w:p w14:paraId="76DEECF0" w14:textId="77777777" w:rsidR="003B081E" w:rsidRPr="0072190D" w:rsidRDefault="0072190D">
      <w:pPr>
        <w:pStyle w:val="Corpsdetexte"/>
        <w:rPr>
          <w:moveFrom w:id="2504" w:author="Danis Pierre-Alain" w:date="2019-11-21T16:28:00Z"/>
          <w:lang w:val="fr-FR"/>
          <w:rPrChange w:id="2505" w:author="Danis Pierre-Alain" w:date="2019-11-21T16:28:00Z">
            <w:rPr>
              <w:moveFrom w:id="2506" w:author="Danis Pierre-Alain" w:date="2019-11-21T16:28:00Z"/>
            </w:rPr>
          </w:rPrChange>
        </w:rPr>
      </w:pPr>
      <w:moveFrom w:id="2507" w:author="Danis Pierre-Alain" w:date="2019-11-21T16:28:00Z">
        <w:r w:rsidRPr="0072190D">
          <w:rPr>
            <w:lang w:val="fr-FR"/>
            <w:rPrChange w:id="2508" w:author="Danis Pierre-Alain" w:date="2019-11-21T16:28:00Z">
              <w:rPr/>
            </w:rPrChange>
          </w:rPr>
          <w:t>Le fichier est organisé en six colonnes séparées par espaces vides :</w:t>
        </w:r>
      </w:moveFrom>
    </w:p>
    <w:p w14:paraId="6134A3CE" w14:textId="77777777" w:rsidR="003B081E" w:rsidRDefault="0072190D">
      <w:pPr>
        <w:numPr>
          <w:ilvl w:val="0"/>
          <w:numId w:val="3"/>
        </w:numPr>
        <w:rPr>
          <w:moveFrom w:id="2509" w:author="Danis Pierre-Alain" w:date="2019-11-21T16:28:00Z"/>
        </w:rPr>
        <w:pPrChange w:id="2510" w:author="Danis Pierre-Alain" w:date="2019-11-21T16:28:00Z">
          <w:pPr>
            <w:numPr>
              <w:numId w:val="48"/>
            </w:numPr>
            <w:tabs>
              <w:tab w:val="num" w:pos="0"/>
            </w:tabs>
            <w:ind w:left="480" w:hanging="480"/>
          </w:pPr>
        </w:pPrChange>
      </w:pPr>
      <w:moveFrom w:id="2511" w:author="Danis Pierre-Alain" w:date="2019-11-21T16:28:00Z">
        <w:r>
          <w:t>n : nombre de mesures.</w:t>
        </w:r>
      </w:moveFrom>
    </w:p>
    <w:p w14:paraId="3B7CEFFA" w14:textId="77777777" w:rsidR="003B081E" w:rsidRDefault="0072190D">
      <w:pPr>
        <w:numPr>
          <w:ilvl w:val="0"/>
          <w:numId w:val="3"/>
        </w:numPr>
        <w:rPr>
          <w:moveFrom w:id="2512" w:author="Danis Pierre-Alain" w:date="2019-11-21T16:28:00Z"/>
        </w:rPr>
        <w:pPrChange w:id="2513" w:author="Danis Pierre-Alain" w:date="2019-11-21T16:28:00Z">
          <w:pPr>
            <w:numPr>
              <w:numId w:val="48"/>
            </w:numPr>
            <w:tabs>
              <w:tab w:val="num" w:pos="0"/>
            </w:tabs>
            <w:ind w:left="480" w:hanging="480"/>
          </w:pPr>
        </w:pPrChange>
      </w:pPr>
      <w:moveFrom w:id="2514" w:author="Danis Pierre-Alain" w:date="2019-11-21T16:28:00Z">
        <w:r>
          <w:t>sd : déviation standard.</w:t>
        </w:r>
      </w:moveFrom>
    </w:p>
    <w:p w14:paraId="430F1101" w14:textId="77777777" w:rsidR="003B081E" w:rsidRDefault="0072190D">
      <w:pPr>
        <w:numPr>
          <w:ilvl w:val="0"/>
          <w:numId w:val="3"/>
        </w:numPr>
        <w:rPr>
          <w:moveFrom w:id="2515" w:author="Danis Pierre-Alain" w:date="2019-11-21T16:28:00Z"/>
        </w:rPr>
        <w:pPrChange w:id="2516" w:author="Danis Pierre-Alain" w:date="2019-11-21T16:28:00Z">
          <w:pPr>
            <w:numPr>
              <w:numId w:val="48"/>
            </w:numPr>
            <w:tabs>
              <w:tab w:val="num" w:pos="0"/>
            </w:tabs>
            <w:ind w:left="480" w:hanging="480"/>
          </w:pPr>
        </w:pPrChange>
      </w:pPr>
      <w:moveFrom w:id="2517" w:author="Danis Pierre-Alain" w:date="2019-11-21T16:28:00Z">
        <w:r>
          <w:t>r : coefficient de corrélation.</w:t>
        </w:r>
      </w:moveFrom>
    </w:p>
    <w:p w14:paraId="340C1C45" w14:textId="77777777" w:rsidR="003B081E" w:rsidRDefault="0072190D">
      <w:pPr>
        <w:numPr>
          <w:ilvl w:val="0"/>
          <w:numId w:val="3"/>
        </w:numPr>
        <w:rPr>
          <w:moveFrom w:id="2518" w:author="Danis Pierre-Alain" w:date="2019-11-21T16:28:00Z"/>
        </w:rPr>
        <w:pPrChange w:id="2519" w:author="Danis Pierre-Alain" w:date="2019-11-21T16:28:00Z">
          <w:pPr>
            <w:numPr>
              <w:numId w:val="48"/>
            </w:numPr>
            <w:tabs>
              <w:tab w:val="num" w:pos="0"/>
            </w:tabs>
            <w:ind w:left="480" w:hanging="480"/>
          </w:pPr>
        </w:pPrChange>
      </w:pPr>
      <w:moveFrom w:id="2520" w:author="Danis Pierre-Alain" w:date="2019-11-21T16:28:00Z">
        <w:r>
          <w:t>me : erreur moyenne.</w:t>
        </w:r>
      </w:moveFrom>
    </w:p>
    <w:p w14:paraId="4FA552CA" w14:textId="77777777" w:rsidR="003B081E" w:rsidRDefault="0072190D">
      <w:pPr>
        <w:numPr>
          <w:ilvl w:val="0"/>
          <w:numId w:val="3"/>
        </w:numPr>
        <w:rPr>
          <w:moveFrom w:id="2521" w:author="Danis Pierre-Alain" w:date="2019-11-21T16:28:00Z"/>
        </w:rPr>
        <w:pPrChange w:id="2522" w:author="Danis Pierre-Alain" w:date="2019-11-21T16:28:00Z">
          <w:pPr>
            <w:numPr>
              <w:numId w:val="48"/>
            </w:numPr>
            <w:tabs>
              <w:tab w:val="num" w:pos="0"/>
            </w:tabs>
            <w:ind w:left="480" w:hanging="480"/>
          </w:pPr>
        </w:pPrChange>
      </w:pPr>
      <w:moveFrom w:id="2523" w:author="Danis Pierre-Alain" w:date="2019-11-21T16:28:00Z">
        <w:r>
          <w:t>mae : erreur absolue moyenne.</w:t>
        </w:r>
      </w:moveFrom>
    </w:p>
    <w:p w14:paraId="1465F36A" w14:textId="77777777" w:rsidR="003B081E" w:rsidRPr="0072190D" w:rsidRDefault="0072190D">
      <w:pPr>
        <w:numPr>
          <w:ilvl w:val="0"/>
          <w:numId w:val="3"/>
        </w:numPr>
        <w:rPr>
          <w:moveFrom w:id="2524" w:author="Danis Pierre-Alain" w:date="2019-11-21T16:28:00Z"/>
          <w:lang w:val="fr-FR"/>
          <w:rPrChange w:id="2525" w:author="Danis Pierre-Alain" w:date="2019-11-21T16:28:00Z">
            <w:rPr>
              <w:moveFrom w:id="2526" w:author="Danis Pierre-Alain" w:date="2019-11-21T16:28:00Z"/>
            </w:rPr>
          </w:rPrChange>
        </w:rPr>
        <w:pPrChange w:id="2527" w:author="Danis Pierre-Alain" w:date="2019-11-21T16:28:00Z">
          <w:pPr>
            <w:numPr>
              <w:numId w:val="48"/>
            </w:numPr>
            <w:tabs>
              <w:tab w:val="num" w:pos="0"/>
            </w:tabs>
            <w:ind w:left="480" w:hanging="480"/>
          </w:pPr>
        </w:pPrChange>
      </w:pPr>
      <w:moveFrom w:id="2528" w:author="Danis Pierre-Alain" w:date="2019-11-21T16:28:00Z">
        <w:r w:rsidRPr="0072190D">
          <w:rPr>
            <w:lang w:val="fr-FR"/>
            <w:rPrChange w:id="2529" w:author="Danis Pierre-Alain" w:date="2019-11-21T16:28:00Z">
              <w:rPr/>
            </w:rPrChange>
          </w:rPr>
          <w:t>rmse : racine carrée de l’erreur quadratique moyenne.</w:t>
        </w:r>
      </w:moveFrom>
    </w:p>
    <w:p w14:paraId="2637EFCB" w14:textId="77777777" w:rsidR="003B081E" w:rsidRPr="0072190D" w:rsidRDefault="0072190D">
      <w:pPr>
        <w:pStyle w:val="FirstParagraph"/>
        <w:rPr>
          <w:moveFrom w:id="2530" w:author="Danis Pierre-Alain" w:date="2019-11-21T16:28:00Z"/>
          <w:lang w:val="fr-FR"/>
          <w:rPrChange w:id="2531" w:author="Danis Pierre-Alain" w:date="2019-11-21T16:28:00Z">
            <w:rPr>
              <w:moveFrom w:id="2532" w:author="Danis Pierre-Alain" w:date="2019-11-21T16:28:00Z"/>
            </w:rPr>
          </w:rPrChange>
        </w:rPr>
      </w:pPr>
      <w:moveFrom w:id="2533" w:author="Danis Pierre-Alain" w:date="2019-11-21T16:28:00Z">
        <w:r w:rsidRPr="0072190D">
          <w:rPr>
            <w:lang w:val="fr-FR"/>
            <w:rPrChange w:id="2534" w:author="Danis Pierre-Alain" w:date="2019-11-21T16:28:00Z">
              <w:rPr/>
            </w:rPrChange>
          </w:rPr>
          <w:t>La première ligne des résultats correspond à l’épilimnion, et la deuxième ligne des résultats correspond à l’hypolimnion.</w:t>
        </w:r>
      </w:moveFrom>
    </w:p>
    <w:p w14:paraId="4AF700C2" w14:textId="77777777" w:rsidR="003B081E" w:rsidRDefault="0072190D">
      <w:pPr>
        <w:pStyle w:val="SourceCode"/>
        <w:rPr>
          <w:moveFrom w:id="2535" w:author="Danis Pierre-Alain" w:date="2019-11-21T16:28:00Z"/>
        </w:rPr>
      </w:pPr>
      <w:moveFrom w:id="2536" w:author="Danis Pierre-Alain" w:date="2019-11-21T16:28:00Z">
        <w:r>
          <w:rPr>
            <w:rStyle w:val="VerbatimChar"/>
          </w:rPr>
          <w:t>n sd r me mae rmse</w:t>
        </w:r>
        <w:r>
          <w:br/>
        </w:r>
        <w:r>
          <w:rPr>
            <w:rStyle w:val="VerbatimChar"/>
          </w:rPr>
          <w:t>10 2.285 0.871 -0.025 1.555 2.286</w:t>
        </w:r>
        <w:r>
          <w:br/>
        </w:r>
        <w:r>
          <w:rPr>
            <w:rStyle w:val="VerbatimChar"/>
          </w:rPr>
          <w:t>10 0.596 0.757 -0.018 0.452 0.597</w:t>
        </w:r>
      </w:moveFrom>
    </w:p>
    <w:moveFromRangeEnd w:id="2421"/>
    <w:p w14:paraId="00E4ED4B" w14:textId="77777777" w:rsidR="007E1261" w:rsidRDefault="00903677">
      <w:pPr>
        <w:pStyle w:val="Titre3"/>
        <w:rPr>
          <w:del w:id="2537" w:author="Danis Pierre-Alain" w:date="2019-11-21T16:28:00Z"/>
        </w:rPr>
      </w:pPr>
      <w:del w:id="2538" w:author="Danis Pierre-Alain" w:date="2019-11-21T16:28:00Z">
        <w:r>
          <w:delText>Exécution du modèle</w:delText>
        </w:r>
        <w:r>
          <w:fldChar w:fldCharType="begin"/>
        </w:r>
        <w:r>
          <w:delInstrText xml:space="preserve"> HYPERLINK \l "running-the-model" \h </w:delInstrText>
        </w:r>
        <w:r>
          <w:fldChar w:fldCharType="separate"/>
        </w:r>
        <w:r>
          <w:rPr>
            <w:rStyle w:val="Lienhypertexte"/>
          </w:rPr>
          <w:delText>¶</w:delText>
        </w:r>
        <w:r>
          <w:rPr>
            <w:rStyle w:val="Lienhypertexte"/>
          </w:rPr>
          <w:fldChar w:fldCharType="end"/>
        </w:r>
      </w:del>
    </w:p>
    <w:p w14:paraId="0B68A590" w14:textId="3744275E" w:rsidR="003B081E" w:rsidRPr="0072190D" w:rsidRDefault="0072190D">
      <w:pPr>
        <w:pStyle w:val="Titre3"/>
        <w:rPr>
          <w:lang w:val="fr-FR"/>
          <w:rPrChange w:id="2539" w:author="Danis Pierre-Alain" w:date="2019-11-21T16:28:00Z">
            <w:rPr/>
          </w:rPrChange>
        </w:rPr>
        <w:pPrChange w:id="2540" w:author="Danis Pierre-Alain" w:date="2019-11-21T16:28:00Z">
          <w:pPr>
            <w:pStyle w:val="Titre4"/>
          </w:pPr>
        </w:pPrChange>
      </w:pPr>
      <w:r w:rsidRPr="0072190D">
        <w:rPr>
          <w:lang w:val="fr-FR"/>
          <w:rPrChange w:id="2541" w:author="Danis Pierre-Alain" w:date="2019-11-21T16:28:00Z">
            <w:rPr/>
          </w:rPrChange>
        </w:rPr>
        <w:t>Application en ligne de commande application</w:t>
      </w:r>
      <w:r>
        <w:fldChar w:fldCharType="begin"/>
      </w:r>
      <w:r w:rsidRPr="0072190D">
        <w:rPr>
          <w:lang w:val="fr-FR"/>
          <w:rPrChange w:id="2542" w:author="Danis Pierre-Alain" w:date="2019-11-21T16:28:00Z">
            <w:rPr/>
          </w:rPrChange>
        </w:rPr>
        <w:instrText xml:space="preserve"> HYPERLINK \l "command-line-application" \h </w:instrText>
      </w:r>
      <w:r>
        <w:fldChar w:fldCharType="separate"/>
      </w:r>
      <w:r w:rsidRPr="0072190D">
        <w:rPr>
          <w:rStyle w:val="Lienhypertexte"/>
          <w:lang w:val="fr-FR"/>
          <w:rPrChange w:id="2543" w:author="Danis Pierre-Alain" w:date="2019-11-21T16:28:00Z">
            <w:rPr>
              <w:rStyle w:val="Lienhypertexte"/>
            </w:rPr>
          </w:rPrChange>
        </w:rPr>
        <w:t>¶</w:t>
      </w:r>
      <w:r>
        <w:rPr>
          <w:rStyle w:val="Lienhypertexte"/>
        </w:rPr>
        <w:fldChar w:fldCharType="end"/>
      </w:r>
    </w:p>
    <w:p w14:paraId="48A44587" w14:textId="77777777" w:rsidR="003B081E" w:rsidRPr="0072190D" w:rsidRDefault="0072190D">
      <w:pPr>
        <w:pStyle w:val="FirstParagraph"/>
        <w:rPr>
          <w:lang w:val="fr-FR"/>
          <w:rPrChange w:id="2544" w:author="Danis Pierre-Alain" w:date="2019-11-21T16:28:00Z">
            <w:rPr/>
          </w:rPrChange>
        </w:rPr>
      </w:pPr>
      <w:r w:rsidRPr="0072190D">
        <w:rPr>
          <w:lang w:val="fr-FR"/>
          <w:rPrChange w:id="2545" w:author="Danis Pierre-Alain" w:date="2019-11-21T16:28:00Z">
            <w:rPr/>
          </w:rPrChange>
        </w:rPr>
        <w:t xml:space="preserve">Pour exécuter </w:t>
      </w:r>
      <w:proofErr w:type="spellStart"/>
      <w:r w:rsidRPr="0072190D">
        <w:rPr>
          <w:rStyle w:val="VerbatimChar"/>
          <w:lang w:val="fr-FR"/>
          <w:rPrChange w:id="2546" w:author="Danis Pierre-Alain" w:date="2019-11-21T16:28:00Z">
            <w:rPr>
              <w:rStyle w:val="VerbatimChar"/>
            </w:rPr>
          </w:rPrChange>
        </w:rPr>
        <w:t>okplm</w:t>
      </w:r>
      <w:proofErr w:type="spellEnd"/>
      <w:r w:rsidRPr="0072190D">
        <w:rPr>
          <w:lang w:val="fr-FR"/>
          <w:rPrChange w:id="2547" w:author="Danis Pierre-Alain" w:date="2019-11-21T16:28:00Z">
            <w:rPr/>
          </w:rPrChange>
        </w:rPr>
        <w:t xml:space="preserve"> en ligne de commande, changez au dossier qui contient les fichiers d’entrée et faites :</w:t>
      </w:r>
    </w:p>
    <w:p w14:paraId="610C1911" w14:textId="77777777" w:rsidR="003B081E" w:rsidRPr="0072190D" w:rsidRDefault="0072190D">
      <w:pPr>
        <w:pStyle w:val="SourceCode"/>
        <w:rPr>
          <w:lang w:val="fr-FR"/>
          <w:rPrChange w:id="2548" w:author="Danis Pierre-Alain" w:date="2019-11-21T16:28:00Z">
            <w:rPr/>
          </w:rPrChange>
        </w:rPr>
      </w:pPr>
      <w:proofErr w:type="spellStart"/>
      <w:proofErr w:type="gramStart"/>
      <w:r w:rsidRPr="0072190D">
        <w:rPr>
          <w:rStyle w:val="VerbatimChar"/>
          <w:lang w:val="fr-FR"/>
          <w:rPrChange w:id="2549" w:author="Danis Pierre-Alain" w:date="2019-11-21T16:28:00Z">
            <w:rPr>
              <w:rStyle w:val="VerbatimChar"/>
            </w:rPr>
          </w:rPrChange>
        </w:rPr>
        <w:t>run_okp</w:t>
      </w:r>
      <w:proofErr w:type="spellEnd"/>
      <w:proofErr w:type="gramEnd"/>
    </w:p>
    <w:p w14:paraId="282A96E4" w14:textId="77777777" w:rsidR="003B081E" w:rsidRDefault="0072190D">
      <w:pPr>
        <w:pStyle w:val="FirstParagraph"/>
      </w:pPr>
      <w:r w:rsidRPr="0072190D">
        <w:rPr>
          <w:lang w:val="fr-FR"/>
          <w:rPrChange w:id="2550" w:author="Danis Pierre-Alain" w:date="2019-11-21T16:28:00Z">
            <w:rPr/>
          </w:rPrChange>
        </w:rPr>
        <w:t xml:space="preserve">Alternativement, vous pouvez indiquer le dossier des données d’entrée. </w:t>
      </w:r>
      <w:r>
        <w:t>P. ex. :</w:t>
      </w:r>
    </w:p>
    <w:p w14:paraId="04EB6A05" w14:textId="77777777" w:rsidR="003B081E" w:rsidRDefault="0072190D">
      <w:pPr>
        <w:pStyle w:val="SourceCode"/>
      </w:pPr>
      <w:r>
        <w:rPr>
          <w:rStyle w:val="VerbatimChar"/>
        </w:rPr>
        <w:t>run_okp -f C:/users/yourself/data/lake_data</w:t>
      </w:r>
    </w:p>
    <w:p w14:paraId="564EF657" w14:textId="77777777" w:rsidR="003B081E" w:rsidRPr="0072190D" w:rsidRDefault="0072190D">
      <w:pPr>
        <w:pStyle w:val="FirstParagraph"/>
        <w:rPr>
          <w:lang w:val="fr-FR"/>
          <w:rPrChange w:id="2551" w:author="Danis Pierre-Alain" w:date="2019-11-21T16:28:00Z">
            <w:rPr/>
          </w:rPrChange>
        </w:rPr>
      </w:pPr>
      <w:r w:rsidRPr="0072190D">
        <w:rPr>
          <w:lang w:val="fr-FR"/>
          <w:rPrChange w:id="2552" w:author="Danis Pierre-Alain" w:date="2019-11-21T16:28:00Z">
            <w:rPr/>
          </w:rPrChange>
        </w:rPr>
        <w:t>Veuillez noter que le logiciel comprends le remplacement du tilde “~”, de façon que vous pouvez utiliser aussi :</w:t>
      </w:r>
    </w:p>
    <w:p w14:paraId="2E4D4E1C" w14:textId="77777777" w:rsidR="003B081E" w:rsidRDefault="0072190D">
      <w:pPr>
        <w:pStyle w:val="SourceCode"/>
      </w:pPr>
      <w:proofErr w:type="spellStart"/>
      <w:r>
        <w:rPr>
          <w:rStyle w:val="VerbatimChar"/>
        </w:rPr>
        <w:t>run_okp</w:t>
      </w:r>
      <w:proofErr w:type="spellEnd"/>
      <w:r>
        <w:rPr>
          <w:rStyle w:val="VerbatimChar"/>
        </w:rPr>
        <w:t xml:space="preserve"> -f ~/data/</w:t>
      </w:r>
      <w:proofErr w:type="spellStart"/>
      <w:r>
        <w:rPr>
          <w:rStyle w:val="VerbatimChar"/>
        </w:rPr>
        <w:t>lake_data</w:t>
      </w:r>
      <w:proofErr w:type="spellEnd"/>
    </w:p>
    <w:p w14:paraId="66BA4E3A" w14:textId="77777777" w:rsidR="003B081E" w:rsidRPr="0072190D" w:rsidRDefault="0072190D">
      <w:pPr>
        <w:pStyle w:val="FirstParagraph"/>
        <w:rPr>
          <w:lang w:val="fr-FR"/>
          <w:rPrChange w:id="2553" w:author="Danis Pierre-Alain" w:date="2019-11-21T16:28:00Z">
            <w:rPr/>
          </w:rPrChange>
        </w:rPr>
      </w:pPr>
      <w:r w:rsidRPr="0072190D">
        <w:rPr>
          <w:lang w:val="fr-FR"/>
          <w:rPrChange w:id="2554" w:author="Danis Pierre-Alain" w:date="2019-11-21T16:28:00Z">
            <w:rPr/>
          </w:rPrChange>
        </w:rPr>
        <w:t xml:space="preserve">Par défaut, le modèle cherche les fichiers nommés </w:t>
      </w:r>
      <w:r w:rsidRPr="0072190D">
        <w:rPr>
          <w:rStyle w:val="VerbatimChar"/>
          <w:lang w:val="fr-FR"/>
          <w:rPrChange w:id="2555" w:author="Danis Pierre-Alain" w:date="2019-11-21T16:28:00Z">
            <w:rPr>
              <w:rStyle w:val="VerbatimChar"/>
            </w:rPr>
          </w:rPrChange>
        </w:rPr>
        <w:t>meteo.txt</w:t>
      </w:r>
      <w:r w:rsidRPr="0072190D">
        <w:rPr>
          <w:lang w:val="fr-FR"/>
          <w:rPrChange w:id="2556" w:author="Danis Pierre-Alain" w:date="2019-11-21T16:28:00Z">
            <w:rPr/>
          </w:rPrChange>
        </w:rPr>
        <w:t xml:space="preserve"> (données météorologiques), </w:t>
      </w:r>
      <w:r w:rsidRPr="0072190D">
        <w:rPr>
          <w:rStyle w:val="VerbatimChar"/>
          <w:lang w:val="fr-FR"/>
          <w:rPrChange w:id="2557" w:author="Danis Pierre-Alain" w:date="2019-11-21T16:28:00Z">
            <w:rPr>
              <w:rStyle w:val="VerbatimChar"/>
            </w:rPr>
          </w:rPrChange>
        </w:rPr>
        <w:t>lake.txt</w:t>
      </w:r>
      <w:r w:rsidRPr="0072190D">
        <w:rPr>
          <w:lang w:val="fr-FR"/>
          <w:rPrChange w:id="2558" w:author="Danis Pierre-Alain" w:date="2019-11-21T16:28:00Z">
            <w:rPr/>
          </w:rPrChange>
        </w:rPr>
        <w:t xml:space="preserve"> (données du lac) et </w:t>
      </w:r>
      <w:r w:rsidRPr="0072190D">
        <w:rPr>
          <w:rStyle w:val="VerbatimChar"/>
          <w:lang w:val="fr-FR"/>
          <w:rPrChange w:id="2559" w:author="Danis Pierre-Alain" w:date="2019-11-21T16:28:00Z">
            <w:rPr>
              <w:rStyle w:val="VerbatimChar"/>
            </w:rPr>
          </w:rPrChange>
        </w:rPr>
        <w:t>par.txt</w:t>
      </w:r>
      <w:r w:rsidRPr="0072190D">
        <w:rPr>
          <w:lang w:val="fr-FR"/>
          <w:rPrChange w:id="2560" w:author="Danis Pierre-Alain" w:date="2019-11-21T16:28:00Z">
            <w:rPr/>
          </w:rPrChange>
        </w:rPr>
        <w:t xml:space="preserve"> (valeurs des paramètres du modèle). Vous pouvez spécifier d’autres noms de fichier avec les arguments optionnels </w:t>
      </w:r>
      <w:r w:rsidRPr="0072190D">
        <w:rPr>
          <w:rStyle w:val="VerbatimChar"/>
          <w:lang w:val="fr-FR"/>
          <w:rPrChange w:id="2561" w:author="Danis Pierre-Alain" w:date="2019-11-21T16:28:00Z">
            <w:rPr>
              <w:rStyle w:val="VerbatimChar"/>
            </w:rPr>
          </w:rPrChange>
        </w:rPr>
        <w:t>-m</w:t>
      </w:r>
      <w:r w:rsidRPr="0072190D">
        <w:rPr>
          <w:lang w:val="fr-FR"/>
          <w:rPrChange w:id="2562" w:author="Danis Pierre-Alain" w:date="2019-11-21T16:28:00Z">
            <w:rPr/>
          </w:rPrChange>
        </w:rPr>
        <w:t xml:space="preserve">, </w:t>
      </w:r>
      <w:r w:rsidRPr="0072190D">
        <w:rPr>
          <w:rStyle w:val="VerbatimChar"/>
          <w:lang w:val="fr-FR"/>
          <w:rPrChange w:id="2563" w:author="Danis Pierre-Alain" w:date="2019-11-21T16:28:00Z">
            <w:rPr>
              <w:rStyle w:val="VerbatimChar"/>
            </w:rPr>
          </w:rPrChange>
        </w:rPr>
        <w:t>-l</w:t>
      </w:r>
      <w:r w:rsidRPr="0072190D">
        <w:rPr>
          <w:lang w:val="fr-FR"/>
          <w:rPrChange w:id="2564" w:author="Danis Pierre-Alain" w:date="2019-11-21T16:28:00Z">
            <w:rPr/>
          </w:rPrChange>
        </w:rPr>
        <w:t xml:space="preserve"> et </w:t>
      </w:r>
      <w:r w:rsidRPr="0072190D">
        <w:rPr>
          <w:rStyle w:val="VerbatimChar"/>
          <w:lang w:val="fr-FR"/>
          <w:rPrChange w:id="2565" w:author="Danis Pierre-Alain" w:date="2019-11-21T16:28:00Z">
            <w:rPr>
              <w:rStyle w:val="VerbatimChar"/>
            </w:rPr>
          </w:rPrChange>
        </w:rPr>
        <w:t>-p</w:t>
      </w:r>
      <w:r w:rsidRPr="0072190D">
        <w:rPr>
          <w:lang w:val="fr-FR"/>
          <w:rPrChange w:id="2566" w:author="Danis Pierre-Alain" w:date="2019-11-21T16:28:00Z">
            <w:rPr/>
          </w:rPrChange>
        </w:rPr>
        <w:t>, respectivement. P. ex</w:t>
      </w:r>
      <w:proofErr w:type="gramStart"/>
      <w:r w:rsidRPr="0072190D">
        <w:rPr>
          <w:lang w:val="fr-FR"/>
          <w:rPrChange w:id="2567" w:author="Danis Pierre-Alain" w:date="2019-11-21T16:28:00Z">
            <w:rPr/>
          </w:rPrChange>
        </w:rPr>
        <w:t>.,</w:t>
      </w:r>
      <w:proofErr w:type="gramEnd"/>
    </w:p>
    <w:p w14:paraId="145800E8" w14:textId="77777777" w:rsidR="003B081E" w:rsidRPr="0072190D" w:rsidRDefault="0072190D">
      <w:pPr>
        <w:pStyle w:val="SourceCode"/>
        <w:rPr>
          <w:lang w:val="fr-FR"/>
          <w:rPrChange w:id="2568" w:author="Danis Pierre-Alain" w:date="2019-11-21T16:28:00Z">
            <w:rPr/>
          </w:rPrChange>
        </w:rPr>
      </w:pPr>
      <w:proofErr w:type="spellStart"/>
      <w:proofErr w:type="gramStart"/>
      <w:r w:rsidRPr="0072190D">
        <w:rPr>
          <w:rStyle w:val="VerbatimChar"/>
          <w:lang w:val="fr-FR"/>
          <w:rPrChange w:id="2569" w:author="Danis Pierre-Alain" w:date="2019-11-21T16:28:00Z">
            <w:rPr>
              <w:rStyle w:val="VerbatimChar"/>
            </w:rPr>
          </w:rPrChange>
        </w:rPr>
        <w:t>run_okp</w:t>
      </w:r>
      <w:proofErr w:type="spellEnd"/>
      <w:proofErr w:type="gramEnd"/>
      <w:r w:rsidRPr="0072190D">
        <w:rPr>
          <w:rStyle w:val="VerbatimChar"/>
          <w:lang w:val="fr-FR"/>
          <w:rPrChange w:id="2570" w:author="Danis Pierre-Alain" w:date="2019-11-21T16:28:00Z">
            <w:rPr>
              <w:rStyle w:val="VerbatimChar"/>
            </w:rPr>
          </w:rPrChange>
        </w:rPr>
        <w:t xml:space="preserve"> -m meteorology.txt</w:t>
      </w:r>
    </w:p>
    <w:p w14:paraId="0F278519" w14:textId="77777777" w:rsidR="003B081E" w:rsidRPr="0072190D" w:rsidRDefault="0072190D">
      <w:pPr>
        <w:pStyle w:val="FirstParagraph"/>
        <w:rPr>
          <w:lang w:val="fr-FR"/>
          <w:rPrChange w:id="2571" w:author="Danis Pierre-Alain" w:date="2019-11-21T16:28:00Z">
            <w:rPr/>
          </w:rPrChange>
        </w:rPr>
      </w:pPr>
      <w:r w:rsidRPr="0072190D">
        <w:rPr>
          <w:lang w:val="fr-FR"/>
          <w:rPrChange w:id="2572" w:author="Danis Pierre-Alain" w:date="2019-11-21T16:28:00Z">
            <w:rPr/>
          </w:rPrChange>
        </w:rPr>
        <w:t xml:space="preserve">De façon similaire, les résultats sont écrit par défaut dans </w:t>
      </w:r>
      <w:r w:rsidRPr="0072190D">
        <w:rPr>
          <w:rStyle w:val="VerbatimChar"/>
          <w:lang w:val="fr-FR"/>
          <w:rPrChange w:id="2573" w:author="Danis Pierre-Alain" w:date="2019-11-21T16:28:00Z">
            <w:rPr>
              <w:rStyle w:val="VerbatimChar"/>
            </w:rPr>
          </w:rPrChange>
        </w:rPr>
        <w:t>output.txt</w:t>
      </w:r>
      <w:r w:rsidRPr="0072190D">
        <w:rPr>
          <w:lang w:val="fr-FR"/>
          <w:rPrChange w:id="2574" w:author="Danis Pierre-Alain" w:date="2019-11-21T16:28:00Z">
            <w:rPr/>
          </w:rPrChange>
        </w:rPr>
        <w:t xml:space="preserve">, mais vous pouvez définir un autre nom avec </w:t>
      </w:r>
      <w:r w:rsidRPr="0072190D">
        <w:rPr>
          <w:rStyle w:val="VerbatimChar"/>
          <w:lang w:val="fr-FR"/>
          <w:rPrChange w:id="2575" w:author="Danis Pierre-Alain" w:date="2019-11-21T16:28:00Z">
            <w:rPr>
              <w:rStyle w:val="VerbatimChar"/>
            </w:rPr>
          </w:rPrChange>
        </w:rPr>
        <w:t>-o</w:t>
      </w:r>
      <w:r w:rsidRPr="0072190D">
        <w:rPr>
          <w:lang w:val="fr-FR"/>
          <w:rPrChange w:id="2576" w:author="Danis Pierre-Alain" w:date="2019-11-21T16:28:00Z">
            <w:rPr/>
          </w:rPrChange>
        </w:rPr>
        <w:t>.</w:t>
      </w:r>
    </w:p>
    <w:p w14:paraId="7A29C820" w14:textId="77777777" w:rsidR="003B081E" w:rsidRPr="0072190D" w:rsidRDefault="0072190D">
      <w:pPr>
        <w:pStyle w:val="Corpsdetexte"/>
        <w:rPr>
          <w:lang w:val="fr-FR"/>
          <w:rPrChange w:id="2577" w:author="Danis Pierre-Alain" w:date="2019-11-21T16:28:00Z">
            <w:rPr/>
          </w:rPrChange>
        </w:rPr>
      </w:pPr>
      <w:r w:rsidRPr="0072190D">
        <w:rPr>
          <w:lang w:val="fr-FR"/>
          <w:rPrChange w:id="2578" w:author="Danis Pierre-Alain" w:date="2019-11-21T16:28:00Z">
            <w:rPr/>
          </w:rPrChange>
        </w:rPr>
        <w:t>Vous pouvez limiter la durée de la simulation spécifiant les dates de début et fin :</w:t>
      </w:r>
    </w:p>
    <w:p w14:paraId="2FEF6EBC" w14:textId="77777777" w:rsidR="003B081E" w:rsidRPr="0072190D" w:rsidRDefault="0072190D">
      <w:pPr>
        <w:pStyle w:val="SourceCode"/>
        <w:rPr>
          <w:lang w:val="fr-FR"/>
          <w:rPrChange w:id="2579" w:author="Danis Pierre-Alain" w:date="2019-11-21T16:28:00Z">
            <w:rPr/>
          </w:rPrChange>
        </w:rPr>
      </w:pPr>
      <w:proofErr w:type="spellStart"/>
      <w:proofErr w:type="gramStart"/>
      <w:r w:rsidRPr="0072190D">
        <w:rPr>
          <w:rStyle w:val="VerbatimChar"/>
          <w:lang w:val="fr-FR"/>
          <w:rPrChange w:id="2580" w:author="Danis Pierre-Alain" w:date="2019-11-21T16:28:00Z">
            <w:rPr>
              <w:rStyle w:val="VerbatimChar"/>
            </w:rPr>
          </w:rPrChange>
        </w:rPr>
        <w:t>run_okp</w:t>
      </w:r>
      <w:proofErr w:type="spellEnd"/>
      <w:proofErr w:type="gramEnd"/>
      <w:r w:rsidRPr="0072190D">
        <w:rPr>
          <w:rStyle w:val="VerbatimChar"/>
          <w:lang w:val="fr-FR"/>
          <w:rPrChange w:id="2581" w:author="Danis Pierre-Alain" w:date="2019-11-21T16:28:00Z">
            <w:rPr>
              <w:rStyle w:val="VerbatimChar"/>
            </w:rPr>
          </w:rPrChange>
        </w:rPr>
        <w:t xml:space="preserve"> -s 2014-01-01 -e 2015-12-31</w:t>
      </w:r>
    </w:p>
    <w:p w14:paraId="0F77E68F" w14:textId="0B0C460E" w:rsidR="003B081E" w:rsidRPr="0072190D" w:rsidRDefault="0072190D">
      <w:pPr>
        <w:pStyle w:val="FirstParagraph"/>
        <w:rPr>
          <w:lang w:val="fr-FR"/>
          <w:rPrChange w:id="2582" w:author="Danis Pierre-Alain" w:date="2019-11-21T16:28:00Z">
            <w:rPr/>
          </w:rPrChange>
        </w:rPr>
      </w:pPr>
      <w:moveFromRangeStart w:id="2583" w:author="Danis Pierre-Alain" w:date="2019-11-21T16:28:00Z" w:name="move25246103"/>
      <w:moveFrom w:id="2584" w:author="Danis Pierre-Alain" w:date="2019-11-21T16:28:00Z">
        <w:r w:rsidRPr="0072190D">
          <w:rPr>
            <w:lang w:val="fr-FR"/>
            <w:rPrChange w:id="2585" w:author="Danis Pierre-Alain" w:date="2019-11-21T16:28:00Z">
              <w:rPr/>
            </w:rPrChange>
          </w:rPr>
          <w:t>Par défaut le logiciel présume que les données d’entrée sont données à un pas de temps journalier.</w:t>
        </w:r>
      </w:moveFrom>
      <w:moveFromRangeEnd w:id="2583"/>
      <w:del w:id="2586" w:author="Danis Pierre-Alain" w:date="2019-11-21T16:28:00Z">
        <w:r w:rsidR="00903677" w:rsidRPr="003C46BB">
          <w:rPr>
            <w:lang w:val="fr-FR"/>
            <w:rPrChange w:id="2587" w:author="Danis Pierre-Alain" w:date="2019-11-21T16:28:00Z">
              <w:rPr/>
            </w:rPrChange>
          </w:rPr>
          <w:delText xml:space="preserve"> </w:delText>
        </w:r>
      </w:del>
      <w:r w:rsidRPr="0072190D">
        <w:rPr>
          <w:lang w:val="fr-FR"/>
          <w:rPrChange w:id="2588" w:author="Danis Pierre-Alain" w:date="2019-11-21T16:28:00Z">
            <w:rPr/>
          </w:rPrChange>
        </w:rPr>
        <w:t xml:space="preserve">Pour communiquer au modèle quelle est la fréquence des données météorologiques d’entrée et de la simulation vous pouvez utiliser </w:t>
      </w:r>
      <w:r w:rsidRPr="0072190D">
        <w:rPr>
          <w:rStyle w:val="VerbatimChar"/>
          <w:lang w:val="fr-FR"/>
          <w:rPrChange w:id="2589" w:author="Danis Pierre-Alain" w:date="2019-11-21T16:28:00Z">
            <w:rPr>
              <w:rStyle w:val="VerbatimChar"/>
            </w:rPr>
          </w:rPrChange>
        </w:rPr>
        <w:t>-d</w:t>
      </w:r>
      <w:r w:rsidRPr="0072190D">
        <w:rPr>
          <w:lang w:val="fr-FR"/>
          <w:rPrChange w:id="2590" w:author="Danis Pierre-Alain" w:date="2019-11-21T16:28:00Z">
            <w:rPr/>
          </w:rPrChange>
        </w:rPr>
        <w:t xml:space="preserve"> (journalière), </w:t>
      </w:r>
      <w:r w:rsidRPr="0072190D">
        <w:rPr>
          <w:rStyle w:val="VerbatimChar"/>
          <w:lang w:val="fr-FR"/>
          <w:rPrChange w:id="2591" w:author="Danis Pierre-Alain" w:date="2019-11-21T16:28:00Z">
            <w:rPr>
              <w:rStyle w:val="VerbatimChar"/>
            </w:rPr>
          </w:rPrChange>
        </w:rPr>
        <w:t>-w</w:t>
      </w:r>
      <w:r w:rsidRPr="0072190D">
        <w:rPr>
          <w:lang w:val="fr-FR"/>
          <w:rPrChange w:id="2592" w:author="Danis Pierre-Alain" w:date="2019-11-21T16:28:00Z">
            <w:rPr/>
          </w:rPrChange>
        </w:rPr>
        <w:t xml:space="preserve"> (hebdomadaire) or </w:t>
      </w:r>
      <w:r w:rsidRPr="0072190D">
        <w:rPr>
          <w:rStyle w:val="VerbatimChar"/>
          <w:lang w:val="fr-FR"/>
          <w:rPrChange w:id="2593" w:author="Danis Pierre-Alain" w:date="2019-11-21T16:28:00Z">
            <w:rPr>
              <w:rStyle w:val="VerbatimChar"/>
            </w:rPr>
          </w:rPrChange>
        </w:rPr>
        <w:t>-n</w:t>
      </w:r>
      <w:r w:rsidRPr="0072190D">
        <w:rPr>
          <w:lang w:val="fr-FR"/>
          <w:rPrChange w:id="2594" w:author="Danis Pierre-Alain" w:date="2019-11-21T16:28:00Z">
            <w:rPr/>
          </w:rPrChange>
        </w:rPr>
        <w:t xml:space="preserve"> (mensuelle). P. ex.</w:t>
      </w:r>
    </w:p>
    <w:p w14:paraId="05D4C1A3" w14:textId="77777777" w:rsidR="003B081E" w:rsidRPr="0072190D" w:rsidRDefault="0072190D">
      <w:pPr>
        <w:pStyle w:val="SourceCode"/>
        <w:rPr>
          <w:lang w:val="fr-FR"/>
          <w:rPrChange w:id="2595" w:author="Danis Pierre-Alain" w:date="2019-11-21T16:28:00Z">
            <w:rPr/>
          </w:rPrChange>
        </w:rPr>
      </w:pPr>
      <w:proofErr w:type="spellStart"/>
      <w:proofErr w:type="gramStart"/>
      <w:r w:rsidRPr="0072190D">
        <w:rPr>
          <w:rStyle w:val="VerbatimChar"/>
          <w:lang w:val="fr-FR"/>
          <w:rPrChange w:id="2596" w:author="Danis Pierre-Alain" w:date="2019-11-21T16:28:00Z">
            <w:rPr>
              <w:rStyle w:val="VerbatimChar"/>
            </w:rPr>
          </w:rPrChange>
        </w:rPr>
        <w:t>run_okp</w:t>
      </w:r>
      <w:proofErr w:type="spellEnd"/>
      <w:proofErr w:type="gramEnd"/>
      <w:r w:rsidRPr="0072190D">
        <w:rPr>
          <w:rStyle w:val="VerbatimChar"/>
          <w:lang w:val="fr-FR"/>
          <w:rPrChange w:id="2597" w:author="Danis Pierre-Alain" w:date="2019-11-21T16:28:00Z">
            <w:rPr>
              <w:rStyle w:val="VerbatimChar"/>
            </w:rPr>
          </w:rPrChange>
        </w:rPr>
        <w:t xml:space="preserve"> -w</w:t>
      </w:r>
    </w:p>
    <w:p w14:paraId="4E153AD8" w14:textId="77777777" w:rsidR="003B081E" w:rsidRPr="0072190D" w:rsidRDefault="0072190D">
      <w:pPr>
        <w:pStyle w:val="FirstParagraph"/>
        <w:rPr>
          <w:ins w:id="2598" w:author="Danis Pierre-Alain" w:date="2019-11-21T16:28:00Z"/>
          <w:lang w:val="fr-FR"/>
        </w:rPr>
      </w:pPr>
      <w:moveToRangeStart w:id="2599" w:author="Danis Pierre-Alain" w:date="2019-11-21T16:28:00Z" w:name="move25246103"/>
      <w:moveTo w:id="2600" w:author="Danis Pierre-Alain" w:date="2019-11-21T16:28:00Z">
        <w:r w:rsidRPr="0072190D">
          <w:rPr>
            <w:lang w:val="fr-FR"/>
            <w:rPrChange w:id="2601" w:author="Danis Pierre-Alain" w:date="2019-11-21T16:28:00Z">
              <w:rPr/>
            </w:rPrChange>
          </w:rPr>
          <w:t>Par défaut le logiciel présume que les données d’entrée sont données à un pas de temps journalier.</w:t>
        </w:r>
      </w:moveTo>
      <w:moveToRangeEnd w:id="2599"/>
    </w:p>
    <w:p w14:paraId="1F7F45E4" w14:textId="77777777" w:rsidR="003B081E" w:rsidRPr="0072190D" w:rsidRDefault="0072190D">
      <w:pPr>
        <w:pStyle w:val="Corpsdetexte"/>
        <w:rPr>
          <w:lang w:val="fr-FR"/>
          <w:rPrChange w:id="2602" w:author="Danis Pierre-Alain" w:date="2019-11-21T16:28:00Z">
            <w:rPr/>
          </w:rPrChange>
        </w:rPr>
        <w:pPrChange w:id="2603" w:author="Danis Pierre-Alain" w:date="2019-11-21T16:28:00Z">
          <w:pPr>
            <w:pStyle w:val="FirstParagraph"/>
          </w:pPr>
        </w:pPrChange>
      </w:pPr>
      <w:r w:rsidRPr="0072190D">
        <w:rPr>
          <w:lang w:val="fr-FR"/>
          <w:rPrChange w:id="2604" w:author="Danis Pierre-Alain" w:date="2019-11-21T16:28:00Z">
            <w:rPr/>
          </w:rPrChange>
        </w:rPr>
        <w:t xml:space="preserve">Pour simulations journalières, la sortie peut être donnée à fréquence journalière, hebdomadaire ou mensuelle avec les arguments </w:t>
      </w:r>
      <w:r w:rsidRPr="0072190D">
        <w:rPr>
          <w:rStyle w:val="VerbatimChar"/>
          <w:lang w:val="fr-FR"/>
          <w:rPrChange w:id="2605" w:author="Danis Pierre-Alain" w:date="2019-11-21T16:28:00Z">
            <w:rPr>
              <w:rStyle w:val="VerbatimChar"/>
            </w:rPr>
          </w:rPrChange>
        </w:rPr>
        <w:t>--</w:t>
      </w:r>
      <w:proofErr w:type="spellStart"/>
      <w:r w:rsidRPr="0072190D">
        <w:rPr>
          <w:rStyle w:val="VerbatimChar"/>
          <w:lang w:val="fr-FR"/>
          <w:rPrChange w:id="2606" w:author="Danis Pierre-Alain" w:date="2019-11-21T16:28:00Z">
            <w:rPr>
              <w:rStyle w:val="VerbatimChar"/>
            </w:rPr>
          </w:rPrChange>
        </w:rPr>
        <w:t>daily_output</w:t>
      </w:r>
      <w:proofErr w:type="spellEnd"/>
      <w:r w:rsidRPr="0072190D">
        <w:rPr>
          <w:lang w:val="fr-FR"/>
          <w:rPrChange w:id="2607" w:author="Danis Pierre-Alain" w:date="2019-11-21T16:28:00Z">
            <w:rPr/>
          </w:rPrChange>
        </w:rPr>
        <w:t xml:space="preserve">, </w:t>
      </w:r>
      <w:r w:rsidRPr="0072190D">
        <w:rPr>
          <w:rStyle w:val="VerbatimChar"/>
          <w:lang w:val="fr-FR"/>
          <w:rPrChange w:id="2608" w:author="Danis Pierre-Alain" w:date="2019-11-21T16:28:00Z">
            <w:rPr>
              <w:rStyle w:val="VerbatimChar"/>
            </w:rPr>
          </w:rPrChange>
        </w:rPr>
        <w:t>--</w:t>
      </w:r>
      <w:proofErr w:type="spellStart"/>
      <w:r w:rsidRPr="0072190D">
        <w:rPr>
          <w:rStyle w:val="VerbatimChar"/>
          <w:lang w:val="fr-FR"/>
          <w:rPrChange w:id="2609" w:author="Danis Pierre-Alain" w:date="2019-11-21T16:28:00Z">
            <w:rPr>
              <w:rStyle w:val="VerbatimChar"/>
            </w:rPr>
          </w:rPrChange>
        </w:rPr>
        <w:t>weekly_output</w:t>
      </w:r>
      <w:proofErr w:type="spellEnd"/>
      <w:r w:rsidRPr="0072190D">
        <w:rPr>
          <w:lang w:val="fr-FR"/>
          <w:rPrChange w:id="2610" w:author="Danis Pierre-Alain" w:date="2019-11-21T16:28:00Z">
            <w:rPr/>
          </w:rPrChange>
        </w:rPr>
        <w:t xml:space="preserve"> et </w:t>
      </w:r>
      <w:r w:rsidRPr="0072190D">
        <w:rPr>
          <w:rStyle w:val="VerbatimChar"/>
          <w:lang w:val="fr-FR"/>
          <w:rPrChange w:id="2611" w:author="Danis Pierre-Alain" w:date="2019-11-21T16:28:00Z">
            <w:rPr>
              <w:rStyle w:val="VerbatimChar"/>
            </w:rPr>
          </w:rPrChange>
        </w:rPr>
        <w:t>--</w:t>
      </w:r>
      <w:proofErr w:type="spellStart"/>
      <w:r w:rsidRPr="0072190D">
        <w:rPr>
          <w:rStyle w:val="VerbatimChar"/>
          <w:lang w:val="fr-FR"/>
          <w:rPrChange w:id="2612" w:author="Danis Pierre-Alain" w:date="2019-11-21T16:28:00Z">
            <w:rPr>
              <w:rStyle w:val="VerbatimChar"/>
            </w:rPr>
          </w:rPrChange>
        </w:rPr>
        <w:t>monthly_output</w:t>
      </w:r>
      <w:proofErr w:type="spellEnd"/>
      <w:r w:rsidRPr="0072190D">
        <w:rPr>
          <w:lang w:val="fr-FR"/>
          <w:rPrChange w:id="2613" w:author="Danis Pierre-Alain" w:date="2019-11-21T16:28:00Z">
            <w:rPr/>
          </w:rPrChange>
        </w:rPr>
        <w:t>.</w:t>
      </w:r>
    </w:p>
    <w:p w14:paraId="70A8F200" w14:textId="77777777" w:rsidR="003B081E" w:rsidRPr="0072190D" w:rsidRDefault="0072190D">
      <w:pPr>
        <w:pStyle w:val="Corpsdetexte"/>
        <w:rPr>
          <w:lang w:val="fr-FR"/>
          <w:rPrChange w:id="2614" w:author="Danis Pierre-Alain" w:date="2019-11-21T16:28:00Z">
            <w:rPr/>
          </w:rPrChange>
        </w:rPr>
      </w:pPr>
      <w:r w:rsidRPr="0072190D">
        <w:rPr>
          <w:lang w:val="fr-FR"/>
          <w:rPrChange w:id="2615" w:author="Danis Pierre-Alain" w:date="2019-11-21T16:28:00Z">
            <w:rPr/>
          </w:rPrChange>
        </w:rPr>
        <w:t xml:space="preserve">Il est possible aussi d’obtenir statistiques d’erreur des simulations journalières si on fournit un fichier de données observées (p. ex., </w:t>
      </w:r>
      <w:r w:rsidRPr="0072190D">
        <w:rPr>
          <w:rStyle w:val="VerbatimChar"/>
          <w:lang w:val="fr-FR"/>
          <w:rPrChange w:id="2616" w:author="Danis Pierre-Alain" w:date="2019-11-21T16:28:00Z">
            <w:rPr>
              <w:rStyle w:val="VerbatimChar"/>
            </w:rPr>
          </w:rPrChange>
        </w:rPr>
        <w:t>obs.txt</w:t>
      </w:r>
      <w:r w:rsidRPr="0072190D">
        <w:rPr>
          <w:lang w:val="fr-FR"/>
          <w:rPrChange w:id="2617" w:author="Danis Pierre-Alain" w:date="2019-11-21T16:28:00Z">
            <w:rPr/>
          </w:rPrChange>
        </w:rPr>
        <w:t xml:space="preserve">) et le nom du fichier des résultats de validation (p. ex., </w:t>
      </w:r>
      <w:r w:rsidRPr="0072190D">
        <w:rPr>
          <w:rStyle w:val="VerbatimChar"/>
          <w:lang w:val="fr-FR"/>
          <w:rPrChange w:id="2618" w:author="Danis Pierre-Alain" w:date="2019-11-21T16:28:00Z">
            <w:rPr>
              <w:rStyle w:val="VerbatimChar"/>
            </w:rPr>
          </w:rPrChange>
        </w:rPr>
        <w:t>err_stats.txt</w:t>
      </w:r>
      <w:r w:rsidRPr="0072190D">
        <w:rPr>
          <w:lang w:val="fr-FR"/>
          <w:rPrChange w:id="2619" w:author="Danis Pierre-Alain" w:date="2019-11-21T16:28:00Z">
            <w:rPr/>
          </w:rPrChange>
        </w:rPr>
        <w:t>) :</w:t>
      </w:r>
    </w:p>
    <w:p w14:paraId="1C58D05B" w14:textId="77777777" w:rsidR="003B081E" w:rsidRDefault="0072190D">
      <w:pPr>
        <w:pStyle w:val="SourceCode"/>
      </w:pPr>
      <w:proofErr w:type="spellStart"/>
      <w:r>
        <w:rPr>
          <w:rStyle w:val="VerbatimChar"/>
        </w:rPr>
        <w:t>run_okp</w:t>
      </w:r>
      <w:proofErr w:type="spellEnd"/>
      <w:r>
        <w:rPr>
          <w:rStyle w:val="VerbatimChar"/>
        </w:rPr>
        <w:t xml:space="preserve"> -</w:t>
      </w:r>
      <w:proofErr w:type="gramStart"/>
      <w:r>
        <w:rPr>
          <w:rStyle w:val="VerbatimChar"/>
        </w:rPr>
        <w:t>a</w:t>
      </w:r>
      <w:proofErr w:type="gramEnd"/>
      <w:r>
        <w:rPr>
          <w:rStyle w:val="VerbatimChar"/>
        </w:rPr>
        <w:t xml:space="preserve"> obs.txt -b err_stats.txt</w:t>
      </w:r>
    </w:p>
    <w:p w14:paraId="163DEB55" w14:textId="77777777" w:rsidR="003B081E" w:rsidRPr="0072190D" w:rsidRDefault="0072190D">
      <w:pPr>
        <w:pStyle w:val="FirstParagraph"/>
        <w:rPr>
          <w:lang w:val="fr-FR"/>
          <w:rPrChange w:id="2620" w:author="Danis Pierre-Alain" w:date="2019-11-21T16:28:00Z">
            <w:rPr/>
          </w:rPrChange>
        </w:rPr>
      </w:pPr>
      <w:r w:rsidRPr="0072190D">
        <w:rPr>
          <w:lang w:val="fr-FR"/>
          <w:rPrChange w:id="2621" w:author="Danis Pierre-Alain" w:date="2019-11-21T16:28:00Z">
            <w:rPr/>
          </w:rPrChange>
        </w:rPr>
        <w:t>Si ces noms de fichier ne sont pas donné</w:t>
      </w:r>
      <w:del w:id="2622" w:author="Danis Pierre-Alain" w:date="2019-11-25T17:00:00Z">
        <w:r w:rsidRPr="0072190D" w:rsidDel="00F67836">
          <w:rPr>
            <w:lang w:val="fr-FR"/>
            <w:rPrChange w:id="2623" w:author="Danis Pierre-Alain" w:date="2019-11-21T16:28:00Z">
              <w:rPr/>
            </w:rPrChange>
          </w:rPr>
          <w:delText>e</w:delText>
        </w:r>
      </w:del>
      <w:r w:rsidRPr="0072190D">
        <w:rPr>
          <w:lang w:val="fr-FR"/>
          <w:rPrChange w:id="2624" w:author="Danis Pierre-Alain" w:date="2019-11-21T16:28:00Z">
            <w:rPr/>
          </w:rPrChange>
        </w:rPr>
        <w:t>s, les statistiques de validation ne sont pas calculées.</w:t>
      </w:r>
    </w:p>
    <w:p w14:paraId="6079DF2A" w14:textId="6F415C2C" w:rsidR="003B081E" w:rsidRPr="0072190D" w:rsidRDefault="0072190D">
      <w:pPr>
        <w:pStyle w:val="Corpsdetexte"/>
        <w:rPr>
          <w:lang w:val="fr-FR"/>
          <w:rPrChange w:id="2625" w:author="Danis Pierre-Alain" w:date="2019-11-21T16:28:00Z">
            <w:rPr/>
          </w:rPrChange>
        </w:rPr>
      </w:pPr>
      <w:r w:rsidRPr="0072190D">
        <w:rPr>
          <w:lang w:val="fr-FR"/>
          <w:rPrChange w:id="2626" w:author="Danis Pierre-Alain" w:date="2019-11-21T16:28:00Z">
            <w:rPr/>
          </w:rPrChange>
        </w:rPr>
        <w:t xml:space="preserve">Pour avoir </w:t>
      </w:r>
      <w:ins w:id="2627" w:author="Danis Pierre-Alain" w:date="2019-11-25T17:00:00Z">
        <w:r w:rsidR="00F67836">
          <w:rPr>
            <w:lang w:val="fr-FR"/>
          </w:rPr>
          <w:t xml:space="preserve">une </w:t>
        </w:r>
      </w:ins>
      <w:r w:rsidRPr="0072190D">
        <w:rPr>
          <w:lang w:val="fr-FR"/>
          <w:rPrChange w:id="2628" w:author="Danis Pierre-Alain" w:date="2019-11-21T16:28:00Z">
            <w:rPr/>
          </w:rPrChange>
        </w:rPr>
        <w:t>aide sur l’utilisation de l’application, écrivez :</w:t>
      </w:r>
    </w:p>
    <w:p w14:paraId="3E732C71" w14:textId="77777777" w:rsidR="003B081E" w:rsidRPr="00F67836" w:rsidRDefault="0072190D">
      <w:pPr>
        <w:pStyle w:val="SourceCode"/>
      </w:pPr>
      <w:proofErr w:type="spellStart"/>
      <w:r w:rsidRPr="007B2981">
        <w:rPr>
          <w:rStyle w:val="VerbatimChar"/>
        </w:rPr>
        <w:t>run_okp</w:t>
      </w:r>
      <w:proofErr w:type="spellEnd"/>
      <w:r w:rsidRPr="007B2981">
        <w:rPr>
          <w:rStyle w:val="VerbatimChar"/>
        </w:rPr>
        <w:t xml:space="preserve"> -h</w:t>
      </w:r>
    </w:p>
    <w:p w14:paraId="637CD140" w14:textId="77777777" w:rsidR="003B081E" w:rsidRPr="007B2981" w:rsidRDefault="0072190D">
      <w:pPr>
        <w:pStyle w:val="Titre3"/>
        <w:pPrChange w:id="2629" w:author="Danis Pierre-Alain" w:date="2019-11-21T16:28:00Z">
          <w:pPr>
            <w:pStyle w:val="Titre4"/>
          </w:pPr>
        </w:pPrChange>
      </w:pPr>
      <w:bookmarkStart w:id="2630" w:name="module-python"/>
      <w:bookmarkEnd w:id="2630"/>
      <w:r w:rsidRPr="00F67836">
        <w:t>Module Python</w:t>
      </w:r>
      <w:r>
        <w:fldChar w:fldCharType="begin"/>
      </w:r>
      <w:r w:rsidRPr="007B2981">
        <w:rPr>
          <w:rPrChange w:id="2631" w:author="Danis Pierre-Alain" w:date="2019-11-25T16:47:00Z">
            <w:rPr/>
          </w:rPrChange>
        </w:rPr>
        <w:instrText xml:space="preserve"> HYPERLINK \l "python-module" \h </w:instrText>
      </w:r>
      <w:r>
        <w:fldChar w:fldCharType="separate"/>
      </w:r>
      <w:r w:rsidRPr="007B2981">
        <w:rPr>
          <w:rStyle w:val="Lienhypertexte"/>
        </w:rPr>
        <w:t>¶</w:t>
      </w:r>
      <w:r>
        <w:rPr>
          <w:rStyle w:val="Lienhypertexte"/>
        </w:rPr>
        <w:fldChar w:fldCharType="end"/>
      </w:r>
    </w:p>
    <w:p w14:paraId="46747B29" w14:textId="77777777" w:rsidR="003B081E" w:rsidRPr="0072190D" w:rsidRDefault="0072190D">
      <w:pPr>
        <w:pStyle w:val="FirstParagraph"/>
        <w:rPr>
          <w:lang w:val="fr-FR"/>
          <w:rPrChange w:id="2632" w:author="Danis Pierre-Alain" w:date="2019-11-21T16:28:00Z">
            <w:rPr/>
          </w:rPrChange>
        </w:rPr>
      </w:pPr>
      <w:r w:rsidRPr="0072190D">
        <w:rPr>
          <w:lang w:val="fr-FR"/>
          <w:rPrChange w:id="2633" w:author="Danis Pierre-Alain" w:date="2019-11-21T16:28:00Z">
            <w:rPr/>
          </w:rPrChange>
        </w:rPr>
        <w:t xml:space="preserve">Pour utiliser </w:t>
      </w:r>
      <w:proofErr w:type="spellStart"/>
      <w:r w:rsidRPr="0072190D">
        <w:rPr>
          <w:rStyle w:val="VerbatimChar"/>
          <w:lang w:val="fr-FR"/>
          <w:rPrChange w:id="2634" w:author="Danis Pierre-Alain" w:date="2019-11-21T16:28:00Z">
            <w:rPr>
              <w:rStyle w:val="VerbatimChar"/>
            </w:rPr>
          </w:rPrChange>
        </w:rPr>
        <w:t>okplm</w:t>
      </w:r>
      <w:proofErr w:type="spellEnd"/>
      <w:r w:rsidRPr="0072190D">
        <w:rPr>
          <w:lang w:val="fr-FR"/>
          <w:rPrChange w:id="2635" w:author="Danis Pierre-Alain" w:date="2019-11-21T16:28:00Z">
            <w:rPr/>
          </w:rPrChange>
        </w:rPr>
        <w:t xml:space="preserve"> comme un module Python vous pouvez simplement l’importer et utiliser les fonctions qu’il contient:</w:t>
      </w:r>
    </w:p>
    <w:p w14:paraId="7DA5B7D8" w14:textId="77777777" w:rsidR="003B081E" w:rsidRPr="0072190D" w:rsidRDefault="0072190D">
      <w:pPr>
        <w:pStyle w:val="SourceCode"/>
        <w:rPr>
          <w:lang w:val="fr-FR"/>
          <w:rPrChange w:id="2636" w:author="Danis Pierre-Alain" w:date="2019-11-21T16:28:00Z">
            <w:rPr/>
          </w:rPrChange>
        </w:rPr>
      </w:pPr>
      <w:proofErr w:type="gramStart"/>
      <w:r w:rsidRPr="0072190D">
        <w:rPr>
          <w:rStyle w:val="VerbatimChar"/>
          <w:lang w:val="fr-FR"/>
          <w:rPrChange w:id="2637" w:author="Danis Pierre-Alain" w:date="2019-11-21T16:28:00Z">
            <w:rPr>
              <w:rStyle w:val="VerbatimChar"/>
            </w:rPr>
          </w:rPrChange>
        </w:rPr>
        <w:t>import</w:t>
      </w:r>
      <w:proofErr w:type="gramEnd"/>
      <w:r w:rsidRPr="0072190D">
        <w:rPr>
          <w:rStyle w:val="VerbatimChar"/>
          <w:lang w:val="fr-FR"/>
          <w:rPrChange w:id="2638" w:author="Danis Pierre-Alain" w:date="2019-11-21T16:28:00Z">
            <w:rPr>
              <w:rStyle w:val="VerbatimChar"/>
            </w:rPr>
          </w:rPrChange>
        </w:rPr>
        <w:t xml:space="preserve"> </w:t>
      </w:r>
      <w:proofErr w:type="spellStart"/>
      <w:r w:rsidRPr="0072190D">
        <w:rPr>
          <w:rStyle w:val="VerbatimChar"/>
          <w:lang w:val="fr-FR"/>
          <w:rPrChange w:id="2639" w:author="Danis Pierre-Alain" w:date="2019-11-21T16:28:00Z">
            <w:rPr>
              <w:rStyle w:val="VerbatimChar"/>
            </w:rPr>
          </w:rPrChange>
        </w:rPr>
        <w:t>okplm</w:t>
      </w:r>
      <w:proofErr w:type="spellEnd"/>
    </w:p>
    <w:p w14:paraId="598AE582" w14:textId="77777777" w:rsidR="003B081E" w:rsidRDefault="0072190D">
      <w:pPr>
        <w:pStyle w:val="FirstParagraph"/>
      </w:pPr>
      <w:r w:rsidRPr="0072190D">
        <w:rPr>
          <w:lang w:val="fr-FR"/>
          <w:rPrChange w:id="2640" w:author="Danis Pierre-Alain" w:date="2019-11-21T16:28:00Z">
            <w:rPr/>
          </w:rPrChange>
        </w:rPr>
        <w:t xml:space="preserve">Pour exécuter le modèle, d’abord définissez les noms des différents fichiers d’entrée et de sortie. </w:t>
      </w:r>
      <w:r>
        <w:t xml:space="preserve">Par </w:t>
      </w:r>
      <w:proofErr w:type="spellStart"/>
      <w:r>
        <w:t>exemple</w:t>
      </w:r>
      <w:proofErr w:type="spellEnd"/>
      <w:r>
        <w:t>:</w:t>
      </w:r>
    </w:p>
    <w:p w14:paraId="409398CC" w14:textId="77777777" w:rsidR="003B081E" w:rsidRDefault="0072190D">
      <w:pPr>
        <w:pStyle w:val="SourceCode"/>
      </w:pPr>
      <w:r>
        <w:rPr>
          <w:rStyle w:val="VerbatimChar"/>
        </w:rPr>
        <w:t>import os.path</w:t>
      </w:r>
      <w:r>
        <w:br/>
      </w:r>
      <w:r>
        <w:br/>
      </w:r>
      <w:r>
        <w:rPr>
          <w:rStyle w:val="VerbatimChar"/>
        </w:rPr>
        <w:t>folder = path_to_data_repertory</w:t>
      </w:r>
      <w:r>
        <w:br/>
      </w:r>
      <w:r>
        <w:rPr>
          <w:rStyle w:val="VerbatimChar"/>
        </w:rPr>
        <w:t>output_file = os.path.join(folder, 'output.txt')</w:t>
      </w:r>
      <w:r>
        <w:br/>
      </w:r>
      <w:r>
        <w:rPr>
          <w:rStyle w:val="VerbatimChar"/>
        </w:rPr>
        <w:t>meteo_file = os.path.join(folder, 'meteo.txt')</w:t>
      </w:r>
      <w:r>
        <w:br/>
      </w:r>
      <w:r>
        <w:rPr>
          <w:rStyle w:val="VerbatimChar"/>
        </w:rPr>
        <w:t>par_file = os.path.join(folder, 'par.txt')</w:t>
      </w:r>
      <w:r>
        <w:br/>
      </w:r>
      <w:r>
        <w:rPr>
          <w:rStyle w:val="VerbatimChar"/>
        </w:rPr>
        <w:t>lake_file = os.path.join(folder, 'lake.txt')</w:t>
      </w:r>
    </w:p>
    <w:p w14:paraId="7959AB83" w14:textId="77777777" w:rsidR="003B081E" w:rsidRPr="0072190D" w:rsidRDefault="0072190D">
      <w:pPr>
        <w:pStyle w:val="FirstParagraph"/>
        <w:rPr>
          <w:lang w:val="fr-FR"/>
          <w:rPrChange w:id="2641" w:author="Danis Pierre-Alain" w:date="2019-11-21T16:28:00Z">
            <w:rPr/>
          </w:rPrChange>
        </w:rPr>
      </w:pPr>
      <w:r w:rsidRPr="0072190D">
        <w:rPr>
          <w:lang w:val="fr-FR"/>
          <w:rPrChange w:id="2642" w:author="Danis Pierre-Alain" w:date="2019-11-21T16:28:00Z">
            <w:rPr/>
          </w:rPrChange>
        </w:rPr>
        <w:t>À nouveau, vous pouvez utiliser le tilde “~”.</w:t>
      </w:r>
    </w:p>
    <w:p w14:paraId="0015C5E4" w14:textId="77777777" w:rsidR="003B081E" w:rsidRPr="0072190D" w:rsidRDefault="0072190D">
      <w:pPr>
        <w:pStyle w:val="Corpsdetexte"/>
        <w:rPr>
          <w:lang w:val="fr-FR"/>
          <w:rPrChange w:id="2643" w:author="Danis Pierre-Alain" w:date="2019-11-21T16:28:00Z">
            <w:rPr/>
          </w:rPrChange>
        </w:rPr>
      </w:pPr>
      <w:r w:rsidRPr="0072190D">
        <w:rPr>
          <w:lang w:val="fr-FR"/>
          <w:rPrChange w:id="2644" w:author="Danis Pierre-Alain" w:date="2019-11-21T16:28:00Z">
            <w:rPr/>
          </w:rPrChange>
        </w:rPr>
        <w:t>Après, tapez:</w:t>
      </w:r>
    </w:p>
    <w:p w14:paraId="5E5574B2" w14:textId="77777777" w:rsidR="003B081E" w:rsidRPr="0072190D" w:rsidRDefault="0072190D">
      <w:pPr>
        <w:pStyle w:val="SourceCode"/>
        <w:rPr>
          <w:lang w:val="fr-FR"/>
          <w:rPrChange w:id="2645" w:author="Danis Pierre-Alain" w:date="2019-11-21T16:28:00Z">
            <w:rPr/>
          </w:rPrChange>
        </w:rPr>
      </w:pPr>
      <w:proofErr w:type="spellStart"/>
      <w:r w:rsidRPr="0072190D">
        <w:rPr>
          <w:rStyle w:val="VerbatimChar"/>
          <w:lang w:val="fr-FR"/>
          <w:rPrChange w:id="2646" w:author="Danis Pierre-Alain" w:date="2019-11-21T16:28:00Z">
            <w:rPr>
              <w:rStyle w:val="VerbatimChar"/>
            </w:rPr>
          </w:rPrChange>
        </w:rPr>
        <w:t>okplm.run_</w:t>
      </w:r>
      <w:proofErr w:type="gramStart"/>
      <w:r w:rsidRPr="0072190D">
        <w:rPr>
          <w:rStyle w:val="VerbatimChar"/>
          <w:lang w:val="fr-FR"/>
          <w:rPrChange w:id="2647" w:author="Danis Pierre-Alain" w:date="2019-11-21T16:28:00Z">
            <w:rPr>
              <w:rStyle w:val="VerbatimChar"/>
            </w:rPr>
          </w:rPrChange>
        </w:rPr>
        <w:t>okp</w:t>
      </w:r>
      <w:proofErr w:type="spellEnd"/>
      <w:r w:rsidRPr="0072190D">
        <w:rPr>
          <w:rStyle w:val="VerbatimChar"/>
          <w:lang w:val="fr-FR"/>
          <w:rPrChange w:id="2648" w:author="Danis Pierre-Alain" w:date="2019-11-21T16:28:00Z">
            <w:rPr>
              <w:rStyle w:val="VerbatimChar"/>
            </w:rPr>
          </w:rPrChange>
        </w:rPr>
        <w:t>(</w:t>
      </w:r>
      <w:proofErr w:type="spellStart"/>
      <w:proofErr w:type="gramEnd"/>
      <w:r w:rsidRPr="0072190D">
        <w:rPr>
          <w:rStyle w:val="VerbatimChar"/>
          <w:lang w:val="fr-FR"/>
          <w:rPrChange w:id="2649" w:author="Danis Pierre-Alain" w:date="2019-11-21T16:28:00Z">
            <w:rPr>
              <w:rStyle w:val="VerbatimChar"/>
            </w:rPr>
          </w:rPrChange>
        </w:rPr>
        <w:t>output_file</w:t>
      </w:r>
      <w:proofErr w:type="spellEnd"/>
      <w:r w:rsidRPr="0072190D">
        <w:rPr>
          <w:rStyle w:val="VerbatimChar"/>
          <w:lang w:val="fr-FR"/>
          <w:rPrChange w:id="2650" w:author="Danis Pierre-Alain" w:date="2019-11-21T16:28:00Z">
            <w:rPr>
              <w:rStyle w:val="VerbatimChar"/>
            </w:rPr>
          </w:rPrChange>
        </w:rPr>
        <w:t>=</w:t>
      </w:r>
      <w:proofErr w:type="spellStart"/>
      <w:r w:rsidRPr="0072190D">
        <w:rPr>
          <w:rStyle w:val="VerbatimChar"/>
          <w:lang w:val="fr-FR"/>
          <w:rPrChange w:id="2651" w:author="Danis Pierre-Alain" w:date="2019-11-21T16:28:00Z">
            <w:rPr>
              <w:rStyle w:val="VerbatimChar"/>
            </w:rPr>
          </w:rPrChange>
        </w:rPr>
        <w:t>output_file</w:t>
      </w:r>
      <w:proofErr w:type="spellEnd"/>
      <w:r w:rsidRPr="0072190D">
        <w:rPr>
          <w:rStyle w:val="VerbatimChar"/>
          <w:lang w:val="fr-FR"/>
          <w:rPrChange w:id="2652" w:author="Danis Pierre-Alain" w:date="2019-11-21T16:28:00Z">
            <w:rPr>
              <w:rStyle w:val="VerbatimChar"/>
            </w:rPr>
          </w:rPrChange>
        </w:rPr>
        <w:t xml:space="preserve">, </w:t>
      </w:r>
      <w:proofErr w:type="spellStart"/>
      <w:r w:rsidRPr="0072190D">
        <w:rPr>
          <w:rStyle w:val="VerbatimChar"/>
          <w:lang w:val="fr-FR"/>
          <w:rPrChange w:id="2653" w:author="Danis Pierre-Alain" w:date="2019-11-21T16:28:00Z">
            <w:rPr>
              <w:rStyle w:val="VerbatimChar"/>
            </w:rPr>
          </w:rPrChange>
        </w:rPr>
        <w:t>meteo_file</w:t>
      </w:r>
      <w:proofErr w:type="spellEnd"/>
      <w:r w:rsidRPr="0072190D">
        <w:rPr>
          <w:rStyle w:val="VerbatimChar"/>
          <w:lang w:val="fr-FR"/>
          <w:rPrChange w:id="2654" w:author="Danis Pierre-Alain" w:date="2019-11-21T16:28:00Z">
            <w:rPr>
              <w:rStyle w:val="VerbatimChar"/>
            </w:rPr>
          </w:rPrChange>
        </w:rPr>
        <w:t>=</w:t>
      </w:r>
      <w:proofErr w:type="spellStart"/>
      <w:r w:rsidRPr="0072190D">
        <w:rPr>
          <w:rStyle w:val="VerbatimChar"/>
          <w:lang w:val="fr-FR"/>
          <w:rPrChange w:id="2655" w:author="Danis Pierre-Alain" w:date="2019-11-21T16:28:00Z">
            <w:rPr>
              <w:rStyle w:val="VerbatimChar"/>
            </w:rPr>
          </w:rPrChange>
        </w:rPr>
        <w:t>meteo_file</w:t>
      </w:r>
      <w:proofErr w:type="spellEnd"/>
      <w:r w:rsidRPr="0072190D">
        <w:rPr>
          <w:rStyle w:val="VerbatimChar"/>
          <w:lang w:val="fr-FR"/>
          <w:rPrChange w:id="2656" w:author="Danis Pierre-Alain" w:date="2019-11-21T16:28:00Z">
            <w:rPr>
              <w:rStyle w:val="VerbatimChar"/>
            </w:rPr>
          </w:rPrChange>
        </w:rPr>
        <w:t>,</w:t>
      </w:r>
      <w:r w:rsidRPr="0072190D">
        <w:rPr>
          <w:lang w:val="fr-FR"/>
          <w:rPrChange w:id="2657" w:author="Danis Pierre-Alain" w:date="2019-11-21T16:28:00Z">
            <w:rPr/>
          </w:rPrChange>
        </w:rPr>
        <w:br/>
      </w:r>
      <w:r w:rsidRPr="0072190D">
        <w:rPr>
          <w:rStyle w:val="VerbatimChar"/>
          <w:lang w:val="fr-FR"/>
          <w:rPrChange w:id="2658" w:author="Danis Pierre-Alain" w:date="2019-11-21T16:28:00Z">
            <w:rPr>
              <w:rStyle w:val="VerbatimChar"/>
            </w:rPr>
          </w:rPrChange>
        </w:rPr>
        <w:t xml:space="preserve">               </w:t>
      </w:r>
      <w:proofErr w:type="spellStart"/>
      <w:r w:rsidRPr="0072190D">
        <w:rPr>
          <w:rStyle w:val="VerbatimChar"/>
          <w:lang w:val="fr-FR"/>
          <w:rPrChange w:id="2659" w:author="Danis Pierre-Alain" w:date="2019-11-21T16:28:00Z">
            <w:rPr>
              <w:rStyle w:val="VerbatimChar"/>
            </w:rPr>
          </w:rPrChange>
        </w:rPr>
        <w:t>par_file</w:t>
      </w:r>
      <w:proofErr w:type="spellEnd"/>
      <w:r w:rsidRPr="0072190D">
        <w:rPr>
          <w:rStyle w:val="VerbatimChar"/>
          <w:lang w:val="fr-FR"/>
          <w:rPrChange w:id="2660" w:author="Danis Pierre-Alain" w:date="2019-11-21T16:28:00Z">
            <w:rPr>
              <w:rStyle w:val="VerbatimChar"/>
            </w:rPr>
          </w:rPrChange>
        </w:rPr>
        <w:t>=</w:t>
      </w:r>
      <w:proofErr w:type="spellStart"/>
      <w:r w:rsidRPr="0072190D">
        <w:rPr>
          <w:rStyle w:val="VerbatimChar"/>
          <w:lang w:val="fr-FR"/>
          <w:rPrChange w:id="2661" w:author="Danis Pierre-Alain" w:date="2019-11-21T16:28:00Z">
            <w:rPr>
              <w:rStyle w:val="VerbatimChar"/>
            </w:rPr>
          </w:rPrChange>
        </w:rPr>
        <w:t>par_file</w:t>
      </w:r>
      <w:proofErr w:type="spellEnd"/>
      <w:r w:rsidRPr="0072190D">
        <w:rPr>
          <w:rStyle w:val="VerbatimChar"/>
          <w:lang w:val="fr-FR"/>
          <w:rPrChange w:id="2662" w:author="Danis Pierre-Alain" w:date="2019-11-21T16:28:00Z">
            <w:rPr>
              <w:rStyle w:val="VerbatimChar"/>
            </w:rPr>
          </w:rPrChange>
        </w:rPr>
        <w:t xml:space="preserve">, </w:t>
      </w:r>
      <w:proofErr w:type="spellStart"/>
      <w:r w:rsidRPr="0072190D">
        <w:rPr>
          <w:rStyle w:val="VerbatimChar"/>
          <w:lang w:val="fr-FR"/>
          <w:rPrChange w:id="2663" w:author="Danis Pierre-Alain" w:date="2019-11-21T16:28:00Z">
            <w:rPr>
              <w:rStyle w:val="VerbatimChar"/>
            </w:rPr>
          </w:rPrChange>
        </w:rPr>
        <w:t>lake_file</w:t>
      </w:r>
      <w:proofErr w:type="spellEnd"/>
      <w:r w:rsidRPr="0072190D">
        <w:rPr>
          <w:rStyle w:val="VerbatimChar"/>
          <w:lang w:val="fr-FR"/>
          <w:rPrChange w:id="2664" w:author="Danis Pierre-Alain" w:date="2019-11-21T16:28:00Z">
            <w:rPr>
              <w:rStyle w:val="VerbatimChar"/>
            </w:rPr>
          </w:rPrChange>
        </w:rPr>
        <w:t>=</w:t>
      </w:r>
      <w:proofErr w:type="spellStart"/>
      <w:r w:rsidRPr="0072190D">
        <w:rPr>
          <w:rStyle w:val="VerbatimChar"/>
          <w:lang w:val="fr-FR"/>
          <w:rPrChange w:id="2665" w:author="Danis Pierre-Alain" w:date="2019-11-21T16:28:00Z">
            <w:rPr>
              <w:rStyle w:val="VerbatimChar"/>
            </w:rPr>
          </w:rPrChange>
        </w:rPr>
        <w:t>lake_file</w:t>
      </w:r>
      <w:proofErr w:type="spellEnd"/>
      <w:r w:rsidRPr="0072190D">
        <w:rPr>
          <w:rStyle w:val="VerbatimChar"/>
          <w:lang w:val="fr-FR"/>
          <w:rPrChange w:id="2666" w:author="Danis Pierre-Alain" w:date="2019-11-21T16:28:00Z">
            <w:rPr>
              <w:rStyle w:val="VerbatimChar"/>
            </w:rPr>
          </w:rPrChange>
        </w:rPr>
        <w:t>)</w:t>
      </w:r>
    </w:p>
    <w:p w14:paraId="0F6ACBB3" w14:textId="77777777" w:rsidR="003B081E" w:rsidRPr="0072190D" w:rsidRDefault="0072190D">
      <w:pPr>
        <w:pStyle w:val="FirstParagraph"/>
        <w:rPr>
          <w:lang w:val="fr-FR"/>
          <w:rPrChange w:id="2667" w:author="Danis Pierre-Alain" w:date="2019-11-21T16:28:00Z">
            <w:rPr/>
          </w:rPrChange>
        </w:rPr>
      </w:pPr>
      <w:r w:rsidRPr="0072190D">
        <w:rPr>
          <w:lang w:val="fr-FR"/>
          <w:rPrChange w:id="2668" w:author="Danis Pierre-Alain" w:date="2019-11-21T16:28:00Z">
            <w:rPr/>
          </w:rPrChange>
        </w:rPr>
        <w:t>Vous pouvez aussi définir le début, la date de fin et la périodicité des simulations:</w:t>
      </w:r>
    </w:p>
    <w:p w14:paraId="0F155CE2" w14:textId="77777777" w:rsidR="003B081E" w:rsidRDefault="0072190D">
      <w:pPr>
        <w:pStyle w:val="SourceCode"/>
      </w:pPr>
      <w:proofErr w:type="spellStart"/>
      <w:r>
        <w:rPr>
          <w:rStyle w:val="VerbatimChar"/>
        </w:rPr>
        <w:t>okplm.run_</w:t>
      </w:r>
      <w:proofErr w:type="gramStart"/>
      <w:r>
        <w:rPr>
          <w:rStyle w:val="VerbatimChar"/>
        </w:rPr>
        <w:t>okp</w:t>
      </w:r>
      <w:proofErr w:type="spellEnd"/>
      <w:r>
        <w:rPr>
          <w:rStyle w:val="VerbatimChar"/>
        </w:rPr>
        <w:t>(</w:t>
      </w:r>
      <w:proofErr w:type="spellStart"/>
      <w:proofErr w:type="gramEnd"/>
      <w:r>
        <w:rPr>
          <w:rStyle w:val="VerbatimChar"/>
        </w:rPr>
        <w:t>output_file</w:t>
      </w:r>
      <w:proofErr w:type="spellEnd"/>
      <w:r>
        <w:rPr>
          <w:rStyle w:val="VerbatimChar"/>
        </w:rPr>
        <w:t>=</w:t>
      </w:r>
      <w:proofErr w:type="spellStart"/>
      <w:r>
        <w:rPr>
          <w:rStyle w:val="VerbatimChar"/>
        </w:rPr>
        <w:t>output_file</w:t>
      </w:r>
      <w:proofErr w:type="spellEnd"/>
      <w:r>
        <w:rPr>
          <w:rStyle w:val="VerbatimChar"/>
        </w:rPr>
        <w:t xml:space="preserve">, </w:t>
      </w:r>
      <w:proofErr w:type="spellStart"/>
      <w:r>
        <w:rPr>
          <w:rStyle w:val="VerbatimChar"/>
        </w:rPr>
        <w:t>meteo_file</w:t>
      </w:r>
      <w:proofErr w:type="spellEnd"/>
      <w:r>
        <w:rPr>
          <w:rStyle w:val="VerbatimChar"/>
        </w:rPr>
        <w:t>=</w:t>
      </w:r>
      <w:proofErr w:type="spellStart"/>
      <w:r>
        <w:rPr>
          <w:rStyle w:val="VerbatimChar"/>
        </w:rPr>
        <w:t>meteo_file</w:t>
      </w:r>
      <w:proofErr w:type="spellEnd"/>
      <w:r>
        <w:rPr>
          <w:rStyle w:val="VerbatimChar"/>
        </w:rPr>
        <w:t>,</w:t>
      </w:r>
      <w:r>
        <w:br/>
      </w:r>
      <w:r>
        <w:rPr>
          <w:rStyle w:val="VerbatimChar"/>
        </w:rPr>
        <w:t xml:space="preserve">               </w:t>
      </w:r>
      <w:proofErr w:type="spellStart"/>
      <w:r>
        <w:rPr>
          <w:rStyle w:val="VerbatimChar"/>
        </w:rPr>
        <w:t>par_file</w:t>
      </w:r>
      <w:proofErr w:type="spellEnd"/>
      <w:r>
        <w:rPr>
          <w:rStyle w:val="VerbatimChar"/>
        </w:rPr>
        <w:t>=</w:t>
      </w:r>
      <w:proofErr w:type="spellStart"/>
      <w:r>
        <w:rPr>
          <w:rStyle w:val="VerbatimChar"/>
        </w:rPr>
        <w:t>par_file</w:t>
      </w:r>
      <w:proofErr w:type="spellEnd"/>
      <w:r>
        <w:rPr>
          <w:rStyle w:val="VerbatimChar"/>
        </w:rPr>
        <w:t xml:space="preserve">, </w:t>
      </w:r>
      <w:proofErr w:type="spellStart"/>
      <w:r>
        <w:rPr>
          <w:rStyle w:val="VerbatimChar"/>
        </w:rPr>
        <w:t>lake_file</w:t>
      </w:r>
      <w:proofErr w:type="spellEnd"/>
      <w:r>
        <w:rPr>
          <w:rStyle w:val="VerbatimChar"/>
        </w:rPr>
        <w:t>=</w:t>
      </w:r>
      <w:proofErr w:type="spellStart"/>
      <w:r>
        <w:rPr>
          <w:rStyle w:val="VerbatimChar"/>
        </w:rPr>
        <w:t>lake_file</w:t>
      </w:r>
      <w:proofErr w:type="spellEnd"/>
      <w:r>
        <w:rPr>
          <w:rStyle w:val="VerbatimChar"/>
        </w:rPr>
        <w:t>, start_date='2014-01-01',</w:t>
      </w:r>
      <w:r>
        <w:br/>
      </w:r>
      <w:r>
        <w:rPr>
          <w:rStyle w:val="VerbatimChar"/>
        </w:rPr>
        <w:t xml:space="preserve">               end_date='2015-12-31', periodicity='weekly')</w:t>
      </w:r>
    </w:p>
    <w:p w14:paraId="41990F30" w14:textId="77777777" w:rsidR="003B081E" w:rsidRPr="0072190D" w:rsidRDefault="0072190D">
      <w:pPr>
        <w:pStyle w:val="FirstParagraph"/>
        <w:rPr>
          <w:lang w:val="fr-FR"/>
          <w:rPrChange w:id="2669" w:author="Danis Pierre-Alain" w:date="2019-11-21T16:28:00Z">
            <w:rPr/>
          </w:rPrChange>
        </w:rPr>
      </w:pPr>
      <w:r w:rsidRPr="0072190D">
        <w:rPr>
          <w:lang w:val="fr-FR"/>
          <w:rPrChange w:id="2670" w:author="Danis Pierre-Alain" w:date="2019-11-21T16:28:00Z">
            <w:rPr/>
          </w:rPrChange>
        </w:rPr>
        <w:t>La sortie des simulations journalières peut être donnée à fréquence journalière (</w:t>
      </w:r>
      <w:proofErr w:type="spellStart"/>
      <w:r w:rsidRPr="0072190D">
        <w:rPr>
          <w:rStyle w:val="VerbatimChar"/>
          <w:lang w:val="fr-FR"/>
          <w:rPrChange w:id="2671" w:author="Danis Pierre-Alain" w:date="2019-11-21T16:28:00Z">
            <w:rPr>
              <w:rStyle w:val="VerbatimChar"/>
            </w:rPr>
          </w:rPrChange>
        </w:rPr>
        <w:t>daily</w:t>
      </w:r>
      <w:proofErr w:type="spellEnd"/>
      <w:r w:rsidRPr="0072190D">
        <w:rPr>
          <w:lang w:val="fr-FR"/>
          <w:rPrChange w:id="2672" w:author="Danis Pierre-Alain" w:date="2019-11-21T16:28:00Z">
            <w:rPr/>
          </w:rPrChange>
        </w:rPr>
        <w:t>), hebdomadaire (</w:t>
      </w:r>
      <w:proofErr w:type="spellStart"/>
      <w:r w:rsidRPr="0072190D">
        <w:rPr>
          <w:rStyle w:val="VerbatimChar"/>
          <w:lang w:val="fr-FR"/>
          <w:rPrChange w:id="2673" w:author="Danis Pierre-Alain" w:date="2019-11-21T16:28:00Z">
            <w:rPr>
              <w:rStyle w:val="VerbatimChar"/>
            </w:rPr>
          </w:rPrChange>
        </w:rPr>
        <w:t>weekly</w:t>
      </w:r>
      <w:proofErr w:type="spellEnd"/>
      <w:r w:rsidRPr="0072190D">
        <w:rPr>
          <w:lang w:val="fr-FR"/>
          <w:rPrChange w:id="2674" w:author="Danis Pierre-Alain" w:date="2019-11-21T16:28:00Z">
            <w:rPr/>
          </w:rPrChange>
        </w:rPr>
        <w:t>) ou mensuelle (</w:t>
      </w:r>
      <w:proofErr w:type="spellStart"/>
      <w:r w:rsidRPr="0072190D">
        <w:rPr>
          <w:rStyle w:val="VerbatimChar"/>
          <w:lang w:val="fr-FR"/>
          <w:rPrChange w:id="2675" w:author="Danis Pierre-Alain" w:date="2019-11-21T16:28:00Z">
            <w:rPr>
              <w:rStyle w:val="VerbatimChar"/>
            </w:rPr>
          </w:rPrChange>
        </w:rPr>
        <w:t>monthly</w:t>
      </w:r>
      <w:proofErr w:type="spellEnd"/>
      <w:r w:rsidRPr="0072190D">
        <w:rPr>
          <w:lang w:val="fr-FR"/>
          <w:rPrChange w:id="2676" w:author="Danis Pierre-Alain" w:date="2019-11-21T16:28:00Z">
            <w:rPr/>
          </w:rPrChange>
        </w:rPr>
        <w:t xml:space="preserve">) avec l’argument </w:t>
      </w:r>
      <w:proofErr w:type="spellStart"/>
      <w:r w:rsidRPr="0072190D">
        <w:rPr>
          <w:rStyle w:val="VerbatimChar"/>
          <w:lang w:val="fr-FR"/>
          <w:rPrChange w:id="2677" w:author="Danis Pierre-Alain" w:date="2019-11-21T16:28:00Z">
            <w:rPr>
              <w:rStyle w:val="VerbatimChar"/>
            </w:rPr>
          </w:rPrChange>
        </w:rPr>
        <w:t>output_periodicity</w:t>
      </w:r>
      <w:proofErr w:type="spellEnd"/>
      <w:r w:rsidRPr="0072190D">
        <w:rPr>
          <w:lang w:val="fr-FR"/>
          <w:rPrChange w:id="2678" w:author="Danis Pierre-Alain" w:date="2019-11-21T16:28:00Z">
            <w:rPr/>
          </w:rPrChange>
        </w:rPr>
        <w:t>.</w:t>
      </w:r>
    </w:p>
    <w:p w14:paraId="27E86A0C" w14:textId="77777777" w:rsidR="003B081E" w:rsidRPr="0072190D" w:rsidRDefault="0072190D">
      <w:pPr>
        <w:pStyle w:val="Corpsdetexte"/>
        <w:rPr>
          <w:lang w:val="fr-FR"/>
          <w:rPrChange w:id="2679" w:author="Danis Pierre-Alain" w:date="2019-11-21T16:28:00Z">
            <w:rPr/>
          </w:rPrChange>
        </w:rPr>
      </w:pPr>
      <w:r w:rsidRPr="0072190D">
        <w:rPr>
          <w:lang w:val="fr-FR"/>
          <w:rPrChange w:id="2680" w:author="Danis Pierre-Alain" w:date="2019-11-21T16:28:00Z">
            <w:rPr/>
          </w:rPrChange>
        </w:rPr>
        <w:t>Si vous fournissez un fichier contenant données observées (</w:t>
      </w:r>
      <w:proofErr w:type="spellStart"/>
      <w:r w:rsidRPr="0072190D">
        <w:rPr>
          <w:rStyle w:val="VerbatimChar"/>
          <w:lang w:val="fr-FR"/>
          <w:rPrChange w:id="2681" w:author="Danis Pierre-Alain" w:date="2019-11-21T16:28:00Z">
            <w:rPr>
              <w:rStyle w:val="VerbatimChar"/>
            </w:rPr>
          </w:rPrChange>
        </w:rPr>
        <w:t>validation_data_file</w:t>
      </w:r>
      <w:proofErr w:type="spellEnd"/>
      <w:r w:rsidRPr="0072190D">
        <w:rPr>
          <w:lang w:val="fr-FR"/>
          <w:rPrChange w:id="2682" w:author="Danis Pierre-Alain" w:date="2019-11-21T16:28:00Z">
            <w:rPr/>
          </w:rPrChange>
        </w:rPr>
        <w:t>) et le nom d’un fichier où écrire les résultats de validation (</w:t>
      </w:r>
      <w:proofErr w:type="spellStart"/>
      <w:r w:rsidRPr="0072190D">
        <w:rPr>
          <w:rStyle w:val="VerbatimChar"/>
          <w:lang w:val="fr-FR"/>
          <w:rPrChange w:id="2683" w:author="Danis Pierre-Alain" w:date="2019-11-21T16:28:00Z">
            <w:rPr>
              <w:rStyle w:val="VerbatimChar"/>
            </w:rPr>
          </w:rPrChange>
        </w:rPr>
        <w:t>validation_res_file</w:t>
      </w:r>
      <w:proofErr w:type="spellEnd"/>
      <w:r w:rsidRPr="0072190D">
        <w:rPr>
          <w:lang w:val="fr-FR"/>
          <w:rPrChange w:id="2684" w:author="Danis Pierre-Alain" w:date="2019-11-21T16:28:00Z">
            <w:rPr/>
          </w:rPrChange>
        </w:rPr>
        <w:t>), les statistiques d’erreur sont calculées et écrites dans le fichier spécifié.</w:t>
      </w:r>
    </w:p>
    <w:p w14:paraId="1A391E63" w14:textId="77777777" w:rsidR="003B081E" w:rsidRPr="0072190D" w:rsidRDefault="0072190D">
      <w:pPr>
        <w:pStyle w:val="Corpsdetexte"/>
        <w:rPr>
          <w:lang w:val="fr-FR"/>
          <w:rPrChange w:id="2685" w:author="Danis Pierre-Alain" w:date="2019-11-21T16:28:00Z">
            <w:rPr/>
          </w:rPrChange>
        </w:rPr>
      </w:pPr>
      <w:r w:rsidRPr="0072190D">
        <w:rPr>
          <w:lang w:val="fr-FR"/>
          <w:rPrChange w:id="2686" w:author="Danis Pierre-Alain" w:date="2019-11-21T16:28:00Z">
            <w:rPr/>
          </w:rPrChange>
        </w:rPr>
        <w:t xml:space="preserve">D’autres fonctions utiles sont </w:t>
      </w:r>
      <w:proofErr w:type="spellStart"/>
      <w:r w:rsidRPr="0072190D">
        <w:rPr>
          <w:rStyle w:val="VerbatimChar"/>
          <w:lang w:val="fr-FR"/>
          <w:rPrChange w:id="2687" w:author="Danis Pierre-Alain" w:date="2019-11-21T16:28:00Z">
            <w:rPr>
              <w:rStyle w:val="VerbatimChar"/>
            </w:rPr>
          </w:rPrChange>
        </w:rPr>
        <w:t>okplm.read_</w:t>
      </w:r>
      <w:proofErr w:type="gramStart"/>
      <w:r w:rsidRPr="0072190D">
        <w:rPr>
          <w:rStyle w:val="VerbatimChar"/>
          <w:lang w:val="fr-FR"/>
          <w:rPrChange w:id="2688" w:author="Danis Pierre-Alain" w:date="2019-11-21T16:28:00Z">
            <w:rPr>
              <w:rStyle w:val="VerbatimChar"/>
            </w:rPr>
          </w:rPrChange>
        </w:rPr>
        <w:t>dict</w:t>
      </w:r>
      <w:proofErr w:type="spellEnd"/>
      <w:r w:rsidRPr="0072190D">
        <w:rPr>
          <w:rStyle w:val="VerbatimChar"/>
          <w:lang w:val="fr-FR"/>
          <w:rPrChange w:id="2689" w:author="Danis Pierre-Alain" w:date="2019-11-21T16:28:00Z">
            <w:rPr>
              <w:rStyle w:val="VerbatimChar"/>
            </w:rPr>
          </w:rPrChange>
        </w:rPr>
        <w:t>(</w:t>
      </w:r>
      <w:proofErr w:type="gramEnd"/>
      <w:r w:rsidRPr="0072190D">
        <w:rPr>
          <w:rStyle w:val="VerbatimChar"/>
          <w:lang w:val="fr-FR"/>
          <w:rPrChange w:id="2690" w:author="Danis Pierre-Alain" w:date="2019-11-21T16:28:00Z">
            <w:rPr>
              <w:rStyle w:val="VerbatimChar"/>
            </w:rPr>
          </w:rPrChange>
        </w:rPr>
        <w:t>)</w:t>
      </w:r>
      <w:r w:rsidRPr="0072190D">
        <w:rPr>
          <w:lang w:val="fr-FR"/>
          <w:rPrChange w:id="2691" w:author="Danis Pierre-Alain" w:date="2019-11-21T16:28:00Z">
            <w:rPr/>
          </w:rPrChange>
        </w:rPr>
        <w:t xml:space="preserve"> et </w:t>
      </w:r>
      <w:proofErr w:type="spellStart"/>
      <w:r w:rsidRPr="0072190D">
        <w:rPr>
          <w:rStyle w:val="VerbatimChar"/>
          <w:lang w:val="fr-FR"/>
          <w:rPrChange w:id="2692" w:author="Danis Pierre-Alain" w:date="2019-11-21T16:28:00Z">
            <w:rPr>
              <w:rStyle w:val="VerbatimChar"/>
            </w:rPr>
          </w:rPrChange>
        </w:rPr>
        <w:t>okplm.write_dict</w:t>
      </w:r>
      <w:proofErr w:type="spellEnd"/>
      <w:r w:rsidRPr="0072190D">
        <w:rPr>
          <w:rStyle w:val="VerbatimChar"/>
          <w:lang w:val="fr-FR"/>
          <w:rPrChange w:id="2693" w:author="Danis Pierre-Alain" w:date="2019-11-21T16:28:00Z">
            <w:rPr>
              <w:rStyle w:val="VerbatimChar"/>
            </w:rPr>
          </w:rPrChange>
        </w:rPr>
        <w:t>()</w:t>
      </w:r>
      <w:r w:rsidRPr="0072190D">
        <w:rPr>
          <w:lang w:val="fr-FR"/>
          <w:rPrChange w:id="2694" w:author="Danis Pierre-Alain" w:date="2019-11-21T16:28:00Z">
            <w:rPr/>
          </w:rPrChange>
        </w:rPr>
        <w:t>, qui peuvent être utilisées pour lire et écrire les fichiers de lac et des paramètres.</w:t>
      </w:r>
    </w:p>
    <w:p w14:paraId="1C4F6F25" w14:textId="77777777" w:rsidR="003B081E" w:rsidRPr="0072190D" w:rsidRDefault="0072190D">
      <w:pPr>
        <w:pStyle w:val="Corpsdetexte"/>
        <w:rPr>
          <w:lang w:val="fr-FR"/>
          <w:rPrChange w:id="2695" w:author="Danis Pierre-Alain" w:date="2019-11-21T16:28:00Z">
            <w:rPr/>
          </w:rPrChange>
        </w:rPr>
      </w:pPr>
      <w:r w:rsidRPr="0072190D">
        <w:rPr>
          <w:lang w:val="fr-FR"/>
          <w:rPrChange w:id="2696" w:author="Danis Pierre-Alain" w:date="2019-11-21T16:28:00Z">
            <w:rPr/>
          </w:rPrChange>
        </w:rPr>
        <w:t xml:space="preserve">Vous pouvez inclure les commandes précédentes dans un script Python (voyez le script d’exemple </w:t>
      </w:r>
      <w:r w:rsidRPr="0072190D">
        <w:rPr>
          <w:rStyle w:val="VerbatimChar"/>
          <w:lang w:val="fr-FR"/>
          <w:rPrChange w:id="2697" w:author="Danis Pierre-Alain" w:date="2019-11-21T16:28:00Z">
            <w:rPr>
              <w:rStyle w:val="VerbatimChar"/>
            </w:rPr>
          </w:rPrChange>
        </w:rPr>
        <w:t>test_script.py</w:t>
      </w:r>
      <w:r w:rsidRPr="0072190D">
        <w:rPr>
          <w:lang w:val="fr-FR"/>
          <w:rPrChange w:id="2698" w:author="Danis Pierre-Alain" w:date="2019-11-21T16:28:00Z">
            <w:rPr/>
          </w:rPrChange>
        </w:rPr>
        <w:t>). Pour exécuter un script python script en ligne de commande, tapez :</w:t>
      </w:r>
    </w:p>
    <w:p w14:paraId="2E67943E" w14:textId="77777777" w:rsidR="003B081E" w:rsidRPr="0072190D" w:rsidRDefault="0072190D">
      <w:pPr>
        <w:pStyle w:val="SourceCode"/>
        <w:rPr>
          <w:lang w:val="fr-FR"/>
          <w:rPrChange w:id="2699" w:author="Danis Pierre-Alain" w:date="2019-11-21T16:28:00Z">
            <w:rPr/>
          </w:rPrChange>
        </w:rPr>
      </w:pPr>
      <w:proofErr w:type="gramStart"/>
      <w:r w:rsidRPr="0072190D">
        <w:rPr>
          <w:rStyle w:val="VerbatimChar"/>
          <w:lang w:val="fr-FR"/>
          <w:rPrChange w:id="2700" w:author="Danis Pierre-Alain" w:date="2019-11-21T16:28:00Z">
            <w:rPr>
              <w:rStyle w:val="VerbatimChar"/>
            </w:rPr>
          </w:rPrChange>
        </w:rPr>
        <w:t>python</w:t>
      </w:r>
      <w:proofErr w:type="gramEnd"/>
      <w:r w:rsidRPr="0072190D">
        <w:rPr>
          <w:rStyle w:val="VerbatimChar"/>
          <w:lang w:val="fr-FR"/>
          <w:rPrChange w:id="2701" w:author="Danis Pierre-Alain" w:date="2019-11-21T16:28:00Z">
            <w:rPr>
              <w:rStyle w:val="VerbatimChar"/>
            </w:rPr>
          </w:rPrChange>
        </w:rPr>
        <w:t xml:space="preserve"> </w:t>
      </w:r>
      <w:proofErr w:type="spellStart"/>
      <w:r w:rsidRPr="0072190D">
        <w:rPr>
          <w:rStyle w:val="VerbatimChar"/>
          <w:lang w:val="fr-FR"/>
          <w:rPrChange w:id="2702" w:author="Danis Pierre-Alain" w:date="2019-11-21T16:28:00Z">
            <w:rPr>
              <w:rStyle w:val="VerbatimChar"/>
            </w:rPr>
          </w:rPrChange>
        </w:rPr>
        <w:t>path_to_script</w:t>
      </w:r>
      <w:proofErr w:type="spellEnd"/>
    </w:p>
    <w:p w14:paraId="70E83F48" w14:textId="77777777" w:rsidR="007E1261" w:rsidRDefault="007E1261">
      <w:pPr>
        <w:pStyle w:val="Compact"/>
        <w:rPr>
          <w:del w:id="2703" w:author="Danis Pierre-Alain" w:date="2019-11-21T16:28:00Z"/>
        </w:rPr>
      </w:pPr>
      <w:bookmarkStart w:id="2704" w:name="données-de-sortie"/>
      <w:bookmarkEnd w:id="2704"/>
    </w:p>
    <w:p w14:paraId="18D08FD7" w14:textId="77777777" w:rsidR="007E1261" w:rsidRDefault="00903677">
      <w:pPr>
        <w:pStyle w:val="Titre2"/>
        <w:rPr>
          <w:del w:id="2705" w:author="Danis Pierre-Alain" w:date="2019-11-21T16:28:00Z"/>
        </w:rPr>
      </w:pPr>
      <w:bookmarkStart w:id="2706" w:name="tests"/>
      <w:bookmarkEnd w:id="2706"/>
      <w:del w:id="2707" w:author="Danis Pierre-Alain" w:date="2019-11-21T16:28:00Z">
        <w:r>
          <w:delText>Tests</w:delText>
        </w:r>
        <w:r>
          <w:fldChar w:fldCharType="begin"/>
        </w:r>
        <w:r>
          <w:delInstrText xml:space="preserve"> HYPERLINK \l "tests" \h </w:delInstrText>
        </w:r>
        <w:r>
          <w:fldChar w:fldCharType="separate"/>
        </w:r>
        <w:r>
          <w:rPr>
            <w:rStyle w:val="Lienhypertexte"/>
          </w:rPr>
          <w:delText>¶</w:delText>
        </w:r>
        <w:r>
          <w:rPr>
            <w:rStyle w:val="Lienhypertexte"/>
          </w:rPr>
          <w:fldChar w:fldCharType="end"/>
        </w:r>
      </w:del>
    </w:p>
    <w:p w14:paraId="142AE720" w14:textId="77777777" w:rsidR="007E1261" w:rsidRDefault="00903677">
      <w:pPr>
        <w:pStyle w:val="FirstParagraph"/>
        <w:rPr>
          <w:del w:id="2708" w:author="Danis Pierre-Alain" w:date="2019-11-21T16:28:00Z"/>
        </w:rPr>
      </w:pPr>
      <w:del w:id="2709" w:author="Danis Pierre-Alain" w:date="2019-11-21T16:28:00Z">
        <w:r>
          <w:delText xml:space="preserve">Le dossier </w:delText>
        </w:r>
        <w:r>
          <w:rPr>
            <w:rStyle w:val="VerbatimChar"/>
          </w:rPr>
          <w:delText>tests</w:delText>
        </w:r>
        <w:r>
          <w:delText xml:space="preserve"> contient 2 scripts permettant de tester les fonctionnalités du paquet </w:delText>
        </w:r>
        <w:r>
          <w:rPr>
            <w:rStyle w:val="VerbatimChar"/>
          </w:rPr>
          <w:delText>okplm</w:delText>
        </w:r>
        <w:r>
          <w:delText xml:space="preserve"> :</w:delText>
        </w:r>
      </w:del>
    </w:p>
    <w:p w14:paraId="4CF17D0F" w14:textId="77777777" w:rsidR="007E1261" w:rsidRDefault="00903677">
      <w:pPr>
        <w:numPr>
          <w:ilvl w:val="0"/>
          <w:numId w:val="48"/>
        </w:numPr>
        <w:rPr>
          <w:del w:id="2710" w:author="Danis Pierre-Alain" w:date="2019-11-21T16:28:00Z"/>
        </w:rPr>
      </w:pPr>
      <w:del w:id="2711" w:author="Danis Pierre-Alain" w:date="2019-11-21T16:28:00Z">
        <w:r>
          <w:delText xml:space="preserve">test_okp_model.py : pour tester la </w:delText>
        </w:r>
        <w:r>
          <w:rPr>
            <w:rStyle w:val="VerbatimChar"/>
          </w:rPr>
          <w:delText>run_okp()</w:delText>
        </w:r>
        <w:r>
          <w:delText>, fonction principale utilisée pour lancer les simulations.</w:delText>
        </w:r>
      </w:del>
    </w:p>
    <w:p w14:paraId="67577865" w14:textId="77777777" w:rsidR="007E1261" w:rsidRDefault="00903677">
      <w:pPr>
        <w:numPr>
          <w:ilvl w:val="0"/>
          <w:numId w:val="48"/>
        </w:numPr>
        <w:rPr>
          <w:del w:id="2712" w:author="Danis Pierre-Alain" w:date="2019-11-21T16:28:00Z"/>
        </w:rPr>
      </w:pPr>
      <w:del w:id="2713" w:author="Danis Pierre-Alain" w:date="2019-11-21T16:28:00Z">
        <w:r>
          <w:delText xml:space="preserve">test_validation.py : pour tester la fonction </w:delText>
        </w:r>
        <w:r>
          <w:rPr>
            <w:rStyle w:val="VerbatimChar"/>
          </w:rPr>
          <w:delText>error_statistics()</w:delText>
        </w:r>
        <w:r>
          <w:delText>, fonction utilisée pour la validation des résultats de simulation.</w:delText>
        </w:r>
      </w:del>
    </w:p>
    <w:p w14:paraId="21B2B3A1" w14:textId="77777777" w:rsidR="007E1261" w:rsidRDefault="007E1261">
      <w:pPr>
        <w:pStyle w:val="Compact"/>
        <w:rPr>
          <w:del w:id="2714" w:author="Danis Pierre-Alain" w:date="2019-11-21T16:28:00Z"/>
        </w:rPr>
      </w:pPr>
    </w:p>
    <w:p w14:paraId="5FA1E168" w14:textId="77777777" w:rsidR="007E1261" w:rsidRDefault="00903677">
      <w:pPr>
        <w:pStyle w:val="Titre2"/>
        <w:rPr>
          <w:del w:id="2715" w:author="Danis Pierre-Alain" w:date="2019-11-21T16:28:00Z"/>
        </w:rPr>
      </w:pPr>
      <w:bookmarkStart w:id="2716" w:name="exemples-dutilisation-du-paquet-okplm"/>
      <w:bookmarkEnd w:id="2716"/>
      <w:del w:id="2717" w:author="Danis Pierre-Alain" w:date="2019-11-21T16:28:00Z">
        <w:r>
          <w:delText xml:space="preserve">Exemples d’utilisation du paquet </w:delText>
        </w:r>
        <w:r>
          <w:rPr>
            <w:rStyle w:val="VerbatimChar"/>
          </w:rPr>
          <w:delText>okplm</w:delText>
        </w:r>
        <w:r>
          <w:fldChar w:fldCharType="begin"/>
        </w:r>
        <w:r>
          <w:delInstrText xml:space="preserve"> HYPERLINK \l "examples-of-usage-of-the-package-okplm" \h </w:delInstrText>
        </w:r>
        <w:r>
          <w:fldChar w:fldCharType="separate"/>
        </w:r>
        <w:r>
          <w:rPr>
            <w:rStyle w:val="Lienhypertexte"/>
          </w:rPr>
          <w:delText>¶</w:delText>
        </w:r>
        <w:r>
          <w:rPr>
            <w:rStyle w:val="Lienhypertexte"/>
          </w:rPr>
          <w:fldChar w:fldCharType="end"/>
        </w:r>
      </w:del>
    </w:p>
    <w:p w14:paraId="60513C47" w14:textId="77777777" w:rsidR="007E1261" w:rsidRDefault="00903677">
      <w:pPr>
        <w:pStyle w:val="FirstParagraph"/>
        <w:rPr>
          <w:del w:id="2718" w:author="Danis Pierre-Alain" w:date="2019-11-21T16:28:00Z"/>
        </w:rPr>
      </w:pPr>
      <w:del w:id="2719" w:author="Danis Pierre-Alain" w:date="2019-11-21T16:28:00Z">
        <w:r>
          <w:delText xml:space="preserve">Vous pouvez tester le logiciel à l’aide des exemples de fichiers fournis. Le paquet contient quatre exemples de données dans le dossier </w:delText>
        </w:r>
        <w:r>
          <w:rPr>
            <w:rStyle w:val="VerbatimChar"/>
          </w:rPr>
          <w:delText>examples</w:delText>
        </w:r>
        <w:r>
          <w:delText>, un exemple de script Python (</w:delText>
        </w:r>
        <w:r>
          <w:rPr>
            <w:rStyle w:val="VerbatimChar"/>
          </w:rPr>
          <w:delText>tests/test_script.py</w:delText>
        </w:r>
        <w:r>
          <w:delText xml:space="preserve">), et un module basée sur le paquet </w:delText>
        </w:r>
        <w:r>
          <w:rPr>
            <w:rStyle w:val="VerbatimChar"/>
          </w:rPr>
          <w:delText>plotly</w:delText>
        </w:r>
        <w:r>
          <w:delText xml:space="preserve"> (</w:delText>
        </w:r>
        <w:r>
          <w:rPr>
            <w:rStyle w:val="VerbatimChar"/>
          </w:rPr>
          <w:delText>tests/plotly_fonctions.py</w:delText>
        </w:r>
        <w:r>
          <w:delText>) et permettant de visualiser les résultats.</w:delText>
        </w:r>
      </w:del>
    </w:p>
    <w:p w14:paraId="27826668" w14:textId="77777777" w:rsidR="007E1261" w:rsidRDefault="00903677">
      <w:pPr>
        <w:pStyle w:val="Titre3"/>
        <w:rPr>
          <w:del w:id="2720" w:author="Danis Pierre-Alain" w:date="2019-11-21T16:28:00Z"/>
        </w:rPr>
      </w:pPr>
      <w:bookmarkStart w:id="2721" w:name="les-données"/>
      <w:bookmarkEnd w:id="2721"/>
      <w:del w:id="2722" w:author="Danis Pierre-Alain" w:date="2019-11-21T16:28:00Z">
        <w:r>
          <w:delText>Les données</w:delText>
        </w:r>
        <w:r>
          <w:fldChar w:fldCharType="begin"/>
        </w:r>
        <w:r>
          <w:delInstrText xml:space="preserve"> HYPERLINK \l "the-data" \h </w:delInstrText>
        </w:r>
        <w:r>
          <w:fldChar w:fldCharType="separate"/>
        </w:r>
        <w:r>
          <w:rPr>
            <w:rStyle w:val="Lienhypertexte"/>
          </w:rPr>
          <w:delText>¶</w:delText>
        </w:r>
        <w:r>
          <w:rPr>
            <w:rStyle w:val="Lienhypertexte"/>
          </w:rPr>
          <w:fldChar w:fldCharType="end"/>
        </w:r>
      </w:del>
    </w:p>
    <w:p w14:paraId="509F6BDD" w14:textId="77777777" w:rsidR="007E1261" w:rsidRDefault="00903677">
      <w:pPr>
        <w:pStyle w:val="FirstParagraph"/>
        <w:rPr>
          <w:del w:id="2723" w:author="Danis Pierre-Alain" w:date="2019-11-21T16:28:00Z"/>
        </w:rPr>
      </w:pPr>
      <w:del w:id="2724" w:author="Danis Pierre-Alain" w:date="2019-11-21T16:28:00Z">
        <w:r>
          <w:delText xml:space="preserve">Dans ces exemples, les données du lac dans le fichier </w:delText>
        </w:r>
        <w:r>
          <w:rPr>
            <w:rStyle w:val="VerbatimChar"/>
          </w:rPr>
          <w:delText>lake.txt</w:delText>
        </w:r>
        <w:r>
          <w:delText xml:space="preserve"> correspondent à celles du lac d’Allos. (code du lac = ALL04). Les données météorologiques (</w:delText>
        </w:r>
        <w:r>
          <w:rPr>
            <w:rStyle w:val="VerbatimChar"/>
          </w:rPr>
          <w:delText>meteo.txt</w:delText>
        </w:r>
        <w:r>
          <w:delText>) sont des données synthétiques d’une base de données météorologiques. La température de l’air a été créée à l’aide d’une température avec une composante saisonnière et un modèle ARMA, tandis que les données de rayonnement solaire correspondent seulement à la composante saisonnière.</w:delText>
        </w:r>
      </w:del>
    </w:p>
    <w:p w14:paraId="0EF9CD16" w14:textId="77777777" w:rsidR="007E1261" w:rsidRDefault="00903677">
      <w:pPr>
        <w:pStyle w:val="Corpsdetexte"/>
        <w:rPr>
          <w:del w:id="2725" w:author="Danis Pierre-Alain" w:date="2019-11-21T16:28:00Z"/>
        </w:rPr>
      </w:pPr>
      <w:del w:id="2726" w:author="Danis Pierre-Alain" w:date="2019-11-21T16:28:00Z">
        <w:r>
          <w:delText xml:space="preserve">Trois tests peuvent être réalisés avec </w:delText>
        </w:r>
        <w:r>
          <w:rPr>
            <w:rStyle w:val="VerbatimChar"/>
          </w:rPr>
          <w:delText>test_script.py</w:delText>
        </w:r>
        <w:r>
          <w:delText xml:space="preserve"> pour illustrer l’utilisation de </w:delText>
        </w:r>
        <w:r>
          <w:rPr>
            <w:rStyle w:val="VerbatimChar"/>
          </w:rPr>
          <w:delText>okplm</w:delText>
        </w:r>
        <w:r>
          <w:delText xml:space="preserve"> pour trois différentes fréquences. Les données nécessaires pour ces trois tests sont dans les dossiers :</w:delText>
        </w:r>
      </w:del>
    </w:p>
    <w:p w14:paraId="203D89A1" w14:textId="77777777" w:rsidR="007E1261" w:rsidRDefault="00903677">
      <w:pPr>
        <w:numPr>
          <w:ilvl w:val="0"/>
          <w:numId w:val="48"/>
        </w:numPr>
        <w:rPr>
          <w:del w:id="2727" w:author="Danis Pierre-Alain" w:date="2019-11-21T16:28:00Z"/>
        </w:rPr>
      </w:pPr>
      <w:del w:id="2728" w:author="Danis Pierre-Alain" w:date="2019-11-21T16:28:00Z">
        <w:r>
          <w:delText>synthetic_case_daily : données journalières</w:delText>
        </w:r>
      </w:del>
    </w:p>
    <w:p w14:paraId="73D5A7A6" w14:textId="77777777" w:rsidR="007E1261" w:rsidRDefault="00903677">
      <w:pPr>
        <w:numPr>
          <w:ilvl w:val="0"/>
          <w:numId w:val="48"/>
        </w:numPr>
        <w:rPr>
          <w:del w:id="2729" w:author="Danis Pierre-Alain" w:date="2019-11-21T16:28:00Z"/>
        </w:rPr>
      </w:pPr>
      <w:del w:id="2730" w:author="Danis Pierre-Alain" w:date="2019-11-21T16:28:00Z">
        <w:r>
          <w:delText>synthetic_case_weekly : données hebdomadaires</w:delText>
        </w:r>
      </w:del>
    </w:p>
    <w:p w14:paraId="668D740D" w14:textId="77777777" w:rsidR="007E1261" w:rsidRDefault="00903677">
      <w:pPr>
        <w:numPr>
          <w:ilvl w:val="0"/>
          <w:numId w:val="48"/>
        </w:numPr>
        <w:rPr>
          <w:del w:id="2731" w:author="Danis Pierre-Alain" w:date="2019-11-21T16:28:00Z"/>
        </w:rPr>
      </w:pPr>
      <w:del w:id="2732" w:author="Danis Pierre-Alain" w:date="2019-11-21T16:28:00Z">
        <w:r>
          <w:delText>synthetic_case_monthly : données mensuelles</w:delText>
        </w:r>
      </w:del>
    </w:p>
    <w:p w14:paraId="5BAA1487" w14:textId="77777777" w:rsidR="007E1261" w:rsidRDefault="00903677">
      <w:pPr>
        <w:pStyle w:val="Titre3"/>
        <w:rPr>
          <w:del w:id="2733" w:author="Danis Pierre-Alain" w:date="2019-11-21T16:28:00Z"/>
        </w:rPr>
      </w:pPr>
      <w:bookmarkStart w:id="2734" w:name="les-simulations"/>
      <w:bookmarkEnd w:id="2734"/>
      <w:del w:id="2735" w:author="Danis Pierre-Alain" w:date="2019-11-21T16:28:00Z">
        <w:r>
          <w:delText>Les simulations</w:delText>
        </w:r>
        <w:r>
          <w:fldChar w:fldCharType="begin"/>
        </w:r>
        <w:r>
          <w:delInstrText xml:space="preserve"> HYPERLINK \l "the-simulations" \h </w:delInstrText>
        </w:r>
        <w:r>
          <w:fldChar w:fldCharType="separate"/>
        </w:r>
        <w:r>
          <w:rPr>
            <w:rStyle w:val="Lienhypertexte"/>
          </w:rPr>
          <w:delText>¶</w:delText>
        </w:r>
        <w:r>
          <w:rPr>
            <w:rStyle w:val="Lienhypertexte"/>
          </w:rPr>
          <w:fldChar w:fldCharType="end"/>
        </w:r>
      </w:del>
    </w:p>
    <w:p w14:paraId="26E257E9" w14:textId="77777777" w:rsidR="007E1261" w:rsidRDefault="00903677">
      <w:pPr>
        <w:pStyle w:val="FirstParagraph"/>
        <w:rPr>
          <w:del w:id="2736" w:author="Danis Pierre-Alain" w:date="2019-11-21T16:28:00Z"/>
        </w:rPr>
      </w:pPr>
      <w:del w:id="2737" w:author="Danis Pierre-Alain" w:date="2019-11-21T16:28:00Z">
        <w:r>
          <w:delText>Pour ces trois cas, les données météorologiques (</w:delText>
        </w:r>
        <w:r>
          <w:rPr>
            <w:rStyle w:val="VerbatimChar"/>
          </w:rPr>
          <w:delText>meteo.txt</w:delText>
        </w:r>
        <w:r>
          <w:delText>) et les données lacustres (</w:delText>
        </w:r>
        <w:r>
          <w:rPr>
            <w:rStyle w:val="VerbatimChar"/>
          </w:rPr>
          <w:delText>lake.txt</w:delText>
        </w:r>
        <w:r>
          <w:delText xml:space="preserve">) sont fournies en entrée au modèle. Par conséquent, les paramètres du modèle sont calculés à partir des caractéristiques du lac dans </w:delText>
        </w:r>
        <w:r>
          <w:rPr>
            <w:rStyle w:val="VerbatimChar"/>
          </w:rPr>
          <w:delText>lake.txt</w:delText>
        </w:r>
        <w:r>
          <w:delText xml:space="preserve"> avec la formulation suivante :</w:delText>
        </w:r>
      </w:del>
    </w:p>
    <w:p w14:paraId="54534974" w14:textId="77777777" w:rsidR="007E1261" w:rsidRDefault="00903677">
      <w:pPr>
        <w:pStyle w:val="SourceCode"/>
        <w:rPr>
          <w:del w:id="2738" w:author="Danis Pierre-Alain" w:date="2019-11-21T16:28:00Z"/>
        </w:rPr>
      </w:pPr>
      <w:del w:id="2739" w:author="Danis Pierre-Alain" w:date="2019-11-21T16:28:00Z">
        <w:r>
          <w:rPr>
            <w:rStyle w:val="VerbatimChar"/>
          </w:rPr>
          <w:delText>okplm.run_okp(output_file, meteo_file, par_file, lake_file,</w:delText>
        </w:r>
        <w:r>
          <w:br/>
        </w:r>
        <w:r>
          <w:rPr>
            <w:rStyle w:val="VerbatimChar"/>
          </w:rPr>
          <w:delText xml:space="preserve">              periodicity=periodchoice)</w:delText>
        </w:r>
      </w:del>
    </w:p>
    <w:p w14:paraId="1A35CFBE" w14:textId="77777777" w:rsidR="007E1261" w:rsidRDefault="00903677">
      <w:pPr>
        <w:pStyle w:val="FirstParagraph"/>
        <w:rPr>
          <w:del w:id="2740" w:author="Danis Pierre-Alain" w:date="2019-11-21T16:28:00Z"/>
        </w:rPr>
      </w:pPr>
      <w:del w:id="2741" w:author="Danis Pierre-Alain" w:date="2019-11-21T16:28:00Z">
        <w:r>
          <w:delText xml:space="preserve">Dans le cas d’une simulation avec des données journalières, le script </w:delText>
        </w:r>
        <w:r>
          <w:rPr>
            <w:rStyle w:val="VerbatimChar"/>
          </w:rPr>
          <w:delText>test_script.py</w:delText>
        </w:r>
        <w:r>
          <w:delText xml:space="preserve"> donne un exemple de validation des résultats du modèle avec une fichier d’observation </w:delText>
        </w:r>
        <w:r>
          <w:rPr>
            <w:rStyle w:val="VerbatimChar"/>
          </w:rPr>
          <w:delText>obs.txt</w:delText>
        </w:r>
        <w:r>
          <w:delText>.</w:delText>
        </w:r>
      </w:del>
    </w:p>
    <w:p w14:paraId="1D6F7561" w14:textId="77777777" w:rsidR="007E1261" w:rsidRDefault="00903677">
      <w:pPr>
        <w:pStyle w:val="SourceCode"/>
        <w:rPr>
          <w:del w:id="2742" w:author="Danis Pierre-Alain" w:date="2019-11-21T16:28:00Z"/>
        </w:rPr>
      </w:pPr>
      <w:del w:id="2743" w:author="Danis Pierre-Alain" w:date="2019-11-21T16:28:00Z">
        <w:r>
          <w:rPr>
            <w:rStyle w:val="VerbatimChar"/>
          </w:rPr>
          <w:delText>okplm.run_okp(output_file, meteo_file, par_file, lake_file,</w:delText>
        </w:r>
        <w:r>
          <w:br/>
        </w:r>
        <w:r>
          <w:rPr>
            <w:rStyle w:val="VerbatimChar"/>
          </w:rPr>
          <w:delText xml:space="preserve">              periodicity=periodchoice,</w:delText>
        </w:r>
        <w:r>
          <w:br/>
        </w:r>
        <w:r>
          <w:rPr>
            <w:rStyle w:val="VerbatimChar"/>
          </w:rPr>
          <w:delText xml:space="preserve">              validation_data_file=validation_data_file,</w:delText>
        </w:r>
        <w:r>
          <w:br/>
        </w:r>
        <w:r>
          <w:rPr>
            <w:rStyle w:val="VerbatimChar"/>
          </w:rPr>
          <w:delText xml:space="preserve">              validation_res_file=validation_res_file)</w:delText>
        </w:r>
      </w:del>
    </w:p>
    <w:p w14:paraId="57F6DD68" w14:textId="77777777" w:rsidR="007E1261" w:rsidRDefault="00903677">
      <w:pPr>
        <w:pStyle w:val="FirstParagraph"/>
        <w:rPr>
          <w:del w:id="2744" w:author="Danis Pierre-Alain" w:date="2019-11-21T16:28:00Z"/>
        </w:rPr>
      </w:pPr>
      <w:del w:id="2745" w:author="Danis Pierre-Alain" w:date="2019-11-21T16:28:00Z">
        <w:r>
          <w:delText>Le dernier cas de test (</w:delText>
        </w:r>
        <w:r>
          <w:rPr>
            <w:rStyle w:val="VerbatimChar"/>
          </w:rPr>
          <w:delText>synthetic_case_par_given</w:delText>
        </w:r>
        <w:r>
          <w:delText>) est le cas où un fichier utilisateur des paramètres du modèle est donné en entrée. Les données sont dans le dossier :</w:delText>
        </w:r>
      </w:del>
    </w:p>
    <w:p w14:paraId="3498D073" w14:textId="77777777" w:rsidR="007E1261" w:rsidRDefault="00903677">
      <w:pPr>
        <w:numPr>
          <w:ilvl w:val="0"/>
          <w:numId w:val="48"/>
        </w:numPr>
        <w:rPr>
          <w:del w:id="2746" w:author="Danis Pierre-Alain" w:date="2019-11-21T16:28:00Z"/>
        </w:rPr>
      </w:pPr>
      <w:del w:id="2747" w:author="Danis Pierre-Alain" w:date="2019-11-21T16:28:00Z">
        <w:r>
          <w:delText>examples/synthetic_case_given : données journalières</w:delText>
        </w:r>
      </w:del>
    </w:p>
    <w:p w14:paraId="6581944E" w14:textId="77777777" w:rsidR="007E1261" w:rsidRDefault="00903677">
      <w:pPr>
        <w:pStyle w:val="FirstParagraph"/>
        <w:rPr>
          <w:del w:id="2748" w:author="Danis Pierre-Alain" w:date="2019-11-21T16:28:00Z"/>
        </w:rPr>
      </w:pPr>
      <w:del w:id="2749" w:author="Danis Pierre-Alain" w:date="2019-11-21T16:28:00Z">
        <w:r>
          <w:delText>Le modèle utilise donc les valeurs de paramètre (</w:delText>
        </w:r>
        <w:r>
          <w:rPr>
            <w:rStyle w:val="VerbatimChar"/>
          </w:rPr>
          <w:delText>par.txt</w:delText>
        </w:r>
        <w:r>
          <w:delText>) et les données météorologiques journalières (</w:delText>
        </w:r>
        <w:r>
          <w:rPr>
            <w:rStyle w:val="VerbatimChar"/>
          </w:rPr>
          <w:delText>meteo.txt</w:delText>
        </w:r>
        <w:r>
          <w:delText xml:space="preserve">). Le fichier </w:delText>
        </w:r>
        <w:r>
          <w:rPr>
            <w:rStyle w:val="VerbatimChar"/>
          </w:rPr>
          <w:delText>lake.txt</w:delText>
        </w:r>
        <w:r>
          <w:delText xml:space="preserve"> n’est pas nécessaire.</w:delText>
        </w:r>
      </w:del>
    </w:p>
    <w:p w14:paraId="37236DF2" w14:textId="77777777" w:rsidR="007E1261" w:rsidRDefault="00903677">
      <w:pPr>
        <w:pStyle w:val="Titre3"/>
        <w:rPr>
          <w:del w:id="2750" w:author="Danis Pierre-Alain" w:date="2019-11-21T16:28:00Z"/>
        </w:rPr>
      </w:pPr>
      <w:bookmarkStart w:id="2751" w:name="visualisation-des-résultats"/>
      <w:bookmarkEnd w:id="2751"/>
      <w:del w:id="2752" w:author="Danis Pierre-Alain" w:date="2019-11-21T16:28:00Z">
        <w:r>
          <w:delText>Visualisation des résultats</w:delText>
        </w:r>
        <w:r>
          <w:fldChar w:fldCharType="begin"/>
        </w:r>
        <w:r>
          <w:delInstrText xml:space="preserve"> HYPERLINK \l "plotting-of-results" \h </w:delInstrText>
        </w:r>
        <w:r>
          <w:fldChar w:fldCharType="separate"/>
        </w:r>
        <w:r>
          <w:rPr>
            <w:rStyle w:val="Lienhypertexte"/>
          </w:rPr>
          <w:delText>¶</w:delText>
        </w:r>
        <w:r>
          <w:rPr>
            <w:rStyle w:val="Lienhypertexte"/>
          </w:rPr>
          <w:fldChar w:fldCharType="end"/>
        </w:r>
      </w:del>
    </w:p>
    <w:p w14:paraId="653DAF2F" w14:textId="77777777" w:rsidR="007E1261" w:rsidRDefault="00903677">
      <w:pPr>
        <w:pStyle w:val="FirstParagraph"/>
        <w:rPr>
          <w:del w:id="2753" w:author="Danis Pierre-Alain" w:date="2019-11-21T16:28:00Z"/>
        </w:rPr>
      </w:pPr>
      <w:del w:id="2754" w:author="Danis Pierre-Alain" w:date="2019-11-21T16:28:00Z">
        <w:r>
          <w:delText xml:space="preserve">La fonction </w:delText>
        </w:r>
        <w:r>
          <w:rPr>
            <w:rStyle w:val="VerbatimChar"/>
          </w:rPr>
          <w:delText>plotlyoutput()</w:delText>
        </w:r>
        <w:r>
          <w:delText xml:space="preserve"> dans le script </w:delText>
        </w:r>
        <w:r>
          <w:rPr>
            <w:rStyle w:val="VerbatimChar"/>
          </w:rPr>
          <w:delText>plotly_functions.py</w:delText>
        </w:r>
        <w:r>
          <w:delText xml:space="preserve"> permet de visualiser les résultats des simulations ainsi que, le cas échéant, les valeurs des critères de validation (n, sd, r, me, mae et rmse) et les observations avec la formulation suivante :</w:delText>
        </w:r>
      </w:del>
    </w:p>
    <w:p w14:paraId="0A7688DA" w14:textId="77777777" w:rsidR="007E1261" w:rsidRDefault="00903677">
      <w:pPr>
        <w:pStyle w:val="SourceCode"/>
        <w:rPr>
          <w:del w:id="2755" w:author="Danis Pierre-Alain" w:date="2019-11-21T16:28:00Z"/>
        </w:rPr>
      </w:pPr>
      <w:del w:id="2756" w:author="Danis Pierre-Alain" w:date="2019-11-21T16:28:00Z">
        <w:r>
          <w:rPr>
            <w:rStyle w:val="VerbatimChar"/>
          </w:rPr>
          <w:delText>plotlyoutput(folder)</w:delText>
        </w:r>
      </w:del>
    </w:p>
    <w:p w14:paraId="006CC075" w14:textId="77777777" w:rsidR="007E1261" w:rsidRDefault="00903677">
      <w:pPr>
        <w:pStyle w:val="FirstParagraph"/>
        <w:rPr>
          <w:del w:id="2757" w:author="Danis Pierre-Alain" w:date="2019-11-21T16:28:00Z"/>
        </w:rPr>
      </w:pPr>
      <w:del w:id="2758" w:author="Danis Pierre-Alain" w:date="2019-11-21T16:28:00Z">
        <w:r>
          <w:delText>Les résultats sont alors présentés sous la forme d’un fichier html de ce type :</w:delText>
        </w:r>
      </w:del>
    </w:p>
    <w:p w14:paraId="671FF0E3" w14:textId="77777777" w:rsidR="007E1261" w:rsidRDefault="00903677">
      <w:pPr>
        <w:pStyle w:val="Compact"/>
        <w:rPr>
          <w:del w:id="2759" w:author="Danis Pierre-Alain" w:date="2019-11-21T16:28:00Z"/>
        </w:rPr>
      </w:pPr>
      <w:del w:id="2760" w:author="Danis Pierre-Alain" w:date="2019-11-21T16:28:00Z">
        <w:r>
          <w:rPr>
            <w:noProof/>
            <w:lang w:val="fr-FR" w:eastAsia="fr-FR"/>
          </w:rPr>
          <w:drawing>
            <wp:inline distT="0" distB="0" distL="0" distR="0" wp14:anchorId="4F6930FF" wp14:editId="11898799">
              <wp:extent cx="5334000" cy="2724024"/>
              <wp:effectExtent l="0" t="0" r="0" b="0"/>
              <wp:docPr id="5" name="Picture" descr="Example of figure created by the function ``plotlyoutput()``"/>
              <wp:cNvGraphicFramePr/>
              <a:graphic xmlns:a="http://schemas.openxmlformats.org/drawingml/2006/main">
                <a:graphicData uri="http://schemas.openxmlformats.org/drawingml/2006/picture">
                  <pic:pic xmlns:pic="http://schemas.openxmlformats.org/drawingml/2006/picture">
                    <pic:nvPicPr>
                      <pic:cNvPr id="0" name="Picture" descr="_images/plotlyoutput.png"/>
                      <pic:cNvPicPr>
                        <a:picLocks noChangeAspect="1" noChangeArrowheads="1"/>
                      </pic:cNvPicPr>
                    </pic:nvPicPr>
                    <pic:blipFill>
                      <a:blip r:embed="rId10"/>
                      <a:stretch>
                        <a:fillRect/>
                      </a:stretch>
                    </pic:blipFill>
                    <pic:spPr bwMode="auto">
                      <a:xfrm>
                        <a:off x="0" y="0"/>
                        <a:ext cx="5334000" cy="2724024"/>
                      </a:xfrm>
                      <a:prstGeom prst="rect">
                        <a:avLst/>
                      </a:prstGeom>
                      <a:noFill/>
                      <a:ln w="9525">
                        <a:noFill/>
                        <a:headEnd/>
                        <a:tailEnd/>
                      </a:ln>
                    </pic:spPr>
                  </pic:pic>
                </a:graphicData>
              </a:graphic>
            </wp:inline>
          </w:drawing>
        </w:r>
      </w:del>
    </w:p>
    <w:p w14:paraId="56AED208" w14:textId="77777777" w:rsidR="003B081E" w:rsidRPr="0072190D" w:rsidRDefault="0072190D">
      <w:pPr>
        <w:pStyle w:val="Titre3"/>
        <w:rPr>
          <w:moveTo w:id="2761" w:author="Danis Pierre-Alain" w:date="2019-11-21T16:28:00Z"/>
          <w:lang w:val="fr-FR"/>
          <w:rPrChange w:id="2762" w:author="Danis Pierre-Alain" w:date="2019-11-21T16:28:00Z">
            <w:rPr>
              <w:moveTo w:id="2763" w:author="Danis Pierre-Alain" w:date="2019-11-21T16:28:00Z"/>
            </w:rPr>
          </w:rPrChange>
        </w:rPr>
      </w:pPr>
      <w:moveToRangeStart w:id="2764" w:author="Danis Pierre-Alain" w:date="2019-11-21T16:28:00Z" w:name="move25246100"/>
      <w:moveTo w:id="2765" w:author="Danis Pierre-Alain" w:date="2019-11-21T16:28:00Z">
        <w:r w:rsidRPr="0072190D">
          <w:rPr>
            <w:lang w:val="fr-FR"/>
            <w:rPrChange w:id="2766" w:author="Danis Pierre-Alain" w:date="2019-11-21T16:28:00Z">
              <w:rPr/>
            </w:rPrChange>
          </w:rPr>
          <w:t>Données de sortie</w:t>
        </w:r>
        <w:r>
          <w:fldChar w:fldCharType="begin"/>
        </w:r>
        <w:r w:rsidRPr="0072190D">
          <w:rPr>
            <w:lang w:val="fr-FR"/>
            <w:rPrChange w:id="2767" w:author="Danis Pierre-Alain" w:date="2019-11-21T16:28:00Z">
              <w:rPr/>
            </w:rPrChange>
          </w:rPr>
          <w:instrText xml:space="preserve"> HYPERLINK \l "output-data" \h </w:instrText>
        </w:r>
        <w:r>
          <w:fldChar w:fldCharType="separate"/>
        </w:r>
        <w:r w:rsidRPr="0072190D">
          <w:rPr>
            <w:rStyle w:val="Lienhypertexte"/>
            <w:lang w:val="fr-FR"/>
            <w:rPrChange w:id="2768" w:author="Danis Pierre-Alain" w:date="2019-11-21T16:28:00Z">
              <w:rPr>
                <w:rStyle w:val="Lienhypertexte"/>
              </w:rPr>
            </w:rPrChange>
          </w:rPr>
          <w:t>¶</w:t>
        </w:r>
        <w:r>
          <w:rPr>
            <w:rStyle w:val="Lienhypertexte"/>
          </w:rPr>
          <w:fldChar w:fldCharType="end"/>
        </w:r>
      </w:moveTo>
    </w:p>
    <w:moveToRangeEnd w:id="2764"/>
    <w:p w14:paraId="0BBC7000" w14:textId="77777777" w:rsidR="003B081E" w:rsidRPr="0072190D" w:rsidRDefault="0072190D">
      <w:pPr>
        <w:pStyle w:val="FirstParagraph"/>
        <w:rPr>
          <w:moveTo w:id="2769" w:author="Danis Pierre-Alain" w:date="2019-11-21T16:28:00Z"/>
          <w:lang w:val="fr-FR"/>
          <w:rPrChange w:id="2770" w:author="Danis Pierre-Alain" w:date="2019-11-21T16:28:00Z">
            <w:rPr>
              <w:moveTo w:id="2771" w:author="Danis Pierre-Alain" w:date="2019-11-21T16:28:00Z"/>
            </w:rPr>
          </w:rPrChange>
        </w:rPr>
      </w:pPr>
      <w:ins w:id="2772" w:author="Danis Pierre-Alain" w:date="2019-11-21T16:28:00Z">
        <w:r w:rsidRPr="0072190D">
          <w:rPr>
            <w:lang w:val="fr-FR"/>
          </w:rPr>
          <w:t>Le modèle OKP produit deux</w:t>
        </w:r>
      </w:ins>
      <w:moveToRangeStart w:id="2773" w:author="Danis Pierre-Alain" w:date="2019-11-21T16:28:00Z" w:name="move25246101"/>
      <w:moveTo w:id="2774" w:author="Danis Pierre-Alain" w:date="2019-11-21T16:28:00Z">
        <w:r w:rsidRPr="0072190D">
          <w:rPr>
            <w:lang w:val="fr-FR"/>
            <w:rPrChange w:id="2775" w:author="Danis Pierre-Alain" w:date="2019-11-21T16:28:00Z">
              <w:rPr/>
            </w:rPrChange>
          </w:rPr>
          <w:t xml:space="preserve"> types de données de sortie :</w:t>
        </w:r>
      </w:moveTo>
    </w:p>
    <w:p w14:paraId="5721637A" w14:textId="77777777" w:rsidR="003B081E" w:rsidRPr="0072190D" w:rsidRDefault="0072190D">
      <w:pPr>
        <w:numPr>
          <w:ilvl w:val="0"/>
          <w:numId w:val="40"/>
        </w:numPr>
        <w:rPr>
          <w:moveTo w:id="2776" w:author="Danis Pierre-Alain" w:date="2019-11-21T16:28:00Z"/>
          <w:lang w:val="fr-FR"/>
          <w:rPrChange w:id="2777" w:author="Danis Pierre-Alain" w:date="2019-11-21T16:28:00Z">
            <w:rPr>
              <w:moveTo w:id="2778" w:author="Danis Pierre-Alain" w:date="2019-11-21T16:28:00Z"/>
            </w:rPr>
          </w:rPrChange>
        </w:rPr>
        <w:pPrChange w:id="2779" w:author="Danis Pierre-Alain" w:date="2019-11-21T16:28:00Z">
          <w:pPr>
            <w:numPr>
              <w:numId w:val="48"/>
            </w:numPr>
            <w:tabs>
              <w:tab w:val="num" w:pos="0"/>
            </w:tabs>
            <w:ind w:left="480" w:hanging="480"/>
          </w:pPr>
        </w:pPrChange>
      </w:pPr>
      <w:moveTo w:id="2780" w:author="Danis Pierre-Alain" w:date="2019-11-21T16:28:00Z">
        <w:r w:rsidRPr="0072190D">
          <w:rPr>
            <w:lang w:val="fr-FR"/>
            <w:rPrChange w:id="2781" w:author="Danis Pierre-Alain" w:date="2019-11-21T16:28:00Z">
              <w:rPr/>
            </w:rPrChange>
          </w:rPr>
          <w:t xml:space="preserve">simulations de température de l’eau, sauvegardées au fichier </w:t>
        </w:r>
        <w:proofErr w:type="spellStart"/>
        <w:r w:rsidRPr="0072190D">
          <w:rPr>
            <w:rStyle w:val="VerbatimChar"/>
            <w:lang w:val="fr-FR"/>
            <w:rPrChange w:id="2782" w:author="Danis Pierre-Alain" w:date="2019-11-21T16:28:00Z">
              <w:rPr>
                <w:rStyle w:val="VerbatimChar"/>
              </w:rPr>
            </w:rPrChange>
          </w:rPr>
          <w:t>output_file</w:t>
        </w:r>
        <w:proofErr w:type="spellEnd"/>
        <w:r w:rsidRPr="0072190D">
          <w:rPr>
            <w:lang w:val="fr-FR"/>
            <w:rPrChange w:id="2783" w:author="Danis Pierre-Alain" w:date="2019-11-21T16:28:00Z">
              <w:rPr/>
            </w:rPrChange>
          </w:rPr>
          <w:t>.</w:t>
        </w:r>
      </w:moveTo>
    </w:p>
    <w:p w14:paraId="36F210FE" w14:textId="77777777" w:rsidR="003B081E" w:rsidRPr="0072190D" w:rsidRDefault="0072190D">
      <w:pPr>
        <w:numPr>
          <w:ilvl w:val="0"/>
          <w:numId w:val="40"/>
        </w:numPr>
        <w:rPr>
          <w:moveTo w:id="2784" w:author="Danis Pierre-Alain" w:date="2019-11-21T16:28:00Z"/>
          <w:lang w:val="fr-FR"/>
          <w:rPrChange w:id="2785" w:author="Danis Pierre-Alain" w:date="2019-11-21T16:28:00Z">
            <w:rPr>
              <w:moveTo w:id="2786" w:author="Danis Pierre-Alain" w:date="2019-11-21T16:28:00Z"/>
            </w:rPr>
          </w:rPrChange>
        </w:rPr>
        <w:pPrChange w:id="2787" w:author="Danis Pierre-Alain" w:date="2019-11-21T16:28:00Z">
          <w:pPr>
            <w:numPr>
              <w:numId w:val="48"/>
            </w:numPr>
            <w:tabs>
              <w:tab w:val="num" w:pos="0"/>
            </w:tabs>
            <w:ind w:left="480" w:hanging="480"/>
          </w:pPr>
        </w:pPrChange>
      </w:pPr>
      <w:moveToRangeStart w:id="2788" w:author="Danis Pierre-Alain" w:date="2019-11-21T16:28:00Z" w:name="move25246102"/>
      <w:moveToRangeEnd w:id="2773"/>
      <w:moveTo w:id="2789" w:author="Danis Pierre-Alain" w:date="2019-11-21T16:28:00Z">
        <w:r w:rsidRPr="0072190D">
          <w:rPr>
            <w:lang w:val="fr-FR"/>
            <w:rPrChange w:id="2790" w:author="Danis Pierre-Alain" w:date="2019-11-21T16:28:00Z">
              <w:rPr/>
            </w:rPrChange>
          </w:rPr>
          <w:t xml:space="preserve">indicateurs de la performance des simulations (s’il y a des données de validation), sauvegardés dans le fichier </w:t>
        </w:r>
        <w:proofErr w:type="spellStart"/>
        <w:r w:rsidRPr="0072190D">
          <w:rPr>
            <w:rStyle w:val="VerbatimChar"/>
            <w:lang w:val="fr-FR"/>
            <w:rPrChange w:id="2791" w:author="Danis Pierre-Alain" w:date="2019-11-21T16:28:00Z">
              <w:rPr>
                <w:rStyle w:val="VerbatimChar"/>
              </w:rPr>
            </w:rPrChange>
          </w:rPr>
          <w:t>validation_res_file</w:t>
        </w:r>
        <w:proofErr w:type="spellEnd"/>
        <w:r w:rsidRPr="0072190D">
          <w:rPr>
            <w:lang w:val="fr-FR"/>
            <w:rPrChange w:id="2792" w:author="Danis Pierre-Alain" w:date="2019-11-21T16:28:00Z">
              <w:rPr/>
            </w:rPrChange>
          </w:rPr>
          <w:t>.</w:t>
        </w:r>
      </w:moveTo>
    </w:p>
    <w:p w14:paraId="7F82B9A9" w14:textId="77777777" w:rsidR="003B081E" w:rsidRPr="0072190D" w:rsidRDefault="0072190D">
      <w:pPr>
        <w:pStyle w:val="Titre4"/>
        <w:rPr>
          <w:moveTo w:id="2793" w:author="Danis Pierre-Alain" w:date="2019-11-21T16:28:00Z"/>
          <w:lang w:val="fr-FR"/>
          <w:rPrChange w:id="2794" w:author="Danis Pierre-Alain" w:date="2019-11-21T16:28:00Z">
            <w:rPr>
              <w:moveTo w:id="2795" w:author="Danis Pierre-Alain" w:date="2019-11-21T16:28:00Z"/>
            </w:rPr>
          </w:rPrChange>
        </w:rPr>
      </w:pPr>
      <w:bookmarkStart w:id="2796" w:name="fichier-output_file"/>
      <w:bookmarkEnd w:id="2796"/>
      <w:moveTo w:id="2797" w:author="Danis Pierre-Alain" w:date="2019-11-21T16:28:00Z">
        <w:r w:rsidRPr="0072190D">
          <w:rPr>
            <w:lang w:val="fr-FR"/>
            <w:rPrChange w:id="2798" w:author="Danis Pierre-Alain" w:date="2019-11-21T16:28:00Z">
              <w:rPr/>
            </w:rPrChange>
          </w:rPr>
          <w:t xml:space="preserve">Fichier </w:t>
        </w:r>
        <w:proofErr w:type="spellStart"/>
        <w:r w:rsidRPr="0072190D">
          <w:rPr>
            <w:rStyle w:val="VerbatimChar"/>
            <w:lang w:val="fr-FR"/>
            <w:rPrChange w:id="2799" w:author="Danis Pierre-Alain" w:date="2019-11-21T16:28:00Z">
              <w:rPr>
                <w:rStyle w:val="VerbatimChar"/>
              </w:rPr>
            </w:rPrChange>
          </w:rPr>
          <w:t>output_file</w:t>
        </w:r>
        <w:proofErr w:type="spellEnd"/>
        <w:r>
          <w:fldChar w:fldCharType="begin"/>
        </w:r>
        <w:r w:rsidRPr="0072190D">
          <w:rPr>
            <w:lang w:val="fr-FR"/>
            <w:rPrChange w:id="2800" w:author="Danis Pierre-Alain" w:date="2019-11-21T16:28:00Z">
              <w:rPr/>
            </w:rPrChange>
          </w:rPr>
          <w:instrText xml:space="preserve"> HYPERLINK \l "file-output-file" \h </w:instrText>
        </w:r>
        <w:r>
          <w:fldChar w:fldCharType="separate"/>
        </w:r>
        <w:r w:rsidRPr="0072190D">
          <w:rPr>
            <w:rStyle w:val="Lienhypertexte"/>
            <w:lang w:val="fr-FR"/>
            <w:rPrChange w:id="2801" w:author="Danis Pierre-Alain" w:date="2019-11-21T16:28:00Z">
              <w:rPr>
                <w:rStyle w:val="Lienhypertexte"/>
              </w:rPr>
            </w:rPrChange>
          </w:rPr>
          <w:t>¶</w:t>
        </w:r>
        <w:r>
          <w:rPr>
            <w:rStyle w:val="Lienhypertexte"/>
          </w:rPr>
          <w:fldChar w:fldCharType="end"/>
        </w:r>
      </w:moveTo>
    </w:p>
    <w:p w14:paraId="55197CFB" w14:textId="77777777" w:rsidR="003B081E" w:rsidRPr="0072190D" w:rsidRDefault="0072190D">
      <w:pPr>
        <w:pStyle w:val="FirstParagraph"/>
        <w:rPr>
          <w:moveTo w:id="2802" w:author="Danis Pierre-Alain" w:date="2019-11-21T16:28:00Z"/>
          <w:lang w:val="fr-FR"/>
          <w:rPrChange w:id="2803" w:author="Danis Pierre-Alain" w:date="2019-11-21T16:28:00Z">
            <w:rPr>
              <w:moveTo w:id="2804" w:author="Danis Pierre-Alain" w:date="2019-11-21T16:28:00Z"/>
            </w:rPr>
          </w:rPrChange>
        </w:rPr>
      </w:pPr>
      <w:moveTo w:id="2805" w:author="Danis Pierre-Alain" w:date="2019-11-21T16:28:00Z">
        <w:r w:rsidRPr="0072190D">
          <w:rPr>
            <w:lang w:val="fr-FR"/>
            <w:rPrChange w:id="2806" w:author="Danis Pierre-Alain" w:date="2019-11-21T16:28:00Z">
              <w:rPr/>
            </w:rPrChange>
          </w:rPr>
          <w:t>Fichier de sortie principale. Il contient la température simulée de l’épilimnion et de l’hypolimnion avec la périodicité de sortie sollicitée.</w:t>
        </w:r>
      </w:moveTo>
    </w:p>
    <w:p w14:paraId="4DDC9B4D" w14:textId="77777777" w:rsidR="003B081E" w:rsidRPr="0072190D" w:rsidRDefault="0072190D">
      <w:pPr>
        <w:pStyle w:val="Corpsdetexte"/>
        <w:rPr>
          <w:moveTo w:id="2807" w:author="Danis Pierre-Alain" w:date="2019-11-21T16:28:00Z"/>
          <w:lang w:val="fr-FR"/>
          <w:rPrChange w:id="2808" w:author="Danis Pierre-Alain" w:date="2019-11-21T16:28:00Z">
            <w:rPr>
              <w:moveTo w:id="2809" w:author="Danis Pierre-Alain" w:date="2019-11-21T16:28:00Z"/>
            </w:rPr>
          </w:rPrChange>
        </w:rPr>
      </w:pPr>
      <w:moveTo w:id="2810" w:author="Danis Pierre-Alain" w:date="2019-11-21T16:28:00Z">
        <w:r w:rsidRPr="0072190D">
          <w:rPr>
            <w:lang w:val="fr-FR"/>
            <w:rPrChange w:id="2811" w:author="Danis Pierre-Alain" w:date="2019-11-21T16:28:00Z">
              <w:rPr/>
            </w:rPrChange>
          </w:rPr>
          <w:t>Le fichier est organisé en trois colonnes séparées par espaces vides :</w:t>
        </w:r>
      </w:moveTo>
    </w:p>
    <w:p w14:paraId="233EA4F4" w14:textId="77777777" w:rsidR="003B081E" w:rsidRPr="0072190D" w:rsidRDefault="0072190D">
      <w:pPr>
        <w:numPr>
          <w:ilvl w:val="0"/>
          <w:numId w:val="41"/>
        </w:numPr>
        <w:rPr>
          <w:moveTo w:id="2812" w:author="Danis Pierre-Alain" w:date="2019-11-21T16:28:00Z"/>
          <w:lang w:val="fr-FR"/>
          <w:rPrChange w:id="2813" w:author="Danis Pierre-Alain" w:date="2019-11-21T16:28:00Z">
            <w:rPr>
              <w:moveTo w:id="2814" w:author="Danis Pierre-Alain" w:date="2019-11-21T16:28:00Z"/>
            </w:rPr>
          </w:rPrChange>
        </w:rPr>
        <w:pPrChange w:id="2815" w:author="Danis Pierre-Alain" w:date="2019-11-21T16:28:00Z">
          <w:pPr>
            <w:numPr>
              <w:numId w:val="48"/>
            </w:numPr>
            <w:tabs>
              <w:tab w:val="num" w:pos="0"/>
            </w:tabs>
            <w:ind w:left="480" w:hanging="480"/>
          </w:pPr>
        </w:pPrChange>
      </w:pPr>
      <w:moveTo w:id="2816" w:author="Danis Pierre-Alain" w:date="2019-11-21T16:28:00Z">
        <w:r w:rsidRPr="0072190D">
          <w:rPr>
            <w:lang w:val="fr-FR"/>
            <w:rPrChange w:id="2817" w:author="Danis Pierre-Alain" w:date="2019-11-21T16:28:00Z">
              <w:rPr/>
            </w:rPrChange>
          </w:rPr>
          <w:t>date : date avec le format “</w:t>
        </w:r>
        <w:proofErr w:type="spellStart"/>
        <w:r w:rsidRPr="0072190D">
          <w:rPr>
            <w:lang w:val="fr-FR"/>
            <w:rPrChange w:id="2818" w:author="Danis Pierre-Alain" w:date="2019-11-21T16:28:00Z">
              <w:rPr/>
            </w:rPrChange>
          </w:rPr>
          <w:t>aaaa</w:t>
        </w:r>
        <w:proofErr w:type="spellEnd"/>
        <w:r w:rsidRPr="0072190D">
          <w:rPr>
            <w:lang w:val="fr-FR"/>
            <w:rPrChange w:id="2819" w:author="Danis Pierre-Alain" w:date="2019-11-21T16:28:00Z">
              <w:rPr/>
            </w:rPrChange>
          </w:rPr>
          <w:t>-mm-</w:t>
        </w:r>
        <w:proofErr w:type="spellStart"/>
        <w:r w:rsidRPr="0072190D">
          <w:rPr>
            <w:lang w:val="fr-FR"/>
            <w:rPrChange w:id="2820" w:author="Danis Pierre-Alain" w:date="2019-11-21T16:28:00Z">
              <w:rPr/>
            </w:rPrChange>
          </w:rPr>
          <w:t>jj</w:t>
        </w:r>
        <w:proofErr w:type="spellEnd"/>
        <w:r w:rsidRPr="0072190D">
          <w:rPr>
            <w:lang w:val="fr-FR"/>
            <w:rPrChange w:id="2821" w:author="Danis Pierre-Alain" w:date="2019-11-21T16:28:00Z">
              <w:rPr/>
            </w:rPrChange>
          </w:rPr>
          <w:t>”.</w:t>
        </w:r>
      </w:moveTo>
    </w:p>
    <w:p w14:paraId="354ADF29" w14:textId="77777777" w:rsidR="003B081E" w:rsidRPr="0072190D" w:rsidRDefault="0072190D">
      <w:pPr>
        <w:numPr>
          <w:ilvl w:val="0"/>
          <w:numId w:val="41"/>
        </w:numPr>
        <w:rPr>
          <w:moveTo w:id="2822" w:author="Danis Pierre-Alain" w:date="2019-11-21T16:28:00Z"/>
          <w:lang w:val="fr-FR"/>
          <w:rPrChange w:id="2823" w:author="Danis Pierre-Alain" w:date="2019-11-21T16:28:00Z">
            <w:rPr>
              <w:moveTo w:id="2824" w:author="Danis Pierre-Alain" w:date="2019-11-21T16:28:00Z"/>
            </w:rPr>
          </w:rPrChange>
        </w:rPr>
        <w:pPrChange w:id="2825" w:author="Danis Pierre-Alain" w:date="2019-11-21T16:28:00Z">
          <w:pPr>
            <w:numPr>
              <w:numId w:val="48"/>
            </w:numPr>
            <w:tabs>
              <w:tab w:val="num" w:pos="0"/>
            </w:tabs>
            <w:ind w:left="480" w:hanging="480"/>
          </w:pPr>
        </w:pPrChange>
      </w:pPr>
      <w:proofErr w:type="spellStart"/>
      <w:moveTo w:id="2826" w:author="Danis Pierre-Alain" w:date="2019-11-21T16:28:00Z">
        <w:r w:rsidRPr="0072190D">
          <w:rPr>
            <w:lang w:val="fr-FR"/>
            <w:rPrChange w:id="2827" w:author="Danis Pierre-Alain" w:date="2019-11-21T16:28:00Z">
              <w:rPr/>
            </w:rPrChange>
          </w:rPr>
          <w:t>tepi</w:t>
        </w:r>
        <w:proofErr w:type="spellEnd"/>
        <w:r w:rsidRPr="0072190D">
          <w:rPr>
            <w:lang w:val="fr-FR"/>
            <w:rPrChange w:id="2828" w:author="Danis Pierre-Alain" w:date="2019-11-21T16:28:00Z">
              <w:rPr/>
            </w:rPrChange>
          </w:rPr>
          <w:t xml:space="preserve"> : température de l’épilimnion (ºC).</w:t>
        </w:r>
      </w:moveTo>
    </w:p>
    <w:p w14:paraId="145FFC6B" w14:textId="77777777" w:rsidR="003B081E" w:rsidRPr="0072190D" w:rsidRDefault="0072190D">
      <w:pPr>
        <w:numPr>
          <w:ilvl w:val="0"/>
          <w:numId w:val="41"/>
        </w:numPr>
        <w:rPr>
          <w:moveTo w:id="2829" w:author="Danis Pierre-Alain" w:date="2019-11-21T16:28:00Z"/>
          <w:lang w:val="fr-FR"/>
          <w:rPrChange w:id="2830" w:author="Danis Pierre-Alain" w:date="2019-11-21T16:28:00Z">
            <w:rPr>
              <w:moveTo w:id="2831" w:author="Danis Pierre-Alain" w:date="2019-11-21T16:28:00Z"/>
            </w:rPr>
          </w:rPrChange>
        </w:rPr>
        <w:pPrChange w:id="2832" w:author="Danis Pierre-Alain" w:date="2019-11-21T16:28:00Z">
          <w:pPr>
            <w:numPr>
              <w:numId w:val="48"/>
            </w:numPr>
            <w:tabs>
              <w:tab w:val="num" w:pos="0"/>
            </w:tabs>
            <w:ind w:left="480" w:hanging="480"/>
          </w:pPr>
        </w:pPrChange>
      </w:pPr>
      <w:proofErr w:type="spellStart"/>
      <w:moveTo w:id="2833" w:author="Danis Pierre-Alain" w:date="2019-11-21T16:28:00Z">
        <w:r w:rsidRPr="0072190D">
          <w:rPr>
            <w:lang w:val="fr-FR"/>
            <w:rPrChange w:id="2834" w:author="Danis Pierre-Alain" w:date="2019-11-21T16:28:00Z">
              <w:rPr/>
            </w:rPrChange>
          </w:rPr>
          <w:t>thyp</w:t>
        </w:r>
        <w:proofErr w:type="spellEnd"/>
        <w:r w:rsidRPr="0072190D">
          <w:rPr>
            <w:lang w:val="fr-FR"/>
            <w:rPrChange w:id="2835" w:author="Danis Pierre-Alain" w:date="2019-11-21T16:28:00Z">
              <w:rPr/>
            </w:rPrChange>
          </w:rPr>
          <w:t xml:space="preserve"> : température de l’hypolimnion (ºC).</w:t>
        </w:r>
      </w:moveTo>
    </w:p>
    <w:p w14:paraId="41634427" w14:textId="77777777" w:rsidR="003B081E" w:rsidRPr="0072190D" w:rsidRDefault="0072190D">
      <w:pPr>
        <w:pStyle w:val="SourceCode"/>
        <w:rPr>
          <w:moveTo w:id="2836" w:author="Danis Pierre-Alain" w:date="2019-11-21T16:28:00Z"/>
          <w:lang w:val="fr-FR"/>
          <w:rPrChange w:id="2837" w:author="Danis Pierre-Alain" w:date="2019-11-21T16:28:00Z">
            <w:rPr>
              <w:moveTo w:id="2838" w:author="Danis Pierre-Alain" w:date="2019-11-21T16:28:00Z"/>
            </w:rPr>
          </w:rPrChange>
        </w:rPr>
      </w:pPr>
      <w:proofErr w:type="gramStart"/>
      <w:moveTo w:id="2839" w:author="Danis Pierre-Alain" w:date="2019-11-21T16:28:00Z">
        <w:r w:rsidRPr="0072190D">
          <w:rPr>
            <w:rStyle w:val="VerbatimChar"/>
            <w:lang w:val="fr-FR"/>
            <w:rPrChange w:id="2840" w:author="Danis Pierre-Alain" w:date="2019-11-21T16:28:00Z">
              <w:rPr>
                <w:rStyle w:val="VerbatimChar"/>
              </w:rPr>
            </w:rPrChange>
          </w:rPr>
          <w:t>date</w:t>
        </w:r>
        <w:proofErr w:type="gramEnd"/>
        <w:r w:rsidRPr="0072190D">
          <w:rPr>
            <w:rStyle w:val="VerbatimChar"/>
            <w:lang w:val="fr-FR"/>
            <w:rPrChange w:id="2841" w:author="Danis Pierre-Alain" w:date="2019-11-21T16:28:00Z">
              <w:rPr>
                <w:rStyle w:val="VerbatimChar"/>
              </w:rPr>
            </w:rPrChange>
          </w:rPr>
          <w:t xml:space="preserve"> </w:t>
        </w:r>
        <w:proofErr w:type="spellStart"/>
        <w:r w:rsidRPr="0072190D">
          <w:rPr>
            <w:rStyle w:val="VerbatimChar"/>
            <w:lang w:val="fr-FR"/>
            <w:rPrChange w:id="2842" w:author="Danis Pierre-Alain" w:date="2019-11-21T16:28:00Z">
              <w:rPr>
                <w:rStyle w:val="VerbatimChar"/>
              </w:rPr>
            </w:rPrChange>
          </w:rPr>
          <w:t>tepi</w:t>
        </w:r>
        <w:proofErr w:type="spellEnd"/>
        <w:r w:rsidRPr="0072190D">
          <w:rPr>
            <w:rStyle w:val="VerbatimChar"/>
            <w:lang w:val="fr-FR"/>
            <w:rPrChange w:id="2843" w:author="Danis Pierre-Alain" w:date="2019-11-21T16:28:00Z">
              <w:rPr>
                <w:rStyle w:val="VerbatimChar"/>
              </w:rPr>
            </w:rPrChange>
          </w:rPr>
          <w:t xml:space="preserve"> </w:t>
        </w:r>
        <w:proofErr w:type="spellStart"/>
        <w:r w:rsidRPr="0072190D">
          <w:rPr>
            <w:rStyle w:val="VerbatimChar"/>
            <w:lang w:val="fr-FR"/>
            <w:rPrChange w:id="2844" w:author="Danis Pierre-Alain" w:date="2019-11-21T16:28:00Z">
              <w:rPr>
                <w:rStyle w:val="VerbatimChar"/>
              </w:rPr>
            </w:rPrChange>
          </w:rPr>
          <w:t>thyp</w:t>
        </w:r>
        <w:proofErr w:type="spellEnd"/>
        <w:r w:rsidRPr="0072190D">
          <w:rPr>
            <w:lang w:val="fr-FR"/>
            <w:rPrChange w:id="2845" w:author="Danis Pierre-Alain" w:date="2019-11-21T16:28:00Z">
              <w:rPr/>
            </w:rPrChange>
          </w:rPr>
          <w:br/>
        </w:r>
        <w:r w:rsidRPr="0072190D">
          <w:rPr>
            <w:rStyle w:val="VerbatimChar"/>
            <w:lang w:val="fr-FR"/>
            <w:rPrChange w:id="2846" w:author="Danis Pierre-Alain" w:date="2019-11-21T16:28:00Z">
              <w:rPr>
                <w:rStyle w:val="VerbatimChar"/>
              </w:rPr>
            </w:rPrChange>
          </w:rPr>
          <w:t>2015-01-01 0.7736048264277242 4.0</w:t>
        </w:r>
        <w:r w:rsidRPr="0072190D">
          <w:rPr>
            <w:lang w:val="fr-FR"/>
            <w:rPrChange w:id="2847" w:author="Danis Pierre-Alain" w:date="2019-11-21T16:28:00Z">
              <w:rPr/>
            </w:rPrChange>
          </w:rPr>
          <w:br/>
        </w:r>
        <w:r w:rsidRPr="0072190D">
          <w:rPr>
            <w:rStyle w:val="VerbatimChar"/>
            <w:lang w:val="fr-FR"/>
            <w:rPrChange w:id="2848" w:author="Danis Pierre-Alain" w:date="2019-11-21T16:28:00Z">
              <w:rPr>
                <w:rStyle w:val="VerbatimChar"/>
              </w:rPr>
            </w:rPrChange>
          </w:rPr>
          <w:t>2015-01-02 0.8253707698690544 4.001647106544848</w:t>
        </w:r>
        <w:r w:rsidRPr="0072190D">
          <w:rPr>
            <w:lang w:val="fr-FR"/>
            <w:rPrChange w:id="2849" w:author="Danis Pierre-Alain" w:date="2019-11-21T16:28:00Z">
              <w:rPr/>
            </w:rPrChange>
          </w:rPr>
          <w:br/>
        </w:r>
        <w:r w:rsidRPr="0072190D">
          <w:rPr>
            <w:rStyle w:val="VerbatimChar"/>
            <w:lang w:val="fr-FR"/>
            <w:rPrChange w:id="2850" w:author="Danis Pierre-Alain" w:date="2019-11-21T16:28:00Z">
              <w:rPr>
                <w:rStyle w:val="VerbatimChar"/>
              </w:rPr>
            </w:rPrChange>
          </w:rPr>
          <w:t>2015-01-03 0.780854030568508 4.001663640357946</w:t>
        </w:r>
        <w:r w:rsidRPr="0072190D">
          <w:rPr>
            <w:lang w:val="fr-FR"/>
            <w:rPrChange w:id="2851" w:author="Danis Pierre-Alain" w:date="2019-11-21T16:28:00Z">
              <w:rPr/>
            </w:rPrChange>
          </w:rPr>
          <w:br/>
        </w:r>
        <w:r w:rsidRPr="0072190D">
          <w:rPr>
            <w:rStyle w:val="VerbatimChar"/>
            <w:lang w:val="fr-FR"/>
            <w:rPrChange w:id="2852" w:author="Danis Pierre-Alain" w:date="2019-11-21T16:28:00Z">
              <w:rPr>
                <w:rStyle w:val="VerbatimChar"/>
              </w:rPr>
            </w:rPrChange>
          </w:rPr>
          <w:t>2015-01-04 0.5561293109277756 4.0</w:t>
        </w:r>
        <w:r w:rsidRPr="0072190D">
          <w:rPr>
            <w:lang w:val="fr-FR"/>
            <w:rPrChange w:id="2853" w:author="Danis Pierre-Alain" w:date="2019-11-21T16:28:00Z">
              <w:rPr/>
            </w:rPrChange>
          </w:rPr>
          <w:br/>
        </w:r>
        <w:r w:rsidRPr="0072190D">
          <w:rPr>
            <w:rStyle w:val="VerbatimChar"/>
            <w:lang w:val="fr-FR"/>
            <w:rPrChange w:id="2854" w:author="Danis Pierre-Alain" w:date="2019-11-21T16:28:00Z">
              <w:rPr>
                <w:rStyle w:val="VerbatimChar"/>
              </w:rPr>
            </w:rPrChange>
          </w:rPr>
          <w:t>2015-01-05 0.31121842955433243 4.0</w:t>
        </w:r>
        <w:r w:rsidRPr="0072190D">
          <w:rPr>
            <w:lang w:val="fr-FR"/>
            <w:rPrChange w:id="2855" w:author="Danis Pierre-Alain" w:date="2019-11-21T16:28:00Z">
              <w:rPr/>
            </w:rPrChange>
          </w:rPr>
          <w:br/>
        </w:r>
        <w:r w:rsidRPr="0072190D">
          <w:rPr>
            <w:rStyle w:val="VerbatimChar"/>
            <w:lang w:val="fr-FR"/>
            <w:rPrChange w:id="2856" w:author="Danis Pierre-Alain" w:date="2019-11-21T16:28:00Z">
              <w:rPr>
                <w:rStyle w:val="VerbatimChar"/>
              </w:rPr>
            </w:rPrChange>
          </w:rPr>
          <w:t>2015-01-06 0.06755075725464099 4.0</w:t>
        </w:r>
        <w:r w:rsidRPr="0072190D">
          <w:rPr>
            <w:lang w:val="fr-FR"/>
            <w:rPrChange w:id="2857" w:author="Danis Pierre-Alain" w:date="2019-11-21T16:28:00Z">
              <w:rPr/>
            </w:rPrChange>
          </w:rPr>
          <w:br/>
        </w:r>
        <w:r w:rsidRPr="0072190D">
          <w:rPr>
            <w:rStyle w:val="VerbatimChar"/>
            <w:lang w:val="fr-FR"/>
            <w:rPrChange w:id="2858" w:author="Danis Pierre-Alain" w:date="2019-11-21T16:28:00Z">
              <w:rPr>
                <w:rStyle w:val="VerbatimChar"/>
              </w:rPr>
            </w:rPrChange>
          </w:rPr>
          <w:t>2015-01-07 0.0 4.0</w:t>
        </w:r>
        <w:r w:rsidRPr="0072190D">
          <w:rPr>
            <w:lang w:val="fr-FR"/>
            <w:rPrChange w:id="2859" w:author="Danis Pierre-Alain" w:date="2019-11-21T16:28:00Z">
              <w:rPr/>
            </w:rPrChange>
          </w:rPr>
          <w:br/>
        </w:r>
        <w:r w:rsidRPr="0072190D">
          <w:rPr>
            <w:rStyle w:val="VerbatimChar"/>
            <w:lang w:val="fr-FR"/>
            <w:rPrChange w:id="2860" w:author="Danis Pierre-Alain" w:date="2019-11-21T16:28:00Z">
              <w:rPr>
                <w:rStyle w:val="VerbatimChar"/>
              </w:rPr>
            </w:rPrChange>
          </w:rPr>
          <w:t>2015-01-08 0.0 4.0</w:t>
        </w:r>
        <w:r w:rsidRPr="0072190D">
          <w:rPr>
            <w:lang w:val="fr-FR"/>
            <w:rPrChange w:id="2861" w:author="Danis Pierre-Alain" w:date="2019-11-21T16:28:00Z">
              <w:rPr/>
            </w:rPrChange>
          </w:rPr>
          <w:br/>
        </w:r>
        <w:r w:rsidRPr="0072190D">
          <w:rPr>
            <w:rStyle w:val="VerbatimChar"/>
            <w:lang w:val="fr-FR"/>
            <w:rPrChange w:id="2862" w:author="Danis Pierre-Alain" w:date="2019-11-21T16:28:00Z">
              <w:rPr>
                <w:rStyle w:val="VerbatimChar"/>
              </w:rPr>
            </w:rPrChange>
          </w:rPr>
          <w:t>2015-01-09 0.0 4.0</w:t>
        </w:r>
        <w:r w:rsidRPr="0072190D">
          <w:rPr>
            <w:lang w:val="fr-FR"/>
            <w:rPrChange w:id="2863" w:author="Danis Pierre-Alain" w:date="2019-11-21T16:28:00Z">
              <w:rPr/>
            </w:rPrChange>
          </w:rPr>
          <w:br/>
        </w:r>
        <w:r w:rsidRPr="0072190D">
          <w:rPr>
            <w:rStyle w:val="VerbatimChar"/>
            <w:lang w:val="fr-FR"/>
            <w:rPrChange w:id="2864" w:author="Danis Pierre-Alain" w:date="2019-11-21T16:28:00Z">
              <w:rPr>
                <w:rStyle w:val="VerbatimChar"/>
              </w:rPr>
            </w:rPrChange>
          </w:rPr>
          <w:t>...</w:t>
        </w:r>
      </w:moveTo>
    </w:p>
    <w:p w14:paraId="183A5740" w14:textId="77777777" w:rsidR="003B081E" w:rsidRPr="0072190D" w:rsidRDefault="0072190D">
      <w:pPr>
        <w:pStyle w:val="Titre4"/>
        <w:rPr>
          <w:moveTo w:id="2865" w:author="Danis Pierre-Alain" w:date="2019-11-21T16:28:00Z"/>
          <w:lang w:val="fr-FR"/>
          <w:rPrChange w:id="2866" w:author="Danis Pierre-Alain" w:date="2019-11-21T16:28:00Z">
            <w:rPr>
              <w:moveTo w:id="2867" w:author="Danis Pierre-Alain" w:date="2019-11-21T16:28:00Z"/>
            </w:rPr>
          </w:rPrChange>
        </w:rPr>
      </w:pPr>
      <w:bookmarkStart w:id="2868" w:name="fichier-validation_res_file"/>
      <w:bookmarkEnd w:id="2868"/>
      <w:moveTo w:id="2869" w:author="Danis Pierre-Alain" w:date="2019-11-21T16:28:00Z">
        <w:r w:rsidRPr="0072190D">
          <w:rPr>
            <w:lang w:val="fr-FR"/>
            <w:rPrChange w:id="2870" w:author="Danis Pierre-Alain" w:date="2019-11-21T16:28:00Z">
              <w:rPr/>
            </w:rPrChange>
          </w:rPr>
          <w:t xml:space="preserve">Fichier </w:t>
        </w:r>
        <w:proofErr w:type="spellStart"/>
        <w:r w:rsidRPr="0072190D">
          <w:rPr>
            <w:rStyle w:val="VerbatimChar"/>
            <w:lang w:val="fr-FR"/>
            <w:rPrChange w:id="2871" w:author="Danis Pierre-Alain" w:date="2019-11-21T16:28:00Z">
              <w:rPr>
                <w:rStyle w:val="VerbatimChar"/>
              </w:rPr>
            </w:rPrChange>
          </w:rPr>
          <w:t>validation_res_file</w:t>
        </w:r>
        <w:proofErr w:type="spellEnd"/>
        <w:r>
          <w:fldChar w:fldCharType="begin"/>
        </w:r>
        <w:r w:rsidRPr="0072190D">
          <w:rPr>
            <w:lang w:val="fr-FR"/>
            <w:rPrChange w:id="2872" w:author="Danis Pierre-Alain" w:date="2019-11-21T16:28:00Z">
              <w:rPr/>
            </w:rPrChange>
          </w:rPr>
          <w:instrText xml:space="preserve"> HYPERLINK \l "file-validation-res-file" \h </w:instrText>
        </w:r>
        <w:r>
          <w:fldChar w:fldCharType="separate"/>
        </w:r>
        <w:r w:rsidRPr="0072190D">
          <w:rPr>
            <w:rStyle w:val="Lienhypertexte"/>
            <w:lang w:val="fr-FR"/>
            <w:rPrChange w:id="2873" w:author="Danis Pierre-Alain" w:date="2019-11-21T16:28:00Z">
              <w:rPr>
                <w:rStyle w:val="Lienhypertexte"/>
              </w:rPr>
            </w:rPrChange>
          </w:rPr>
          <w:t>¶</w:t>
        </w:r>
        <w:r>
          <w:rPr>
            <w:rStyle w:val="Lienhypertexte"/>
          </w:rPr>
          <w:fldChar w:fldCharType="end"/>
        </w:r>
      </w:moveTo>
    </w:p>
    <w:p w14:paraId="1131E5E1" w14:textId="77777777" w:rsidR="003B081E" w:rsidRPr="0072190D" w:rsidRDefault="0072190D">
      <w:pPr>
        <w:pStyle w:val="FirstParagraph"/>
        <w:rPr>
          <w:moveTo w:id="2874" w:author="Danis Pierre-Alain" w:date="2019-11-21T16:28:00Z"/>
          <w:lang w:val="fr-FR"/>
          <w:rPrChange w:id="2875" w:author="Danis Pierre-Alain" w:date="2019-11-21T16:28:00Z">
            <w:rPr>
              <w:moveTo w:id="2876" w:author="Danis Pierre-Alain" w:date="2019-11-21T16:28:00Z"/>
            </w:rPr>
          </w:rPrChange>
        </w:rPr>
      </w:pPr>
      <w:moveTo w:id="2877" w:author="Danis Pierre-Alain" w:date="2019-11-21T16:28:00Z">
        <w:r w:rsidRPr="0072190D">
          <w:rPr>
            <w:lang w:val="fr-FR"/>
            <w:rPrChange w:id="2878" w:author="Danis Pierre-Alain" w:date="2019-11-21T16:28:00Z">
              <w:rPr/>
            </w:rPrChange>
          </w:rPr>
          <w:t xml:space="preserve">Fichier de sortie optionnel. Il contient statistiques de la simulation, calculées si </w:t>
        </w:r>
        <w:proofErr w:type="spellStart"/>
        <w:r w:rsidRPr="0072190D">
          <w:rPr>
            <w:rStyle w:val="VerbatimChar"/>
            <w:lang w:val="fr-FR"/>
            <w:rPrChange w:id="2879" w:author="Danis Pierre-Alain" w:date="2019-11-21T16:28:00Z">
              <w:rPr>
                <w:rStyle w:val="VerbatimChar"/>
              </w:rPr>
            </w:rPrChange>
          </w:rPr>
          <w:t>validation_data_file</w:t>
        </w:r>
        <w:proofErr w:type="spellEnd"/>
        <w:r w:rsidRPr="0072190D">
          <w:rPr>
            <w:lang w:val="fr-FR"/>
            <w:rPrChange w:id="2880" w:author="Danis Pierre-Alain" w:date="2019-11-21T16:28:00Z">
              <w:rPr/>
            </w:rPrChange>
          </w:rPr>
          <w:t xml:space="preserve"> et </w:t>
        </w:r>
        <w:proofErr w:type="spellStart"/>
        <w:r w:rsidRPr="0072190D">
          <w:rPr>
            <w:rStyle w:val="VerbatimChar"/>
            <w:lang w:val="fr-FR"/>
            <w:rPrChange w:id="2881" w:author="Danis Pierre-Alain" w:date="2019-11-21T16:28:00Z">
              <w:rPr>
                <w:rStyle w:val="VerbatimChar"/>
              </w:rPr>
            </w:rPrChange>
          </w:rPr>
          <w:t>validation_res_file</w:t>
        </w:r>
        <w:proofErr w:type="spellEnd"/>
        <w:r w:rsidRPr="0072190D">
          <w:rPr>
            <w:lang w:val="fr-FR"/>
            <w:rPrChange w:id="2882" w:author="Danis Pierre-Alain" w:date="2019-11-21T16:28:00Z">
              <w:rPr/>
            </w:rPrChange>
          </w:rPr>
          <w:t xml:space="preserve"> sont définis.</w:t>
        </w:r>
      </w:moveTo>
    </w:p>
    <w:p w14:paraId="424CA1FC" w14:textId="77777777" w:rsidR="003B081E" w:rsidRPr="0072190D" w:rsidRDefault="0072190D">
      <w:pPr>
        <w:pStyle w:val="Corpsdetexte"/>
        <w:rPr>
          <w:moveTo w:id="2883" w:author="Danis Pierre-Alain" w:date="2019-11-21T16:28:00Z"/>
          <w:lang w:val="fr-FR"/>
          <w:rPrChange w:id="2884" w:author="Danis Pierre-Alain" w:date="2019-11-21T16:28:00Z">
            <w:rPr>
              <w:moveTo w:id="2885" w:author="Danis Pierre-Alain" w:date="2019-11-21T16:28:00Z"/>
            </w:rPr>
          </w:rPrChange>
        </w:rPr>
      </w:pPr>
      <w:moveTo w:id="2886" w:author="Danis Pierre-Alain" w:date="2019-11-21T16:28:00Z">
        <w:r w:rsidRPr="0072190D">
          <w:rPr>
            <w:lang w:val="fr-FR"/>
            <w:rPrChange w:id="2887" w:author="Danis Pierre-Alain" w:date="2019-11-21T16:28:00Z">
              <w:rPr/>
            </w:rPrChange>
          </w:rPr>
          <w:t>Le fichier est organisé en six colonnes séparées par espaces vides :</w:t>
        </w:r>
      </w:moveTo>
    </w:p>
    <w:p w14:paraId="10EF11B3" w14:textId="77777777" w:rsidR="003B081E" w:rsidRDefault="0072190D">
      <w:pPr>
        <w:numPr>
          <w:ilvl w:val="0"/>
          <w:numId w:val="42"/>
        </w:numPr>
        <w:rPr>
          <w:moveTo w:id="2888" w:author="Danis Pierre-Alain" w:date="2019-11-21T16:28:00Z"/>
        </w:rPr>
        <w:pPrChange w:id="2889" w:author="Danis Pierre-Alain" w:date="2019-11-21T16:28:00Z">
          <w:pPr>
            <w:numPr>
              <w:numId w:val="48"/>
            </w:numPr>
            <w:tabs>
              <w:tab w:val="num" w:pos="0"/>
            </w:tabs>
            <w:ind w:left="480" w:hanging="480"/>
          </w:pPr>
        </w:pPrChange>
      </w:pPr>
      <w:proofErr w:type="gramStart"/>
      <w:moveTo w:id="2890" w:author="Danis Pierre-Alain" w:date="2019-11-21T16:28:00Z">
        <w:r>
          <w:t>n :</w:t>
        </w:r>
        <w:proofErr w:type="gramEnd"/>
        <w:r>
          <w:t xml:space="preserve"> </w:t>
        </w:r>
        <w:proofErr w:type="spellStart"/>
        <w:r>
          <w:t>nombre</w:t>
        </w:r>
        <w:proofErr w:type="spellEnd"/>
        <w:r>
          <w:t xml:space="preserve"> de </w:t>
        </w:r>
        <w:proofErr w:type="spellStart"/>
        <w:r>
          <w:t>mesures</w:t>
        </w:r>
        <w:proofErr w:type="spellEnd"/>
        <w:r>
          <w:t>.</w:t>
        </w:r>
      </w:moveTo>
    </w:p>
    <w:p w14:paraId="3E86A8A4" w14:textId="77777777" w:rsidR="003B081E" w:rsidRDefault="0072190D">
      <w:pPr>
        <w:numPr>
          <w:ilvl w:val="0"/>
          <w:numId w:val="42"/>
        </w:numPr>
        <w:rPr>
          <w:moveTo w:id="2891" w:author="Danis Pierre-Alain" w:date="2019-11-21T16:28:00Z"/>
        </w:rPr>
        <w:pPrChange w:id="2892" w:author="Danis Pierre-Alain" w:date="2019-11-21T16:28:00Z">
          <w:pPr>
            <w:numPr>
              <w:numId w:val="48"/>
            </w:numPr>
            <w:tabs>
              <w:tab w:val="num" w:pos="0"/>
            </w:tabs>
            <w:ind w:left="480" w:hanging="480"/>
          </w:pPr>
        </w:pPrChange>
      </w:pPr>
      <w:proofErr w:type="spellStart"/>
      <w:proofErr w:type="gramStart"/>
      <w:moveTo w:id="2893" w:author="Danis Pierre-Alain" w:date="2019-11-21T16:28:00Z">
        <w:r>
          <w:t>sd</w:t>
        </w:r>
        <w:proofErr w:type="spellEnd"/>
        <w:r>
          <w:t xml:space="preserve"> :</w:t>
        </w:r>
        <w:proofErr w:type="gramEnd"/>
        <w:r>
          <w:t xml:space="preserve"> </w:t>
        </w:r>
        <w:proofErr w:type="spellStart"/>
        <w:r>
          <w:t>déviation</w:t>
        </w:r>
        <w:proofErr w:type="spellEnd"/>
        <w:r>
          <w:t xml:space="preserve"> standard.</w:t>
        </w:r>
      </w:moveTo>
    </w:p>
    <w:p w14:paraId="4F006049" w14:textId="77777777" w:rsidR="003B081E" w:rsidRDefault="0072190D">
      <w:pPr>
        <w:numPr>
          <w:ilvl w:val="0"/>
          <w:numId w:val="42"/>
        </w:numPr>
        <w:rPr>
          <w:moveTo w:id="2894" w:author="Danis Pierre-Alain" w:date="2019-11-21T16:28:00Z"/>
        </w:rPr>
        <w:pPrChange w:id="2895" w:author="Danis Pierre-Alain" w:date="2019-11-21T16:28:00Z">
          <w:pPr>
            <w:numPr>
              <w:numId w:val="48"/>
            </w:numPr>
            <w:tabs>
              <w:tab w:val="num" w:pos="0"/>
            </w:tabs>
            <w:ind w:left="480" w:hanging="480"/>
          </w:pPr>
        </w:pPrChange>
      </w:pPr>
      <w:proofErr w:type="gramStart"/>
      <w:moveTo w:id="2896" w:author="Danis Pierre-Alain" w:date="2019-11-21T16:28:00Z">
        <w:r>
          <w:t>r :</w:t>
        </w:r>
        <w:proofErr w:type="gramEnd"/>
        <w:r>
          <w:t xml:space="preserve"> coefficient de </w:t>
        </w:r>
        <w:proofErr w:type="spellStart"/>
        <w:r>
          <w:t>corrélation</w:t>
        </w:r>
        <w:proofErr w:type="spellEnd"/>
        <w:r>
          <w:t>.</w:t>
        </w:r>
      </w:moveTo>
    </w:p>
    <w:p w14:paraId="5C7AC003" w14:textId="77777777" w:rsidR="003B081E" w:rsidRDefault="0072190D">
      <w:pPr>
        <w:numPr>
          <w:ilvl w:val="0"/>
          <w:numId w:val="42"/>
        </w:numPr>
        <w:rPr>
          <w:moveTo w:id="2897" w:author="Danis Pierre-Alain" w:date="2019-11-21T16:28:00Z"/>
        </w:rPr>
        <w:pPrChange w:id="2898" w:author="Danis Pierre-Alain" w:date="2019-11-21T16:28:00Z">
          <w:pPr>
            <w:numPr>
              <w:numId w:val="48"/>
            </w:numPr>
            <w:tabs>
              <w:tab w:val="num" w:pos="0"/>
            </w:tabs>
            <w:ind w:left="480" w:hanging="480"/>
          </w:pPr>
        </w:pPrChange>
      </w:pPr>
      <w:proofErr w:type="gramStart"/>
      <w:moveTo w:id="2899" w:author="Danis Pierre-Alain" w:date="2019-11-21T16:28:00Z">
        <w:r>
          <w:t>me :</w:t>
        </w:r>
        <w:proofErr w:type="gramEnd"/>
        <w:r>
          <w:t xml:space="preserve"> </w:t>
        </w:r>
        <w:proofErr w:type="spellStart"/>
        <w:r>
          <w:t>erreur</w:t>
        </w:r>
        <w:proofErr w:type="spellEnd"/>
        <w:r>
          <w:t xml:space="preserve"> </w:t>
        </w:r>
        <w:proofErr w:type="spellStart"/>
        <w:r>
          <w:t>moyenne</w:t>
        </w:r>
        <w:proofErr w:type="spellEnd"/>
        <w:r>
          <w:t>.</w:t>
        </w:r>
      </w:moveTo>
    </w:p>
    <w:p w14:paraId="6C2517B7" w14:textId="77777777" w:rsidR="003B081E" w:rsidRDefault="0072190D">
      <w:pPr>
        <w:numPr>
          <w:ilvl w:val="0"/>
          <w:numId w:val="42"/>
        </w:numPr>
        <w:rPr>
          <w:moveTo w:id="2900" w:author="Danis Pierre-Alain" w:date="2019-11-21T16:28:00Z"/>
        </w:rPr>
        <w:pPrChange w:id="2901" w:author="Danis Pierre-Alain" w:date="2019-11-21T16:28:00Z">
          <w:pPr>
            <w:numPr>
              <w:numId w:val="48"/>
            </w:numPr>
            <w:tabs>
              <w:tab w:val="num" w:pos="0"/>
            </w:tabs>
            <w:ind w:left="480" w:hanging="480"/>
          </w:pPr>
        </w:pPrChange>
      </w:pPr>
      <w:proofErr w:type="spellStart"/>
      <w:proofErr w:type="gramStart"/>
      <w:moveTo w:id="2902" w:author="Danis Pierre-Alain" w:date="2019-11-21T16:28:00Z">
        <w:r>
          <w:t>mae</w:t>
        </w:r>
        <w:proofErr w:type="spellEnd"/>
        <w:r>
          <w:t xml:space="preserve"> :</w:t>
        </w:r>
        <w:proofErr w:type="gramEnd"/>
        <w:r>
          <w:t xml:space="preserve"> </w:t>
        </w:r>
        <w:proofErr w:type="spellStart"/>
        <w:r>
          <w:t>erreur</w:t>
        </w:r>
        <w:proofErr w:type="spellEnd"/>
        <w:r>
          <w:t xml:space="preserve"> </w:t>
        </w:r>
        <w:proofErr w:type="spellStart"/>
        <w:r>
          <w:t>absolue</w:t>
        </w:r>
        <w:proofErr w:type="spellEnd"/>
        <w:r>
          <w:t xml:space="preserve"> </w:t>
        </w:r>
        <w:proofErr w:type="spellStart"/>
        <w:r>
          <w:t>moyenne</w:t>
        </w:r>
        <w:proofErr w:type="spellEnd"/>
        <w:r>
          <w:t>.</w:t>
        </w:r>
      </w:moveTo>
    </w:p>
    <w:p w14:paraId="660BC582" w14:textId="77777777" w:rsidR="003B081E" w:rsidRPr="0072190D" w:rsidRDefault="0072190D">
      <w:pPr>
        <w:numPr>
          <w:ilvl w:val="0"/>
          <w:numId w:val="42"/>
        </w:numPr>
        <w:rPr>
          <w:moveTo w:id="2903" w:author="Danis Pierre-Alain" w:date="2019-11-21T16:28:00Z"/>
          <w:lang w:val="fr-FR"/>
          <w:rPrChange w:id="2904" w:author="Danis Pierre-Alain" w:date="2019-11-21T16:28:00Z">
            <w:rPr>
              <w:moveTo w:id="2905" w:author="Danis Pierre-Alain" w:date="2019-11-21T16:28:00Z"/>
            </w:rPr>
          </w:rPrChange>
        </w:rPr>
        <w:pPrChange w:id="2906" w:author="Danis Pierre-Alain" w:date="2019-11-21T16:28:00Z">
          <w:pPr>
            <w:numPr>
              <w:numId w:val="48"/>
            </w:numPr>
            <w:tabs>
              <w:tab w:val="num" w:pos="0"/>
            </w:tabs>
            <w:ind w:left="480" w:hanging="480"/>
          </w:pPr>
        </w:pPrChange>
      </w:pPr>
      <w:proofErr w:type="spellStart"/>
      <w:moveTo w:id="2907" w:author="Danis Pierre-Alain" w:date="2019-11-21T16:28:00Z">
        <w:r w:rsidRPr="0072190D">
          <w:rPr>
            <w:lang w:val="fr-FR"/>
            <w:rPrChange w:id="2908" w:author="Danis Pierre-Alain" w:date="2019-11-21T16:28:00Z">
              <w:rPr/>
            </w:rPrChange>
          </w:rPr>
          <w:t>rmse</w:t>
        </w:r>
        <w:proofErr w:type="spellEnd"/>
        <w:r w:rsidRPr="0072190D">
          <w:rPr>
            <w:lang w:val="fr-FR"/>
            <w:rPrChange w:id="2909" w:author="Danis Pierre-Alain" w:date="2019-11-21T16:28:00Z">
              <w:rPr/>
            </w:rPrChange>
          </w:rPr>
          <w:t xml:space="preserve"> : racine carrée de l’erreur quadratique moyenne.</w:t>
        </w:r>
      </w:moveTo>
    </w:p>
    <w:p w14:paraId="6CA4FA25" w14:textId="77777777" w:rsidR="003B081E" w:rsidRPr="0072190D" w:rsidRDefault="0072190D">
      <w:pPr>
        <w:pStyle w:val="FirstParagraph"/>
        <w:rPr>
          <w:moveTo w:id="2910" w:author="Danis Pierre-Alain" w:date="2019-11-21T16:28:00Z"/>
          <w:lang w:val="fr-FR"/>
          <w:rPrChange w:id="2911" w:author="Danis Pierre-Alain" w:date="2019-11-21T16:28:00Z">
            <w:rPr>
              <w:moveTo w:id="2912" w:author="Danis Pierre-Alain" w:date="2019-11-21T16:28:00Z"/>
            </w:rPr>
          </w:rPrChange>
        </w:rPr>
      </w:pPr>
      <w:moveTo w:id="2913" w:author="Danis Pierre-Alain" w:date="2019-11-21T16:28:00Z">
        <w:r w:rsidRPr="0072190D">
          <w:rPr>
            <w:lang w:val="fr-FR"/>
            <w:rPrChange w:id="2914" w:author="Danis Pierre-Alain" w:date="2019-11-21T16:28:00Z">
              <w:rPr/>
            </w:rPrChange>
          </w:rPr>
          <w:t>La première ligne des résultats correspond à l’épilimnion, et la deuxième ligne des résultats correspond à l’hypolimnion.</w:t>
        </w:r>
      </w:moveTo>
    </w:p>
    <w:p w14:paraId="101D4931" w14:textId="77777777" w:rsidR="003B081E" w:rsidRDefault="0072190D">
      <w:pPr>
        <w:pStyle w:val="SourceCode"/>
        <w:rPr>
          <w:moveTo w:id="2915" w:author="Danis Pierre-Alain" w:date="2019-11-21T16:28:00Z"/>
        </w:rPr>
      </w:pPr>
      <w:proofErr w:type="gramStart"/>
      <w:moveTo w:id="2916" w:author="Danis Pierre-Alain" w:date="2019-11-21T16:28:00Z">
        <w:r>
          <w:rPr>
            <w:rStyle w:val="VerbatimChar"/>
          </w:rPr>
          <w:t>n</w:t>
        </w:r>
        <w:proofErr w:type="gramEnd"/>
        <w:r>
          <w:rPr>
            <w:rStyle w:val="VerbatimChar"/>
          </w:rPr>
          <w:t xml:space="preserve"> </w:t>
        </w:r>
        <w:proofErr w:type="spellStart"/>
        <w:r>
          <w:rPr>
            <w:rStyle w:val="VerbatimChar"/>
          </w:rPr>
          <w:t>sd</w:t>
        </w:r>
        <w:proofErr w:type="spellEnd"/>
        <w:r>
          <w:rPr>
            <w:rStyle w:val="VerbatimChar"/>
          </w:rPr>
          <w:t xml:space="preserve"> r me </w:t>
        </w:r>
        <w:proofErr w:type="spellStart"/>
        <w:r>
          <w:rPr>
            <w:rStyle w:val="VerbatimChar"/>
          </w:rPr>
          <w:t>mae</w:t>
        </w:r>
        <w:proofErr w:type="spellEnd"/>
        <w:r>
          <w:rPr>
            <w:rStyle w:val="VerbatimChar"/>
          </w:rPr>
          <w:t xml:space="preserve"> </w:t>
        </w:r>
        <w:proofErr w:type="spellStart"/>
        <w:r>
          <w:rPr>
            <w:rStyle w:val="VerbatimChar"/>
          </w:rPr>
          <w:t>rmse</w:t>
        </w:r>
        <w:proofErr w:type="spellEnd"/>
        <w:r>
          <w:br/>
        </w:r>
        <w:r>
          <w:rPr>
            <w:rStyle w:val="VerbatimChar"/>
          </w:rPr>
          <w:t>10 2.285 0.871 -0.025 1.555 2.286</w:t>
        </w:r>
        <w:r>
          <w:br/>
        </w:r>
        <w:r>
          <w:rPr>
            <w:rStyle w:val="VerbatimChar"/>
          </w:rPr>
          <w:t>10 0.596 0.757 -0.018 0.452 0.597</w:t>
        </w:r>
      </w:moveTo>
    </w:p>
    <w:p w14:paraId="4E8D9812" w14:textId="77777777" w:rsidR="003B081E" w:rsidRDefault="0072190D">
      <w:pPr>
        <w:pStyle w:val="Titre1"/>
      </w:pPr>
      <w:bookmarkStart w:id="2917" w:name="indices-et-tableaux"/>
      <w:bookmarkEnd w:id="2917"/>
      <w:moveToRangeEnd w:id="2788"/>
      <w:r>
        <w:t xml:space="preserve">Indices </w:t>
      </w:r>
      <w:proofErr w:type="gramStart"/>
      <w:r>
        <w:t>et</w:t>
      </w:r>
      <w:proofErr w:type="gramEnd"/>
      <w:r>
        <w:t xml:space="preserve"> tableaux</w:t>
      </w:r>
      <w:hyperlink w:anchor="indices-and-tables">
        <w:r>
          <w:rPr>
            <w:rStyle w:val="Lienhypertexte"/>
          </w:rPr>
          <w:t>¶</w:t>
        </w:r>
      </w:hyperlink>
    </w:p>
    <w:p w14:paraId="6423ADB4" w14:textId="77777777" w:rsidR="007E1261" w:rsidRDefault="00903677">
      <w:pPr>
        <w:numPr>
          <w:ilvl w:val="0"/>
          <w:numId w:val="48"/>
        </w:numPr>
        <w:rPr>
          <w:del w:id="2918" w:author="Danis Pierre-Alain" w:date="2019-11-21T16:28:00Z"/>
        </w:rPr>
      </w:pPr>
      <w:del w:id="2919" w:author="Danis Pierre-Alain" w:date="2019-11-21T16:28:00Z">
        <w:r>
          <w:fldChar w:fldCharType="begin"/>
        </w:r>
        <w:r>
          <w:delInstrText xml:space="preserve"> HYPERLINK "genindex.html" \h </w:delInstrText>
        </w:r>
        <w:r>
          <w:fldChar w:fldCharType="separate"/>
        </w:r>
        <w:r>
          <w:rPr>
            <w:rStyle w:val="Lienhypertexte"/>
          </w:rPr>
          <w:delText>Index</w:delText>
        </w:r>
        <w:r>
          <w:rPr>
            <w:rStyle w:val="Lienhypertexte"/>
          </w:rPr>
          <w:fldChar w:fldCharType="end"/>
        </w:r>
      </w:del>
    </w:p>
    <w:p w14:paraId="47CBCA47" w14:textId="77777777" w:rsidR="007E1261" w:rsidRDefault="00903677">
      <w:pPr>
        <w:numPr>
          <w:ilvl w:val="0"/>
          <w:numId w:val="48"/>
        </w:numPr>
        <w:rPr>
          <w:del w:id="2920" w:author="Danis Pierre-Alain" w:date="2019-11-21T16:28:00Z"/>
        </w:rPr>
      </w:pPr>
      <w:del w:id="2921" w:author="Danis Pierre-Alain" w:date="2019-11-21T16:28:00Z">
        <w:r>
          <w:fldChar w:fldCharType="begin"/>
        </w:r>
        <w:r>
          <w:delInstrText xml:space="preserve"> HYPERLINK "py-modindex.html" \h </w:delInstrText>
        </w:r>
        <w:r>
          <w:fldChar w:fldCharType="separate"/>
        </w:r>
        <w:r>
          <w:rPr>
            <w:rStyle w:val="Lienhypertexte"/>
          </w:rPr>
          <w:delText>Index du module</w:delText>
        </w:r>
        <w:r>
          <w:rPr>
            <w:rStyle w:val="Lienhypertexte"/>
          </w:rPr>
          <w:fldChar w:fldCharType="end"/>
        </w:r>
      </w:del>
    </w:p>
    <w:p w14:paraId="701BD13E" w14:textId="77777777" w:rsidR="007E1261" w:rsidRDefault="00903677">
      <w:pPr>
        <w:numPr>
          <w:ilvl w:val="0"/>
          <w:numId w:val="48"/>
        </w:numPr>
        <w:rPr>
          <w:del w:id="2922" w:author="Danis Pierre-Alain" w:date="2019-11-21T16:28:00Z"/>
        </w:rPr>
      </w:pPr>
      <w:del w:id="2923" w:author="Danis Pierre-Alain" w:date="2019-11-21T16:28:00Z">
        <w:r>
          <w:fldChar w:fldCharType="begin"/>
        </w:r>
        <w:r>
          <w:delInstrText xml:space="preserve"> HYPERLINK "search.html" \h </w:delInstrText>
        </w:r>
        <w:r>
          <w:fldChar w:fldCharType="separate"/>
        </w:r>
        <w:r>
          <w:rPr>
            <w:rStyle w:val="Lienhypertexte"/>
          </w:rPr>
          <w:delText>Page de recherche</w:delText>
        </w:r>
        <w:r>
          <w:rPr>
            <w:rStyle w:val="Lienhypertexte"/>
          </w:rPr>
          <w:fldChar w:fldCharType="end"/>
        </w:r>
      </w:del>
    </w:p>
    <w:p w14:paraId="7637345A" w14:textId="77777777" w:rsidR="007E1261" w:rsidRDefault="00903677">
      <w:pPr>
        <w:pStyle w:val="Titre1"/>
        <w:rPr>
          <w:del w:id="2924" w:author="Danis Pierre-Alain" w:date="2019-11-21T16:28:00Z"/>
        </w:rPr>
      </w:pPr>
      <w:del w:id="2925" w:author="Danis Pierre-Alain" w:date="2019-11-21T16:28:00Z">
        <w:r>
          <w:fldChar w:fldCharType="begin"/>
        </w:r>
        <w:r>
          <w:delInstrText xml:space="preserve"> HYPERLINK "index.html" \l "document-index" \h </w:delInstrText>
        </w:r>
        <w:r>
          <w:fldChar w:fldCharType="separate"/>
        </w:r>
        <w:r>
          <w:rPr>
            <w:rStyle w:val="Lienhypertexte"/>
          </w:rPr>
          <w:delText>okplm_fr</w:delText>
        </w:r>
        <w:r>
          <w:rPr>
            <w:rStyle w:val="Lienhypertexte"/>
          </w:rPr>
          <w:fldChar w:fldCharType="end"/>
        </w:r>
      </w:del>
    </w:p>
    <w:p w14:paraId="290FB804" w14:textId="77777777" w:rsidR="003B081E" w:rsidRDefault="0072190D">
      <w:pPr>
        <w:numPr>
          <w:ilvl w:val="0"/>
          <w:numId w:val="43"/>
        </w:numPr>
        <w:rPr>
          <w:ins w:id="2926" w:author="Danis Pierre-Alain" w:date="2019-11-21T16:28:00Z"/>
        </w:rPr>
      </w:pPr>
      <w:ins w:id="2927" w:author="Danis Pierre-Alain" w:date="2019-11-21T16:28:00Z">
        <w:r>
          <w:fldChar w:fldCharType="begin"/>
        </w:r>
        <w:r w:rsidR="009A4807">
          <w:instrText xml:space="preserve">HYPERLINK "\\\\datafile.aix.irstea.priv\\Utilisateurs\\pierre-alain.danis\\Perso\\PyCharmProjects\\okplm\\docs\\genindex.html" \h </w:instrText>
        </w:r>
        <w:r>
          <w:fldChar w:fldCharType="separate"/>
        </w:r>
        <w:r>
          <w:rPr>
            <w:rStyle w:val="Lienhypertexte"/>
          </w:rPr>
          <w:t>Index</w:t>
        </w:r>
        <w:r>
          <w:rPr>
            <w:rStyle w:val="Lienhypertexte"/>
          </w:rPr>
          <w:fldChar w:fldCharType="end"/>
        </w:r>
      </w:ins>
    </w:p>
    <w:p w14:paraId="5B13443F" w14:textId="77777777" w:rsidR="003B081E" w:rsidRDefault="0072190D">
      <w:pPr>
        <w:numPr>
          <w:ilvl w:val="0"/>
          <w:numId w:val="43"/>
        </w:numPr>
        <w:rPr>
          <w:ins w:id="2928" w:author="Danis Pierre-Alain" w:date="2019-11-21T16:28:00Z"/>
        </w:rPr>
      </w:pPr>
      <w:ins w:id="2929" w:author="Danis Pierre-Alain" w:date="2019-11-21T16:28:00Z">
        <w:r>
          <w:fldChar w:fldCharType="begin"/>
        </w:r>
        <w:r w:rsidR="009A4807">
          <w:instrText xml:space="preserve">HYPERLINK "\\\\datafile.aix.irstea.priv\\Utilisateurs\\pierre-alain.danis\\Perso\\PyCharmProjects\\okplm\\docs\\py-modindex.html" \h </w:instrText>
        </w:r>
        <w:r>
          <w:fldChar w:fldCharType="separate"/>
        </w:r>
        <w:r>
          <w:rPr>
            <w:rStyle w:val="Lienhypertexte"/>
          </w:rPr>
          <w:t>Index du module</w:t>
        </w:r>
        <w:r>
          <w:rPr>
            <w:rStyle w:val="Lienhypertexte"/>
          </w:rPr>
          <w:fldChar w:fldCharType="end"/>
        </w:r>
      </w:ins>
    </w:p>
    <w:p w14:paraId="0D2E1A14" w14:textId="77777777" w:rsidR="003B081E" w:rsidRDefault="0072190D">
      <w:pPr>
        <w:numPr>
          <w:ilvl w:val="0"/>
          <w:numId w:val="43"/>
        </w:numPr>
        <w:rPr>
          <w:ins w:id="2930" w:author="Danis Pierre-Alain" w:date="2019-11-21T16:28:00Z"/>
        </w:rPr>
      </w:pPr>
      <w:ins w:id="2931" w:author="Danis Pierre-Alain" w:date="2019-11-21T16:28:00Z">
        <w:r>
          <w:fldChar w:fldCharType="begin"/>
        </w:r>
        <w:r w:rsidR="009A4807">
          <w:instrText xml:space="preserve">HYPERLINK "\\\\datafile.aix.irstea.priv\\Utilisateurs\\pierre-alain.danis\\Perso\\PyCharmProjects\\okplm\\docs\\search.html" \h </w:instrText>
        </w:r>
        <w:r>
          <w:fldChar w:fldCharType="separate"/>
        </w:r>
        <w:r>
          <w:rPr>
            <w:rStyle w:val="Lienhypertexte"/>
          </w:rPr>
          <w:t xml:space="preserve">Page de </w:t>
        </w:r>
        <w:proofErr w:type="spellStart"/>
        <w:r>
          <w:rPr>
            <w:rStyle w:val="Lienhypertexte"/>
          </w:rPr>
          <w:t>recherche</w:t>
        </w:r>
        <w:proofErr w:type="spellEnd"/>
        <w:r>
          <w:rPr>
            <w:rStyle w:val="Lienhypertexte"/>
          </w:rPr>
          <w:fldChar w:fldCharType="end"/>
        </w:r>
      </w:ins>
    </w:p>
    <w:bookmarkStart w:id="2932" w:name="okplm_fr"/>
    <w:bookmarkEnd w:id="2932"/>
    <w:p w14:paraId="3CAB280A" w14:textId="77777777" w:rsidR="003B081E" w:rsidRDefault="0072190D">
      <w:pPr>
        <w:pStyle w:val="Titre1"/>
        <w:rPr>
          <w:ins w:id="2933" w:author="Danis Pierre-Alain" w:date="2019-11-21T16:28:00Z"/>
        </w:rPr>
      </w:pPr>
      <w:ins w:id="2934" w:author="Danis Pierre-Alain" w:date="2019-11-21T16:28:00Z">
        <w:r>
          <w:fldChar w:fldCharType="begin"/>
        </w:r>
        <w:r w:rsidR="009A4807">
          <w:instrText xml:space="preserve">HYPERLINK "\\\\datafile.aix.irstea.priv\\Utilisateurs\\pierre-alain.danis\\Perso\\PyCharmProjects\\okplm\\docs\\index.html" \l "document-index" \h </w:instrText>
        </w:r>
        <w:r>
          <w:fldChar w:fldCharType="separate"/>
        </w:r>
        <w:proofErr w:type="spellStart"/>
        <w:r>
          <w:rPr>
            <w:rStyle w:val="Lienhypertexte"/>
          </w:rPr>
          <w:t>okplm_fr</w:t>
        </w:r>
        <w:proofErr w:type="spellEnd"/>
        <w:r>
          <w:rPr>
            <w:rStyle w:val="Lienhypertexte"/>
          </w:rPr>
          <w:fldChar w:fldCharType="end"/>
        </w:r>
      </w:ins>
    </w:p>
    <w:p w14:paraId="0D2BD902" w14:textId="77777777" w:rsidR="003B081E" w:rsidRDefault="0072190D">
      <w:pPr>
        <w:pStyle w:val="Titre3"/>
      </w:pPr>
      <w:bookmarkStart w:id="2935" w:name="navigation"/>
      <w:bookmarkEnd w:id="2935"/>
      <w:r>
        <w:t>Navigation</w:t>
      </w:r>
    </w:p>
    <w:p w14:paraId="6630DF3E" w14:textId="77777777" w:rsidR="003B081E" w:rsidRDefault="0072190D">
      <w:pPr>
        <w:pStyle w:val="FirstParagraph"/>
      </w:pPr>
      <w:r>
        <w:t>Contenu :</w:t>
      </w:r>
    </w:p>
    <w:p w14:paraId="3EE05236" w14:textId="77777777" w:rsidR="007E1261" w:rsidRDefault="00903677">
      <w:pPr>
        <w:pStyle w:val="Compact"/>
        <w:numPr>
          <w:ilvl w:val="0"/>
          <w:numId w:val="48"/>
        </w:numPr>
        <w:rPr>
          <w:del w:id="2936" w:author="Danis Pierre-Alain" w:date="2019-11-21T16:28:00Z"/>
        </w:rPr>
      </w:pPr>
      <w:del w:id="2937" w:author="Danis Pierre-Alain" w:date="2019-11-21T16:28:00Z">
        <w:r>
          <w:fldChar w:fldCharType="begin"/>
        </w:r>
        <w:r>
          <w:delInstrText xml:space="preserve"> HYPERLINK "index.html" \l "document-presentation" \h </w:delInstrText>
        </w:r>
        <w:r>
          <w:fldChar w:fldCharType="separate"/>
        </w:r>
        <w:r>
          <w:rPr>
            <w:rStyle w:val="Lienhypertexte"/>
          </w:rPr>
          <w:delText>Présentation</w:delText>
        </w:r>
        <w:r>
          <w:rPr>
            <w:rStyle w:val="Lienhypertexte"/>
          </w:rPr>
          <w:fldChar w:fldCharType="end"/>
        </w:r>
      </w:del>
    </w:p>
    <w:p w14:paraId="3EBEC2A6" w14:textId="77777777" w:rsidR="007E1261" w:rsidRDefault="00903677">
      <w:pPr>
        <w:pStyle w:val="Compact"/>
        <w:numPr>
          <w:ilvl w:val="0"/>
          <w:numId w:val="48"/>
        </w:numPr>
        <w:rPr>
          <w:del w:id="2938" w:author="Danis Pierre-Alain" w:date="2019-11-21T16:28:00Z"/>
        </w:rPr>
      </w:pPr>
      <w:del w:id="2939" w:author="Danis Pierre-Alain" w:date="2019-11-21T16:28:00Z">
        <w:r>
          <w:fldChar w:fldCharType="begin"/>
        </w:r>
        <w:r>
          <w:delInstrText xml:space="preserve"> HYPERLINK "index.html" \l "document-installation" \h </w:delInstrText>
        </w:r>
        <w:r>
          <w:fldChar w:fldCharType="separate"/>
        </w:r>
        <w:r>
          <w:rPr>
            <w:rStyle w:val="Lienhypertexte"/>
          </w:rPr>
          <w:delText>Installation</w:delText>
        </w:r>
        <w:r>
          <w:rPr>
            <w:rStyle w:val="Lienhypertexte"/>
          </w:rPr>
          <w:fldChar w:fldCharType="end"/>
        </w:r>
      </w:del>
    </w:p>
    <w:p w14:paraId="373E3CC3" w14:textId="77777777" w:rsidR="007E1261" w:rsidRDefault="00903677">
      <w:pPr>
        <w:pStyle w:val="Compact"/>
        <w:numPr>
          <w:ilvl w:val="0"/>
          <w:numId w:val="48"/>
        </w:numPr>
        <w:rPr>
          <w:del w:id="2940" w:author="Danis Pierre-Alain" w:date="2019-11-21T16:28:00Z"/>
        </w:rPr>
      </w:pPr>
      <w:del w:id="2941" w:author="Danis Pierre-Alain" w:date="2019-11-21T16:28:00Z">
        <w:r>
          <w:fldChar w:fldCharType="begin"/>
        </w:r>
        <w:r>
          <w:delInstrText xml:space="preserve"> HYPERLINK "index.html" \l "document-style" \h </w:delInstrText>
        </w:r>
        <w:r>
          <w:fldChar w:fldCharType="separate"/>
        </w:r>
        <w:r>
          <w:rPr>
            <w:rStyle w:val="Lienhypertexte"/>
          </w:rPr>
          <w:delText>Guide de style de codage</w:delText>
        </w:r>
        <w:r>
          <w:rPr>
            <w:rStyle w:val="Lienhypertexte"/>
          </w:rPr>
          <w:fldChar w:fldCharType="end"/>
        </w:r>
      </w:del>
    </w:p>
    <w:p w14:paraId="69ADD23D" w14:textId="77777777" w:rsidR="007E1261" w:rsidRDefault="00903677">
      <w:pPr>
        <w:pStyle w:val="Compact"/>
        <w:numPr>
          <w:ilvl w:val="0"/>
          <w:numId w:val="48"/>
        </w:numPr>
        <w:rPr>
          <w:del w:id="2942" w:author="Danis Pierre-Alain" w:date="2019-11-21T16:28:00Z"/>
        </w:rPr>
      </w:pPr>
      <w:del w:id="2943" w:author="Danis Pierre-Alain" w:date="2019-11-21T16:28:00Z">
        <w:r>
          <w:fldChar w:fldCharType="begin"/>
        </w:r>
        <w:r>
          <w:delInstrText xml:space="preserve"> HYPERLINK "index.html" \l "document-documentation" \h </w:delInstrText>
        </w:r>
        <w:r>
          <w:fldChar w:fldCharType="separate"/>
        </w:r>
        <w:r>
          <w:rPr>
            <w:rStyle w:val="Lienhypertexte"/>
          </w:rPr>
          <w:delText>Création de la documentation du projet</w:delText>
        </w:r>
        <w:r>
          <w:rPr>
            <w:rStyle w:val="Lienhypertexte"/>
          </w:rPr>
          <w:fldChar w:fldCharType="end"/>
        </w:r>
      </w:del>
    </w:p>
    <w:p w14:paraId="4C67605A" w14:textId="77777777" w:rsidR="007E1261" w:rsidRDefault="00903677">
      <w:pPr>
        <w:pStyle w:val="Compact"/>
        <w:numPr>
          <w:ilvl w:val="0"/>
          <w:numId w:val="48"/>
        </w:numPr>
        <w:rPr>
          <w:del w:id="2944" w:author="Danis Pierre-Alain" w:date="2019-11-21T16:28:00Z"/>
        </w:rPr>
      </w:pPr>
      <w:del w:id="2945" w:author="Danis Pierre-Alain" w:date="2019-11-21T16:28:00Z">
        <w:r>
          <w:fldChar w:fldCharType="begin"/>
        </w:r>
        <w:r>
          <w:delInstrText xml:space="preserve"> HYPERLINK "index.html" \l "document-modules" \h </w:delInstrText>
        </w:r>
        <w:r>
          <w:fldChar w:fldCharType="separate"/>
        </w:r>
        <w:r>
          <w:rPr>
            <w:rStyle w:val="Lienhypertexte"/>
          </w:rPr>
          <w:delText>Modules</w:delText>
        </w:r>
        <w:r>
          <w:rPr>
            <w:rStyle w:val="Lienhypertexte"/>
          </w:rPr>
          <w:fldChar w:fldCharType="end"/>
        </w:r>
      </w:del>
    </w:p>
    <w:p w14:paraId="34E82FA4" w14:textId="77777777" w:rsidR="007E1261" w:rsidRDefault="00903677">
      <w:pPr>
        <w:pStyle w:val="Compact"/>
        <w:numPr>
          <w:ilvl w:val="0"/>
          <w:numId w:val="48"/>
        </w:numPr>
        <w:rPr>
          <w:del w:id="2946" w:author="Danis Pierre-Alain" w:date="2019-11-21T16:28:00Z"/>
        </w:rPr>
      </w:pPr>
      <w:del w:id="2947" w:author="Danis Pierre-Alain" w:date="2019-11-21T16:28:00Z">
        <w:r>
          <w:fldChar w:fldCharType="begin"/>
        </w:r>
        <w:r>
          <w:delInstrText xml:space="preserve"> HYPERLINK "index.html" \l "document-usage" \h </w:delInstrText>
        </w:r>
        <w:r>
          <w:fldChar w:fldCharType="separate"/>
        </w:r>
        <w:r>
          <w:rPr>
            <w:rStyle w:val="Lienhypertexte"/>
          </w:rPr>
          <w:delText>Utilisation</w:delText>
        </w:r>
        <w:r>
          <w:rPr>
            <w:rStyle w:val="Lienhypertexte"/>
          </w:rPr>
          <w:fldChar w:fldCharType="end"/>
        </w:r>
      </w:del>
    </w:p>
    <w:p w14:paraId="4A788357" w14:textId="77777777" w:rsidR="007E1261" w:rsidRDefault="00903677">
      <w:pPr>
        <w:pStyle w:val="Compact"/>
        <w:numPr>
          <w:ilvl w:val="0"/>
          <w:numId w:val="48"/>
        </w:numPr>
        <w:rPr>
          <w:del w:id="2948" w:author="Danis Pierre-Alain" w:date="2019-11-21T16:28:00Z"/>
        </w:rPr>
      </w:pPr>
      <w:del w:id="2949" w:author="Danis Pierre-Alain" w:date="2019-11-21T16:28:00Z">
        <w:r>
          <w:fldChar w:fldCharType="begin"/>
        </w:r>
        <w:r>
          <w:delInstrText xml:space="preserve"> HYPERLINK "index.html" \l "document-tests" \h </w:delInstrText>
        </w:r>
        <w:r>
          <w:fldChar w:fldCharType="separate"/>
        </w:r>
        <w:r>
          <w:rPr>
            <w:rStyle w:val="Lienhypertexte"/>
          </w:rPr>
          <w:delText>Tests</w:delText>
        </w:r>
        <w:r>
          <w:rPr>
            <w:rStyle w:val="Lienhypertexte"/>
          </w:rPr>
          <w:fldChar w:fldCharType="end"/>
        </w:r>
      </w:del>
    </w:p>
    <w:p w14:paraId="0C537581" w14:textId="77777777" w:rsidR="007E1261" w:rsidRDefault="00903677">
      <w:pPr>
        <w:pStyle w:val="Compact"/>
        <w:numPr>
          <w:ilvl w:val="0"/>
          <w:numId w:val="48"/>
        </w:numPr>
        <w:rPr>
          <w:del w:id="2950" w:author="Danis Pierre-Alain" w:date="2019-11-21T16:28:00Z"/>
        </w:rPr>
      </w:pPr>
      <w:del w:id="2951" w:author="Danis Pierre-Alain" w:date="2019-11-21T16:28:00Z">
        <w:r>
          <w:fldChar w:fldCharType="begin"/>
        </w:r>
        <w:r>
          <w:delInstrText xml:space="preserve"> HYPERLINK "index.html" \l "document-examples" \h </w:delInstrText>
        </w:r>
        <w:r>
          <w:fldChar w:fldCharType="separate"/>
        </w:r>
        <w:r>
          <w:rPr>
            <w:rStyle w:val="Lienhypertexte"/>
          </w:rPr>
          <w:delText>Exemples d’utilisation du paquet okplm</w:delText>
        </w:r>
        <w:r>
          <w:rPr>
            <w:rStyle w:val="Lienhypertexte"/>
          </w:rPr>
          <w:fldChar w:fldCharType="end"/>
        </w:r>
      </w:del>
    </w:p>
    <w:p w14:paraId="7BF12C3B" w14:textId="77777777" w:rsidR="003B081E" w:rsidRDefault="0072190D">
      <w:pPr>
        <w:pStyle w:val="Compact"/>
        <w:numPr>
          <w:ilvl w:val="0"/>
          <w:numId w:val="44"/>
        </w:numPr>
        <w:rPr>
          <w:ins w:id="2952" w:author="Danis Pierre-Alain" w:date="2019-11-21T16:28:00Z"/>
        </w:rPr>
      </w:pPr>
      <w:ins w:id="2953" w:author="Danis Pierre-Alain" w:date="2019-11-21T16:28:00Z">
        <w:r>
          <w:fldChar w:fldCharType="begin"/>
        </w:r>
        <w:r w:rsidR="009A4807">
          <w:instrText xml:space="preserve">HYPERLINK "\\\\datafile.aix.irstea.priv\\Utilisateurs\\pierre-alain.danis\\Perso\\PyCharmProjects\\okplm\\docs\\index.html" \l "document-presentation" \h </w:instrText>
        </w:r>
        <w:r>
          <w:fldChar w:fldCharType="separate"/>
        </w:r>
        <w:proofErr w:type="spellStart"/>
        <w:r>
          <w:rPr>
            <w:rStyle w:val="Lienhypertexte"/>
          </w:rPr>
          <w:t>Présentation</w:t>
        </w:r>
        <w:proofErr w:type="spellEnd"/>
        <w:r>
          <w:rPr>
            <w:rStyle w:val="Lienhypertexte"/>
          </w:rPr>
          <w:fldChar w:fldCharType="end"/>
        </w:r>
      </w:ins>
    </w:p>
    <w:p w14:paraId="6E3AC40C" w14:textId="77777777" w:rsidR="003B081E" w:rsidRDefault="0072190D">
      <w:pPr>
        <w:pStyle w:val="Compact"/>
        <w:numPr>
          <w:ilvl w:val="0"/>
          <w:numId w:val="44"/>
        </w:numPr>
        <w:rPr>
          <w:ins w:id="2954" w:author="Danis Pierre-Alain" w:date="2019-11-21T16:28:00Z"/>
        </w:rPr>
      </w:pPr>
      <w:ins w:id="2955" w:author="Danis Pierre-Alain" w:date="2019-11-21T16:28:00Z">
        <w:r>
          <w:fldChar w:fldCharType="begin"/>
        </w:r>
        <w:r w:rsidR="009A4807">
          <w:instrText xml:space="preserve">HYPERLINK "\\\\datafile.aix.irstea.priv\\Utilisateurs\\pierre-alain.danis\\Perso\\PyCharmProjects\\okplm\\docs\\index.html" \l "document-installation" \h </w:instrText>
        </w:r>
        <w:r>
          <w:fldChar w:fldCharType="separate"/>
        </w:r>
        <w:r>
          <w:rPr>
            <w:rStyle w:val="Lienhypertexte"/>
          </w:rPr>
          <w:t>Installation</w:t>
        </w:r>
        <w:r>
          <w:rPr>
            <w:rStyle w:val="Lienhypertexte"/>
          </w:rPr>
          <w:fldChar w:fldCharType="end"/>
        </w:r>
      </w:ins>
    </w:p>
    <w:p w14:paraId="5F8000DC" w14:textId="77777777" w:rsidR="003B081E" w:rsidRDefault="0072190D">
      <w:pPr>
        <w:pStyle w:val="Compact"/>
        <w:numPr>
          <w:ilvl w:val="0"/>
          <w:numId w:val="44"/>
        </w:numPr>
        <w:rPr>
          <w:ins w:id="2956" w:author="Danis Pierre-Alain" w:date="2019-11-21T16:28:00Z"/>
        </w:rPr>
      </w:pPr>
      <w:ins w:id="2957" w:author="Danis Pierre-Alain" w:date="2019-11-21T16:28:00Z">
        <w:r>
          <w:fldChar w:fldCharType="begin"/>
        </w:r>
        <w:r w:rsidR="009A4807">
          <w:instrText xml:space="preserve">HYPERLINK "\\\\datafile.aix.irstea.priv\\Utilisateurs\\pierre-alain.danis\\Perso\\PyCharmProjects\\okplm\\docs\\index.html" \l "document-style" \h </w:instrText>
        </w:r>
        <w:r>
          <w:fldChar w:fldCharType="separate"/>
        </w:r>
        <w:r>
          <w:rPr>
            <w:rStyle w:val="Lienhypertexte"/>
          </w:rPr>
          <w:t xml:space="preserve">Guide de style de </w:t>
        </w:r>
        <w:proofErr w:type="spellStart"/>
        <w:r>
          <w:rPr>
            <w:rStyle w:val="Lienhypertexte"/>
          </w:rPr>
          <w:t>codage</w:t>
        </w:r>
        <w:proofErr w:type="spellEnd"/>
        <w:r>
          <w:rPr>
            <w:rStyle w:val="Lienhypertexte"/>
          </w:rPr>
          <w:fldChar w:fldCharType="end"/>
        </w:r>
      </w:ins>
    </w:p>
    <w:p w14:paraId="4CADE58B" w14:textId="77777777" w:rsidR="003B081E" w:rsidRPr="0072190D" w:rsidRDefault="0072190D">
      <w:pPr>
        <w:pStyle w:val="Compact"/>
        <w:numPr>
          <w:ilvl w:val="0"/>
          <w:numId w:val="44"/>
        </w:numPr>
        <w:rPr>
          <w:ins w:id="2958" w:author="Danis Pierre-Alain" w:date="2019-11-21T16:28:00Z"/>
          <w:lang w:val="fr-FR"/>
        </w:rPr>
      </w:pPr>
      <w:ins w:id="2959" w:author="Danis Pierre-Alain" w:date="2019-11-21T16:28:00Z">
        <w:r>
          <w:fldChar w:fldCharType="begin"/>
        </w:r>
        <w:r w:rsidR="009A4807" w:rsidRPr="0072190D">
          <w:rPr>
            <w:lang w:val="fr-FR"/>
          </w:rPr>
          <w:instrText xml:space="preserve">HYPERLINK "\\\\datafile.aix.irstea.priv\\Utilisateurs\\pierre-alain.danis\\Perso\\PyCharmProjects\\okplm\\docs\\index.html" \l "document-translation" \h </w:instrText>
        </w:r>
        <w:r>
          <w:fldChar w:fldCharType="separate"/>
        </w:r>
        <w:r w:rsidRPr="0072190D">
          <w:rPr>
            <w:rStyle w:val="Lienhypertexte"/>
            <w:lang w:val="fr-FR"/>
          </w:rPr>
          <w:t>Traduction de la documentation du projet</w:t>
        </w:r>
        <w:r>
          <w:rPr>
            <w:rStyle w:val="Lienhypertexte"/>
          </w:rPr>
          <w:fldChar w:fldCharType="end"/>
        </w:r>
      </w:ins>
    </w:p>
    <w:p w14:paraId="464BD55F" w14:textId="77777777" w:rsidR="003B081E" w:rsidRDefault="0072190D">
      <w:pPr>
        <w:pStyle w:val="Compact"/>
        <w:numPr>
          <w:ilvl w:val="0"/>
          <w:numId w:val="44"/>
        </w:numPr>
        <w:rPr>
          <w:ins w:id="2960" w:author="Danis Pierre-Alain" w:date="2019-11-21T16:28:00Z"/>
        </w:rPr>
      </w:pPr>
      <w:ins w:id="2961" w:author="Danis Pierre-Alain" w:date="2019-11-21T16:28:00Z">
        <w:r>
          <w:fldChar w:fldCharType="begin"/>
        </w:r>
        <w:r w:rsidR="009A4807">
          <w:instrText xml:space="preserve">HYPERLINK "\\\\datafile.aix.irstea.priv\\Utilisateurs\\pierre-alain.danis\\Perso\\PyCharmProjects\\okplm\\docs\\index.html" \l "document-modules" \h </w:instrText>
        </w:r>
        <w:r>
          <w:fldChar w:fldCharType="separate"/>
        </w:r>
        <w:r>
          <w:rPr>
            <w:rStyle w:val="Lienhypertexte"/>
          </w:rPr>
          <w:t>Modules</w:t>
        </w:r>
        <w:r>
          <w:rPr>
            <w:rStyle w:val="Lienhypertexte"/>
          </w:rPr>
          <w:fldChar w:fldCharType="end"/>
        </w:r>
      </w:ins>
    </w:p>
    <w:p w14:paraId="6645691D" w14:textId="77777777" w:rsidR="003B081E" w:rsidRDefault="0072190D">
      <w:pPr>
        <w:pStyle w:val="Compact"/>
        <w:numPr>
          <w:ilvl w:val="0"/>
          <w:numId w:val="44"/>
        </w:numPr>
        <w:rPr>
          <w:ins w:id="2962" w:author="Danis Pierre-Alain" w:date="2019-11-21T16:28:00Z"/>
        </w:rPr>
      </w:pPr>
      <w:ins w:id="2963" w:author="Danis Pierre-Alain" w:date="2019-11-21T16:28:00Z">
        <w:r>
          <w:fldChar w:fldCharType="begin"/>
        </w:r>
        <w:r w:rsidR="009A4807">
          <w:instrText xml:space="preserve">HYPERLINK "\\\\datafile.aix.irstea.priv\\Utilisateurs\\pierre-alain.danis\\Perso\\PyCharmProjects\\okplm\\docs\\index.html" \l "document-usage" \h </w:instrText>
        </w:r>
        <w:r>
          <w:fldChar w:fldCharType="separate"/>
        </w:r>
        <w:proofErr w:type="spellStart"/>
        <w:r>
          <w:rPr>
            <w:rStyle w:val="Lienhypertexte"/>
          </w:rPr>
          <w:t>Utilisation</w:t>
        </w:r>
        <w:proofErr w:type="spellEnd"/>
        <w:r>
          <w:rPr>
            <w:rStyle w:val="Lienhypertexte"/>
          </w:rPr>
          <w:fldChar w:fldCharType="end"/>
        </w:r>
      </w:ins>
    </w:p>
    <w:p w14:paraId="0FDE61F1" w14:textId="77777777" w:rsidR="003B081E" w:rsidRDefault="0072190D">
      <w:pPr>
        <w:pStyle w:val="Titre3"/>
      </w:pPr>
      <w:bookmarkStart w:id="2964" w:name="related-topics"/>
      <w:bookmarkEnd w:id="2964"/>
      <w:r>
        <w:t>Related Topics</w:t>
      </w:r>
    </w:p>
    <w:p w14:paraId="78CF819E" w14:textId="77777777" w:rsidR="007E1261" w:rsidRDefault="00903677">
      <w:pPr>
        <w:pStyle w:val="Compact"/>
        <w:numPr>
          <w:ilvl w:val="0"/>
          <w:numId w:val="48"/>
        </w:numPr>
        <w:rPr>
          <w:del w:id="2965" w:author="Danis Pierre-Alain" w:date="2019-11-21T16:28:00Z"/>
        </w:rPr>
      </w:pPr>
      <w:del w:id="2966" w:author="Danis Pierre-Alain" w:date="2019-11-21T16:28:00Z">
        <w:r>
          <w:fldChar w:fldCharType="begin"/>
        </w:r>
        <w:r>
          <w:delInstrText xml:space="preserve"> HYPERLINK "index.html" \l "document-index" \h </w:delInstrText>
        </w:r>
        <w:r>
          <w:fldChar w:fldCharType="separate"/>
        </w:r>
        <w:r>
          <w:rPr>
            <w:rStyle w:val="Lienhypertexte"/>
          </w:rPr>
          <w:delText>Documentation overview</w:delText>
        </w:r>
        <w:r>
          <w:rPr>
            <w:rStyle w:val="Lienhypertexte"/>
          </w:rPr>
          <w:fldChar w:fldCharType="end"/>
        </w:r>
      </w:del>
    </w:p>
    <w:p w14:paraId="61601D4F" w14:textId="77777777" w:rsidR="003B081E" w:rsidRDefault="0072190D">
      <w:pPr>
        <w:pStyle w:val="Compact"/>
        <w:numPr>
          <w:ilvl w:val="0"/>
          <w:numId w:val="45"/>
        </w:numPr>
        <w:rPr>
          <w:ins w:id="2967" w:author="Danis Pierre-Alain" w:date="2019-11-21T16:28:00Z"/>
        </w:rPr>
      </w:pPr>
      <w:ins w:id="2968" w:author="Danis Pierre-Alain" w:date="2019-11-21T16:28:00Z">
        <w:r>
          <w:fldChar w:fldCharType="begin"/>
        </w:r>
        <w:r w:rsidR="009A4807">
          <w:instrText xml:space="preserve">HYPERLINK "\\\\datafile.aix.irstea.priv\\Utilisateurs\\pierre-alain.danis\\Perso\\PyCharmProjects\\okplm\\docs\\index.html" \l "document-index" \h </w:instrText>
        </w:r>
        <w:r>
          <w:fldChar w:fldCharType="separate"/>
        </w:r>
        <w:r>
          <w:rPr>
            <w:rStyle w:val="Lienhypertexte"/>
          </w:rPr>
          <w:t>Documentation overview</w:t>
        </w:r>
        <w:r>
          <w:rPr>
            <w:rStyle w:val="Lienhypertexte"/>
          </w:rPr>
          <w:fldChar w:fldCharType="end"/>
        </w:r>
      </w:ins>
    </w:p>
    <w:p w14:paraId="3F5159D5" w14:textId="77777777" w:rsidR="003B081E" w:rsidRDefault="0072190D">
      <w:pPr>
        <w:pStyle w:val="Compact"/>
      </w:pPr>
      <w:r w:rsidRPr="0072190D">
        <w:rPr>
          <w:lang w:val="fr-FR"/>
          <w:rPrChange w:id="2969" w:author="Danis Pierre-Alain" w:date="2019-11-21T16:28:00Z">
            <w:rPr/>
          </w:rPrChange>
        </w:rPr>
        <w:t xml:space="preserve">©2019, </w:t>
      </w:r>
      <w:proofErr w:type="spellStart"/>
      <w:r w:rsidRPr="0072190D">
        <w:rPr>
          <w:lang w:val="fr-FR"/>
          <w:rPrChange w:id="2970" w:author="Danis Pierre-Alain" w:date="2019-11-21T16:28:00Z">
            <w:rPr/>
          </w:rPrChange>
        </w:rPr>
        <w:t>Segula</w:t>
      </w:r>
      <w:proofErr w:type="spellEnd"/>
      <w:r w:rsidRPr="0072190D">
        <w:rPr>
          <w:lang w:val="fr-FR"/>
          <w:rPrChange w:id="2971" w:author="Danis Pierre-Alain" w:date="2019-11-21T16:28:00Z">
            <w:rPr/>
          </w:rPrChange>
        </w:rPr>
        <w:t xml:space="preserve"> Technologies - Agence Française pour la Biodiversité. </w:t>
      </w:r>
      <w:r>
        <w:t xml:space="preserve">| Powered by </w:t>
      </w:r>
      <w:hyperlink r:id="rId11">
        <w:r>
          <w:rPr>
            <w:rStyle w:val="Lienhypertexte"/>
          </w:rPr>
          <w:t>Sphinx 2.2.0</w:t>
        </w:r>
      </w:hyperlink>
      <w:r>
        <w:t xml:space="preserve"> &amp; </w:t>
      </w:r>
      <w:hyperlink r:id="rId12">
        <w:r>
          <w:rPr>
            <w:rStyle w:val="Lienhypertexte"/>
          </w:rPr>
          <w:t>Alabaster 0.7.12</w:t>
        </w:r>
      </w:hyperlink>
    </w:p>
    <w:sectPr w:rsidR="003B081E">
      <w:headerReference w:type="default" r:id="rId13"/>
      <w:footerReference w:type="default" r:id="rId1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510E8" w14:textId="77777777" w:rsidR="007B2981" w:rsidRDefault="007B2981">
      <w:pPr>
        <w:spacing w:after="0"/>
      </w:pPr>
      <w:r>
        <w:separator/>
      </w:r>
    </w:p>
  </w:endnote>
  <w:endnote w:type="continuationSeparator" w:id="0">
    <w:p w14:paraId="75BD180E" w14:textId="77777777" w:rsidR="007B2981" w:rsidRDefault="007B2981">
      <w:pPr>
        <w:spacing w:after="0"/>
      </w:pPr>
      <w:r>
        <w:continuationSeparator/>
      </w:r>
    </w:p>
  </w:endnote>
  <w:endnote w:type="continuationNotice" w:id="1">
    <w:p w14:paraId="4728A934" w14:textId="77777777" w:rsidR="007B2981" w:rsidRDefault="007B298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8E475" w14:textId="77777777" w:rsidR="007B2981" w:rsidRDefault="007B2981">
    <w:pPr>
      <w:pStyle w:val="Pieddepage"/>
      <w:pPrChange w:id="2973" w:author="Danis Pierre-Alain" w:date="2019-11-21T16:28:00Z">
        <w:pPr>
          <w:pStyle w:val="En-tte"/>
        </w:pPr>
      </w:pPrChan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6B0AC" w14:textId="77777777" w:rsidR="007B2981" w:rsidRDefault="007B2981">
      <w:r>
        <w:separator/>
      </w:r>
    </w:p>
  </w:footnote>
  <w:footnote w:type="continuationSeparator" w:id="0">
    <w:p w14:paraId="340BF331" w14:textId="77777777" w:rsidR="007B2981" w:rsidRDefault="007B2981">
      <w:r>
        <w:continuationSeparator/>
      </w:r>
    </w:p>
  </w:footnote>
  <w:footnote w:type="continuationNotice" w:id="1">
    <w:p w14:paraId="35C10285" w14:textId="77777777" w:rsidR="007B2981" w:rsidRDefault="007B298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E5AB3" w14:textId="77777777" w:rsidR="007B2981" w:rsidRDefault="007B2981">
    <w:pPr>
      <w:pStyle w:val="En-tte"/>
      <w:pPrChange w:id="2972" w:author="Danis Pierre-Alain" w:date="2019-11-21T16:28:00Z">
        <w:pPr>
          <w:pStyle w:val="Textedebulles"/>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2DD11"/>
    <w:multiLevelType w:val="multilevel"/>
    <w:tmpl w:val="D74AC0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A88695C"/>
    <w:multiLevelType w:val="multilevel"/>
    <w:tmpl w:val="E1B6B5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D775D5F"/>
    <w:multiLevelType w:val="multilevel"/>
    <w:tmpl w:val="340656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F5C6F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0552222"/>
    <w:multiLevelType w:val="multilevel"/>
    <w:tmpl w:val="4E42AA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0"/>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7726"/>
    <w:rsid w:val="000A2F3D"/>
    <w:rsid w:val="00342A70"/>
    <w:rsid w:val="00371EC4"/>
    <w:rsid w:val="003A121A"/>
    <w:rsid w:val="003B081E"/>
    <w:rsid w:val="003B74BB"/>
    <w:rsid w:val="003C46BB"/>
    <w:rsid w:val="004A70FD"/>
    <w:rsid w:val="004E29B3"/>
    <w:rsid w:val="00590D07"/>
    <w:rsid w:val="0072190D"/>
    <w:rsid w:val="00784D58"/>
    <w:rsid w:val="007B2981"/>
    <w:rsid w:val="007D7FA9"/>
    <w:rsid w:val="007E1261"/>
    <w:rsid w:val="008648EA"/>
    <w:rsid w:val="008D6863"/>
    <w:rsid w:val="00903677"/>
    <w:rsid w:val="0091371A"/>
    <w:rsid w:val="009A4807"/>
    <w:rsid w:val="00B86B75"/>
    <w:rsid w:val="00BB303A"/>
    <w:rsid w:val="00BC48D5"/>
    <w:rsid w:val="00C36279"/>
    <w:rsid w:val="00C56E28"/>
    <w:rsid w:val="00DA58FF"/>
    <w:rsid w:val="00E315A3"/>
    <w:rsid w:val="00F67836"/>
    <w:rsid w:val="00FE7E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HTML Code" w:uiPriority="99"/>
    <w:lsdException w:name="No List" w:uiPriority="99"/>
    <w:lsdException w:name="Bibliography" w:qFormat="1"/>
    <w:lsdException w:name="TOC Heading" w:uiPriority="39" w:qFormat="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extedebulles">
    <w:name w:val="Balloon Text"/>
    <w:basedOn w:val="Normal"/>
    <w:link w:val="TextedebullesCar"/>
    <w:rsid w:val="009A4807"/>
    <w:pPr>
      <w:spacing w:after="0"/>
    </w:pPr>
    <w:rPr>
      <w:rFonts w:ascii="Tahoma" w:hAnsi="Tahoma" w:cs="Tahoma"/>
      <w:sz w:val="16"/>
      <w:szCs w:val="16"/>
    </w:rPr>
  </w:style>
  <w:style w:type="character" w:customStyle="1" w:styleId="TextedebullesCar">
    <w:name w:val="Texte de bulles Car"/>
    <w:basedOn w:val="Policepardfaut"/>
    <w:link w:val="Textedebulles"/>
    <w:rsid w:val="009A4807"/>
    <w:rPr>
      <w:rFonts w:ascii="Tahoma" w:hAnsi="Tahoma" w:cs="Tahoma"/>
      <w:sz w:val="16"/>
      <w:szCs w:val="16"/>
    </w:rPr>
  </w:style>
  <w:style w:type="paragraph" w:styleId="En-tte">
    <w:name w:val="header"/>
    <w:basedOn w:val="Normal"/>
    <w:link w:val="En-tteCar"/>
    <w:rsid w:val="003C46BB"/>
    <w:pPr>
      <w:tabs>
        <w:tab w:val="center" w:pos="4536"/>
        <w:tab w:val="right" w:pos="9072"/>
      </w:tabs>
      <w:spacing w:after="0"/>
    </w:pPr>
  </w:style>
  <w:style w:type="character" w:customStyle="1" w:styleId="En-tteCar">
    <w:name w:val="En-tête Car"/>
    <w:basedOn w:val="Policepardfaut"/>
    <w:link w:val="En-tte"/>
    <w:rsid w:val="003C46BB"/>
  </w:style>
  <w:style w:type="paragraph" w:styleId="Pieddepage">
    <w:name w:val="footer"/>
    <w:basedOn w:val="Normal"/>
    <w:link w:val="PieddepageCar"/>
    <w:rsid w:val="003C46BB"/>
    <w:pPr>
      <w:tabs>
        <w:tab w:val="center" w:pos="4536"/>
        <w:tab w:val="right" w:pos="9072"/>
      </w:tabs>
      <w:spacing w:after="0"/>
    </w:pPr>
  </w:style>
  <w:style w:type="character" w:customStyle="1" w:styleId="PieddepageCar">
    <w:name w:val="Pied de page Car"/>
    <w:basedOn w:val="Policepardfaut"/>
    <w:link w:val="Pieddepage"/>
    <w:rsid w:val="003C46BB"/>
  </w:style>
  <w:style w:type="paragraph" w:styleId="Rvision">
    <w:name w:val="Revision"/>
    <w:hidden/>
    <w:rsid w:val="003C46BB"/>
    <w:pPr>
      <w:spacing w:after="0"/>
    </w:pPr>
  </w:style>
  <w:style w:type="character" w:styleId="CodeHTML">
    <w:name w:val="HTML Code"/>
    <w:basedOn w:val="Policepardfaut"/>
    <w:uiPriority w:val="99"/>
    <w:unhideWhenUsed/>
    <w:rsid w:val="009137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HTML Code" w:uiPriority="99"/>
    <w:lsdException w:name="No List" w:uiPriority="99"/>
    <w:lsdException w:name="Bibliography" w:qFormat="1"/>
    <w:lsdException w:name="TOC Heading" w:uiPriority="39" w:qFormat="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extedebulles">
    <w:name w:val="Balloon Text"/>
    <w:basedOn w:val="Normal"/>
    <w:link w:val="TextedebullesCar"/>
    <w:rsid w:val="009A4807"/>
    <w:pPr>
      <w:spacing w:after="0"/>
    </w:pPr>
    <w:rPr>
      <w:rFonts w:ascii="Tahoma" w:hAnsi="Tahoma" w:cs="Tahoma"/>
      <w:sz w:val="16"/>
      <w:szCs w:val="16"/>
    </w:rPr>
  </w:style>
  <w:style w:type="character" w:customStyle="1" w:styleId="TextedebullesCar">
    <w:name w:val="Texte de bulles Car"/>
    <w:basedOn w:val="Policepardfaut"/>
    <w:link w:val="Textedebulles"/>
    <w:rsid w:val="009A4807"/>
    <w:rPr>
      <w:rFonts w:ascii="Tahoma" w:hAnsi="Tahoma" w:cs="Tahoma"/>
      <w:sz w:val="16"/>
      <w:szCs w:val="16"/>
    </w:rPr>
  </w:style>
  <w:style w:type="paragraph" w:styleId="En-tte">
    <w:name w:val="header"/>
    <w:basedOn w:val="Normal"/>
    <w:link w:val="En-tteCar"/>
    <w:rsid w:val="003C46BB"/>
    <w:pPr>
      <w:tabs>
        <w:tab w:val="center" w:pos="4536"/>
        <w:tab w:val="right" w:pos="9072"/>
      </w:tabs>
      <w:spacing w:after="0"/>
    </w:pPr>
  </w:style>
  <w:style w:type="character" w:customStyle="1" w:styleId="En-tteCar">
    <w:name w:val="En-tête Car"/>
    <w:basedOn w:val="Policepardfaut"/>
    <w:link w:val="En-tte"/>
    <w:rsid w:val="003C46BB"/>
  </w:style>
  <w:style w:type="paragraph" w:styleId="Pieddepage">
    <w:name w:val="footer"/>
    <w:basedOn w:val="Normal"/>
    <w:link w:val="PieddepageCar"/>
    <w:rsid w:val="003C46BB"/>
    <w:pPr>
      <w:tabs>
        <w:tab w:val="center" w:pos="4536"/>
        <w:tab w:val="right" w:pos="9072"/>
      </w:tabs>
      <w:spacing w:after="0"/>
    </w:pPr>
  </w:style>
  <w:style w:type="character" w:customStyle="1" w:styleId="PieddepageCar">
    <w:name w:val="Pied de page Car"/>
    <w:basedOn w:val="Policepardfaut"/>
    <w:link w:val="Pieddepage"/>
    <w:rsid w:val="003C46BB"/>
  </w:style>
  <w:style w:type="paragraph" w:styleId="Rvision">
    <w:name w:val="Revision"/>
    <w:hidden/>
    <w:rsid w:val="003C46BB"/>
    <w:pPr>
      <w:spacing w:after="0"/>
    </w:pPr>
  </w:style>
  <w:style w:type="character" w:styleId="CodeHTML">
    <w:name w:val="HTML Code"/>
    <w:basedOn w:val="Policepardfaut"/>
    <w:uiPriority w:val="99"/>
    <w:unhideWhenUsed/>
    <w:rsid w:val="00913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42868">
      <w:bodyDiv w:val="1"/>
      <w:marLeft w:val="0"/>
      <w:marRight w:val="0"/>
      <w:marTop w:val="0"/>
      <w:marBottom w:val="0"/>
      <w:divBdr>
        <w:top w:val="none" w:sz="0" w:space="0" w:color="auto"/>
        <w:left w:val="none" w:sz="0" w:space="0" w:color="auto"/>
        <w:bottom w:val="none" w:sz="0" w:space="0" w:color="auto"/>
        <w:right w:val="none" w:sz="0" w:space="0" w:color="auto"/>
      </w:divBdr>
    </w:div>
    <w:div w:id="2001225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bitprophet/alabas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hinx-doc.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16</Pages>
  <Words>8122</Words>
  <Characters>44672</Characters>
  <Application>Microsoft Office Word</Application>
  <DocSecurity>0</DocSecurity>
  <Lines>372</Lines>
  <Paragraphs>105</Paragraphs>
  <ScaleCrop>false</ScaleCrop>
  <HeadingPairs>
    <vt:vector size="2" baseType="variant">
      <vt:variant>
        <vt:lpstr>Titre</vt:lpstr>
      </vt:variant>
      <vt:variant>
        <vt:i4>1</vt:i4>
      </vt:variant>
    </vt:vector>
  </HeadingPairs>
  <TitlesOfParts>
    <vt:vector size="1" baseType="lpstr">
      <vt:lpstr>Documentation okplm_fr 0.2.4</vt:lpstr>
    </vt:vector>
  </TitlesOfParts>
  <Company>Irstea</Company>
  <LinksUpToDate>false</LinksUpToDate>
  <CharactersWithSpaces>52689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okplm_fr 0.2.4</dc:title>
  <dc:creator>Danis Pierre-Alain</dc:creator>
  <cp:lastModifiedBy>Danis Pierre-Alain</cp:lastModifiedBy>
  <cp:revision>5</cp:revision>
  <dcterms:created xsi:type="dcterms:W3CDTF">2019-11-21T15:26:00Z</dcterms:created>
  <dcterms:modified xsi:type="dcterms:W3CDTF">2019-11-25T16:02:00Z</dcterms:modified>
</cp:coreProperties>
</file>